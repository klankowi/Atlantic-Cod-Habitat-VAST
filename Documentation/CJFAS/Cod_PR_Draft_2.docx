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8F591A" w14:textId="68443C8F" w:rsidR="00DF0F89" w:rsidRDefault="00DF0F89" w:rsidP="00077153">
      <w:pPr>
        <w:spacing w:after="0" w:line="480" w:lineRule="auto"/>
        <w:rPr>
          <w:ins w:id="0" w:author="Katie Lankowicz" w:date="2024-10-02T09:49:00Z" w16du:dateUtc="2024-10-02T12:49:00Z"/>
          <w:rFonts w:ascii="Calibri" w:hAnsi="Calibri" w:cs="Calibri"/>
          <w:b/>
          <w:bCs/>
          <w:color w:val="4472C4" w:themeColor="accent1"/>
        </w:rPr>
      </w:pPr>
      <w:ins w:id="1" w:author="Katie Lankowicz" w:date="2024-10-02T09:49:00Z" w16du:dateUtc="2024-10-02T12:49:00Z">
        <w:r>
          <w:rPr>
            <w:rFonts w:ascii="Calibri" w:hAnsi="Calibri" w:cs="Calibri"/>
            <w:b/>
            <w:bCs/>
            <w:color w:val="4472C4" w:themeColor="accent1"/>
          </w:rPr>
          <w:t>Notes to collaborators:</w:t>
        </w:r>
      </w:ins>
    </w:p>
    <w:p w14:paraId="43EC8119" w14:textId="2EBA3841" w:rsidR="00DF0F89" w:rsidRDefault="00DF0F89">
      <w:pPr>
        <w:rPr>
          <w:ins w:id="2" w:author="Katie Lankowicz" w:date="2024-10-02T10:03:00Z" w16du:dateUtc="2024-10-02T13:03:00Z"/>
          <w:i/>
          <w:iCs/>
        </w:rPr>
      </w:pPr>
      <w:ins w:id="3" w:author="Katie Lankowicz" w:date="2024-10-02T09:49:00Z" w16du:dateUtc="2024-10-02T12:49:00Z">
        <w:r>
          <w:tab/>
          <w:t xml:space="preserve">This paper is long. </w:t>
        </w:r>
      </w:ins>
      <w:ins w:id="4" w:author="Katie Lankowicz" w:date="2024-10-02T10:20:00Z" w16du:dateUtc="2024-10-02T13:20:00Z">
        <w:r>
          <w:t>I fully expect reviewers to tell me to move a bunch of the methods to supplementary materials. Feel free to mark anything you feel is better suited for supplementary</w:t>
        </w:r>
      </w:ins>
      <w:ins w:id="5" w:author="Katie Lankowicz" w:date="2024-10-02T10:59:00Z" w16du:dateUtc="2024-10-02T13:59:00Z">
        <w:r>
          <w:t xml:space="preserve"> or straight-up unnecessary for i</w:t>
        </w:r>
      </w:ins>
      <w:ins w:id="6" w:author="Katie Lankowicz" w:date="2024-10-02T11:00:00Z" w16du:dateUtc="2024-10-02T14:00:00Z">
        <w:r>
          <w:t>nclusion</w:t>
        </w:r>
      </w:ins>
      <w:ins w:id="7" w:author="Katie Lankowicz" w:date="2024-10-02T10:20:00Z" w16du:dateUtc="2024-10-02T13:20:00Z">
        <w:r>
          <w:t xml:space="preserve">.  </w:t>
        </w:r>
      </w:ins>
      <w:ins w:id="8" w:author="Katie Lankowicz" w:date="2024-10-02T10:35:00Z" w16du:dateUtc="2024-10-02T13:35:00Z">
        <w:r>
          <w:t>S</w:t>
        </w:r>
      </w:ins>
      <w:ins w:id="9" w:author="Katie Lankowicz" w:date="2024-10-02T10:20:00Z" w16du:dateUtc="2024-10-02T13:20:00Z">
        <w:r>
          <w:t>o</w:t>
        </w:r>
      </w:ins>
      <w:ins w:id="10" w:author="Katie Lankowicz" w:date="2024-10-02T09:49:00Z" w16du:dateUtc="2024-10-02T12:49:00Z">
        <w:r>
          <w:t xml:space="preserve"> much information </w:t>
        </w:r>
      </w:ins>
      <w:ins w:id="11" w:author="Katie Lankowicz" w:date="2024-10-02T10:20:00Z" w16du:dateUtc="2024-10-02T13:20:00Z">
        <w:r>
          <w:t>came</w:t>
        </w:r>
      </w:ins>
      <w:ins w:id="12" w:author="Katie Lankowicz" w:date="2024-10-02T09:49:00Z" w16du:dateUtc="2024-10-02T12:49:00Z">
        <w:r>
          <w:t xml:space="preserve"> out of the modeling process</w:t>
        </w:r>
      </w:ins>
      <w:ins w:id="13" w:author="Katie Lankowicz" w:date="2024-10-02T10:20:00Z" w16du:dateUtc="2024-10-02T13:20:00Z">
        <w:r>
          <w:t xml:space="preserve"> that</w:t>
        </w:r>
      </w:ins>
      <w:ins w:id="14" w:author="Katie Lankowicz" w:date="2024-10-02T09:49:00Z" w16du:dateUtc="2024-10-02T12:49:00Z">
        <w:r>
          <w:t xml:space="preserve"> I felt like a kid in a candy shop when </w:t>
        </w:r>
      </w:ins>
      <w:ins w:id="15" w:author="Katie Lankowicz" w:date="2024-10-02T09:50:00Z" w16du:dateUtc="2024-10-02T12:50:00Z">
        <w:r>
          <w:t>writing the results section</w:t>
        </w:r>
      </w:ins>
      <w:ins w:id="16" w:author="Katie Lankowicz" w:date="2024-10-02T10:35:00Z" w16du:dateUtc="2024-10-02T13:35:00Z">
        <w:r>
          <w:t xml:space="preserve">, and I had to self-edit </w:t>
        </w:r>
        <w:proofErr w:type="gramStart"/>
        <w:r>
          <w:t>over and over again</w:t>
        </w:r>
        <w:proofErr w:type="gramEnd"/>
        <w:r>
          <w:t xml:space="preserve"> to get something more </w:t>
        </w:r>
      </w:ins>
      <w:ins w:id="17" w:author="Katie Lankowicz" w:date="2024-10-04T10:06:00Z" w16du:dateUtc="2024-10-04T14:06:00Z">
        <w:r w:rsidR="00163BB9">
          <w:t>interesting</w:t>
        </w:r>
      </w:ins>
      <w:ins w:id="18" w:author="Katie Lankowicz" w:date="2024-10-02T10:36:00Z" w16du:dateUtc="2024-10-02T13:36:00Z">
        <w:r>
          <w:t xml:space="preserve"> than a list of a thousand </w:t>
        </w:r>
      </w:ins>
      <w:ins w:id="19" w:author="Katie Lankowicz" w:date="2024-10-02T15:28:00Z" w16du:dateUtc="2024-10-02T18:28:00Z">
        <w:r w:rsidR="002F216E">
          <w:t>quantitative outcomes</w:t>
        </w:r>
      </w:ins>
      <w:ins w:id="20" w:author="Katie Lankowicz" w:date="2024-10-02T09:50:00Z" w16du:dateUtc="2024-10-02T12:50:00Z">
        <w:r>
          <w:t>. After some consideration, I decided the storyline to follow was</w:t>
        </w:r>
      </w:ins>
      <w:ins w:id="21" w:author="Katie Lankowicz" w:date="2024-10-02T09:51:00Z" w16du:dateUtc="2024-10-02T12:51:00Z">
        <w:r>
          <w:t xml:space="preserve"> </w:t>
        </w:r>
      </w:ins>
    </w:p>
    <w:p w14:paraId="3F26C14D" w14:textId="6805A101" w:rsidR="00DF0F89" w:rsidRDefault="00DF0F89">
      <w:pPr>
        <w:ind w:left="360" w:right="360"/>
        <w:rPr>
          <w:ins w:id="22" w:author="Katie Lankowicz" w:date="2024-10-02T10:04:00Z" w16du:dateUtc="2024-10-02T13:04:00Z"/>
          <w:i/>
          <w:iCs/>
        </w:rPr>
        <w:pPrChange w:id="23" w:author="Katie Lankowicz" w:date="2024-10-02T15:31:00Z" w16du:dateUtc="2024-10-02T18:31:00Z">
          <w:pPr/>
        </w:pPrChange>
      </w:pPr>
      <w:ins w:id="24" w:author="Katie Lankowicz" w:date="2024-10-02T10:03:00Z" w16du:dateUtc="2024-10-02T13:03:00Z">
        <w:r>
          <w:rPr>
            <w:i/>
            <w:iCs/>
          </w:rPr>
          <w:t>C</w:t>
        </w:r>
      </w:ins>
      <w:ins w:id="25" w:author="Katie Lankowicz" w:date="2024-10-02T09:54:00Z" w16du:dateUtc="2024-10-02T12:54:00Z">
        <w:r>
          <w:rPr>
            <w:i/>
            <w:iCs/>
          </w:rPr>
          <w:t>od s</w:t>
        </w:r>
      </w:ins>
      <w:ins w:id="26" w:author="Katie Lankowicz" w:date="2024-10-02T09:55:00Z" w16du:dateUtc="2024-10-02T12:55:00Z">
        <w:r>
          <w:rPr>
            <w:i/>
            <w:iCs/>
          </w:rPr>
          <w:t xml:space="preserve">easonal </w:t>
        </w:r>
      </w:ins>
      <w:ins w:id="27" w:author="Katie Lankowicz" w:date="2024-10-02T10:03:00Z" w16du:dateUtc="2024-10-02T13:03:00Z">
        <w:r>
          <w:rPr>
            <w:i/>
            <w:iCs/>
          </w:rPr>
          <w:t>s</w:t>
        </w:r>
      </w:ins>
      <w:ins w:id="28" w:author="Katie Lankowicz" w:date="2024-10-02T09:54:00Z" w16du:dateUtc="2024-10-02T12:54:00Z">
        <w:r>
          <w:rPr>
            <w:i/>
            <w:iCs/>
          </w:rPr>
          <w:t>patiotemporal</w:t>
        </w:r>
      </w:ins>
      <w:ins w:id="29" w:author="Katie Lankowicz" w:date="2024-10-02T09:53:00Z" w16du:dateUtc="2024-10-02T12:53:00Z">
        <w:r>
          <w:rPr>
            <w:i/>
            <w:iCs/>
          </w:rPr>
          <w:t xml:space="preserve"> distribution</w:t>
        </w:r>
      </w:ins>
      <w:ins w:id="30" w:author="Katie Lankowicz" w:date="2024-10-02T09:54:00Z" w16du:dateUtc="2024-10-02T12:54:00Z">
        <w:r>
          <w:rPr>
            <w:i/>
            <w:iCs/>
          </w:rPr>
          <w:t>s</w:t>
        </w:r>
      </w:ins>
      <w:ins w:id="31" w:author="Katie Lankowicz" w:date="2024-10-02T09:55:00Z" w16du:dateUtc="2024-10-02T12:55:00Z">
        <w:r>
          <w:rPr>
            <w:i/>
            <w:iCs/>
          </w:rPr>
          <w:t xml:space="preserve"> for multiple size classifications</w:t>
        </w:r>
      </w:ins>
      <w:ins w:id="32" w:author="Katie Lankowicz" w:date="2024-10-02T09:53:00Z" w16du:dateUtc="2024-10-02T12:53:00Z">
        <w:r>
          <w:rPr>
            <w:i/>
            <w:iCs/>
          </w:rPr>
          <w:t xml:space="preserve"> indicate strong habitat preferences for certain depths</w:t>
        </w:r>
      </w:ins>
      <w:ins w:id="33" w:author="Katie Lankowicz" w:date="2024-10-02T09:54:00Z" w16du:dateUtc="2024-10-02T12:54:00Z">
        <w:r>
          <w:rPr>
            <w:i/>
            <w:iCs/>
          </w:rPr>
          <w:t>, temperatures, and bottom sediment types</w:t>
        </w:r>
      </w:ins>
      <w:ins w:id="34" w:author="Katie Lankowicz" w:date="2024-10-02T09:56:00Z" w16du:dateUtc="2024-10-02T12:56:00Z">
        <w:r>
          <w:rPr>
            <w:i/>
            <w:iCs/>
          </w:rPr>
          <w:t xml:space="preserve">. </w:t>
        </w:r>
      </w:ins>
      <w:ins w:id="35" w:author="Katie Lankowicz" w:date="2024-10-02T15:29:00Z" w16du:dateUtc="2024-10-02T18:29:00Z">
        <w:r w:rsidR="002F216E">
          <w:rPr>
            <w:i/>
            <w:iCs/>
          </w:rPr>
          <w:t xml:space="preserve">Geographic ranges have contracted, centers of gravity have generally inconsistent directional movement patterns, and there are a few patches of </w:t>
        </w:r>
      </w:ins>
      <w:ins w:id="36" w:author="Katie Lankowicz" w:date="2024-10-02T15:30:00Z" w16du:dateUtc="2024-10-02T18:30:00Z">
        <w:r w:rsidR="002F216E">
          <w:rPr>
            <w:i/>
            <w:iCs/>
          </w:rPr>
          <w:t>persistent high density despite declining abundance. Combined, this evidence suggests cod distribution follows MacCall’s (1990) basin model of spatial dynamics</w:t>
        </w:r>
      </w:ins>
      <w:ins w:id="37" w:author="Katie Lankowicz" w:date="2024-10-02T09:57:00Z" w16du:dateUtc="2024-10-02T12:57:00Z">
        <w:r>
          <w:rPr>
            <w:i/>
            <w:iCs/>
          </w:rPr>
          <w:t>.</w:t>
        </w:r>
      </w:ins>
      <w:ins w:id="38" w:author="Katie Lankowicz" w:date="2024-10-02T15:31:00Z" w16du:dateUtc="2024-10-02T18:31:00Z">
        <w:r w:rsidR="002F216E">
          <w:rPr>
            <w:i/>
            <w:iCs/>
          </w:rPr>
          <w:t xml:space="preserve"> </w:t>
        </w:r>
      </w:ins>
      <w:ins w:id="39" w:author="Katie Lankowicz" w:date="2024-10-02T09:57:00Z" w16du:dateUtc="2024-10-02T12:57:00Z">
        <w:r>
          <w:rPr>
            <w:i/>
            <w:iCs/>
          </w:rPr>
          <w:t>It is</w:t>
        </w:r>
      </w:ins>
      <w:ins w:id="40" w:author="Katie Lankowicz" w:date="2024-10-02T10:00:00Z" w16du:dateUtc="2024-10-02T13:00:00Z">
        <w:r>
          <w:rPr>
            <w:i/>
            <w:iCs/>
          </w:rPr>
          <w:t xml:space="preserve"> therefore</w:t>
        </w:r>
      </w:ins>
      <w:ins w:id="41" w:author="Katie Lankowicz" w:date="2024-10-02T09:57:00Z" w16du:dateUtc="2024-10-02T12:57:00Z">
        <w:r>
          <w:rPr>
            <w:i/>
            <w:iCs/>
          </w:rPr>
          <w:t xml:space="preserve"> important to </w:t>
        </w:r>
      </w:ins>
      <w:ins w:id="42" w:author="Katie Lankowicz" w:date="2024-10-02T10:16:00Z" w16du:dateUtc="2024-10-02T13:16:00Z">
        <w:r>
          <w:rPr>
            <w:i/>
            <w:iCs/>
          </w:rPr>
          <w:t xml:space="preserve">identify </w:t>
        </w:r>
      </w:ins>
      <w:ins w:id="43" w:author="Katie Lankowicz" w:date="2024-10-02T09:57:00Z" w16du:dateUtc="2024-10-02T12:57:00Z">
        <w:r>
          <w:rPr>
            <w:i/>
            <w:iCs/>
          </w:rPr>
          <w:t xml:space="preserve">cod distribution patterns </w:t>
        </w:r>
      </w:ins>
      <w:ins w:id="44" w:author="Katie Lankowicz" w:date="2024-10-02T09:59:00Z" w16du:dateUtc="2024-10-02T12:59:00Z">
        <w:r>
          <w:rPr>
            <w:i/>
            <w:iCs/>
          </w:rPr>
          <w:t xml:space="preserve">within each biological stock, across distinct size groups, and across multiple spatial scales to build a comprehensive understanding of how shifting </w:t>
        </w:r>
      </w:ins>
      <w:ins w:id="45" w:author="Katie Lankowicz" w:date="2024-10-02T10:00:00Z" w16du:dateUtc="2024-10-02T13:00:00Z">
        <w:r>
          <w:rPr>
            <w:i/>
            <w:iCs/>
          </w:rPr>
          <w:t xml:space="preserve">environmental conditions like warming bottom waters will affect the </w:t>
        </w:r>
        <w:proofErr w:type="gramStart"/>
        <w:r>
          <w:rPr>
            <w:i/>
            <w:iCs/>
          </w:rPr>
          <w:t>population as a whole</w:t>
        </w:r>
        <w:proofErr w:type="gramEnd"/>
        <w:r>
          <w:rPr>
            <w:i/>
            <w:iCs/>
          </w:rPr>
          <w:t>.</w:t>
        </w:r>
      </w:ins>
    </w:p>
    <w:p w14:paraId="7DED8AAC" w14:textId="1EB2F1F7" w:rsidR="00DF0F89" w:rsidRDefault="00DF0F89">
      <w:pPr>
        <w:rPr>
          <w:ins w:id="46" w:author="Katie Lankowicz" w:date="2024-10-02T10:18:00Z" w16du:dateUtc="2024-10-02T13:18:00Z"/>
        </w:rPr>
      </w:pPr>
      <w:ins w:id="47" w:author="Katie Lankowicz" w:date="2024-10-02T10:00:00Z" w16du:dateUtc="2024-10-02T13:00:00Z">
        <w:r>
          <w:t xml:space="preserve">I’ve also </w:t>
        </w:r>
      </w:ins>
      <w:ins w:id="48" w:author="Katie Lankowicz" w:date="2024-10-02T10:17:00Z" w16du:dateUtc="2024-10-02T13:17:00Z">
        <w:r>
          <w:t xml:space="preserve">mentioned that industry stakeholders were supportive of this modeling method, as they would prefer to </w:t>
        </w:r>
      </w:ins>
      <w:ins w:id="49" w:author="Katie Lankowicz" w:date="2024-10-02T10:18:00Z" w16du:dateUtc="2024-10-02T13:18:00Z">
        <w:r>
          <w:t xml:space="preserve">model the population using data that </w:t>
        </w:r>
        <w:proofErr w:type="gramStart"/>
        <w:r>
          <w:t>cover</w:t>
        </w:r>
        <w:proofErr w:type="gramEnd"/>
        <w:r>
          <w:t xml:space="preserve"> multiple depths and habitat types to</w:t>
        </w:r>
      </w:ins>
      <w:ins w:id="50" w:author="Katie Lankowicz" w:date="2024-10-02T15:04:00Z" w16du:dateUtc="2024-10-02T18:04:00Z">
        <w:r w:rsidR="002F216E">
          <w:t>,</w:t>
        </w:r>
      </w:ins>
      <w:ins w:id="51" w:author="Katie Lankowicz" w:date="2024-10-02T10:18:00Z" w16du:dateUtc="2024-10-02T13:18:00Z">
        <w:r>
          <w:t xml:space="preserve"> at </w:t>
        </w:r>
      </w:ins>
      <w:ins w:id="52" w:author="Katie Lankowicz" w:date="2024-10-02T15:04:00Z" w16du:dateUtc="2024-10-02T18:04:00Z">
        <w:r w:rsidR="002F216E">
          <w:t>minimum,</w:t>
        </w:r>
      </w:ins>
      <w:ins w:id="53" w:author="Katie Lankowicz" w:date="2024-10-02T10:18:00Z" w16du:dateUtc="2024-10-02T13:18:00Z">
        <w:r>
          <w:t xml:space="preserve"> </w:t>
        </w:r>
      </w:ins>
      <w:ins w:id="54" w:author="Katie Lankowicz" w:date="2024-10-02T15:05:00Z" w16du:dateUtc="2024-10-02T18:05:00Z">
        <w:r w:rsidR="002F216E">
          <w:t xml:space="preserve">provide data-backed insight </w:t>
        </w:r>
      </w:ins>
      <w:ins w:id="55" w:author="Katie Lankowicz" w:date="2024-10-03T09:28:00Z" w16du:dateUtc="2024-10-03T12:28:00Z">
        <w:r w:rsidR="00401A28">
          <w:t>in</w:t>
        </w:r>
      </w:ins>
      <w:ins w:id="56" w:author="Katie Lankowicz" w:date="2024-10-02T15:05:00Z" w16du:dateUtc="2024-10-02T18:05:00Z">
        <w:r w:rsidR="002F216E">
          <w:t>to</w:t>
        </w:r>
      </w:ins>
      <w:ins w:id="57" w:author="Katie Lankowicz" w:date="2024-10-02T10:18:00Z" w16du:dateUtc="2024-10-02T13:18:00Z">
        <w:r>
          <w:t xml:space="preserve"> </w:t>
        </w:r>
      </w:ins>
      <w:ins w:id="58" w:author="Katie Lankowicz" w:date="2024-10-02T15:06:00Z" w16du:dateUtc="2024-10-02T18:06:00Z">
        <w:r w:rsidR="002F216E">
          <w:t>potential issues from</w:t>
        </w:r>
      </w:ins>
      <w:ins w:id="59" w:author="Katie Lankowicz" w:date="2024-10-02T10:18:00Z" w16du:dateUtc="2024-10-02T13:18:00Z">
        <w:r>
          <w:t xml:space="preserve"> density-dependent catchability.</w:t>
        </w:r>
      </w:ins>
    </w:p>
    <w:p w14:paraId="46272BE9" w14:textId="5D62808E" w:rsidR="00DF0F89" w:rsidRDefault="00DF0F89">
      <w:pPr>
        <w:rPr>
          <w:ins w:id="60" w:author="Katie Lankowicz" w:date="2024-10-02T10:57:00Z" w16du:dateUtc="2024-10-02T13:57:00Z"/>
        </w:rPr>
      </w:pPr>
      <w:ins w:id="61" w:author="Katie Lankowicz" w:date="2024-10-02T10:18:00Z" w16du:dateUtc="2024-10-02T13:18:00Z">
        <w:r>
          <w:tab/>
        </w:r>
      </w:ins>
      <w:ins w:id="62" w:author="Katie Lankowicz" w:date="2024-10-02T10:20:00Z" w16du:dateUtc="2024-10-02T13:20:00Z">
        <w:r>
          <w:t xml:space="preserve">I </w:t>
        </w:r>
      </w:ins>
      <w:ins w:id="63" w:author="Katie Lankowicz" w:date="2024-10-02T10:21:00Z" w16du:dateUtc="2024-10-02T13:21:00Z">
        <w:r>
          <w:t xml:space="preserve">see this paper as the starting point for a bunch of further work. </w:t>
        </w:r>
      </w:ins>
      <w:ins w:id="64" w:author="Katie Lankowicz" w:date="2024-10-02T10:38:00Z" w16du:dateUtc="2024-10-02T13:38:00Z">
        <w:r>
          <w:t xml:space="preserve">There’s space to write a whole paper on </w:t>
        </w:r>
      </w:ins>
      <w:ins w:id="65" w:author="Katie Lankowicz" w:date="2024-10-02T10:49:00Z" w16du:dateUtc="2024-10-02T13:49:00Z">
        <w:r>
          <w:t>identifying the strongest distribution mechanism within each seasonal-stock</w:t>
        </w:r>
      </w:ins>
      <w:ins w:id="66" w:author="Katie Lankowicz" w:date="2024-10-02T10:50:00Z" w16du:dateUtc="2024-10-02T13:50:00Z">
        <w:r>
          <w:t xml:space="preserve">-age group </w:t>
        </w:r>
      </w:ins>
      <w:ins w:id="67" w:author="Katie Lankowicz" w:date="2024-10-02T11:16:00Z" w16du:dateUtc="2024-10-02T14:16:00Z">
        <w:r>
          <w:t xml:space="preserve">grounded in optimal foraging theory and the ideal free distribution model </w:t>
        </w:r>
      </w:ins>
      <w:ins w:id="68" w:author="Katie Lankowicz" w:date="2024-10-02T10:50:00Z" w16du:dateUtc="2024-10-02T13:50:00Z">
        <w:r>
          <w:t xml:space="preserve">(density-independent, </w:t>
        </w:r>
      </w:ins>
      <w:ins w:id="69" w:author="Katie Lankowicz" w:date="2024-10-02T10:53:00Z" w16du:dateUtc="2024-10-02T13:53:00Z">
        <w:r>
          <w:t xml:space="preserve">proportional density model, </w:t>
        </w:r>
      </w:ins>
      <w:ins w:id="70" w:author="Katie Lankowicz" w:date="2024-10-02T10:54:00Z" w16du:dateUtc="2024-10-02T13:54:00Z">
        <w:r>
          <w:t>constant density model, basin model)</w:t>
        </w:r>
      </w:ins>
      <w:ins w:id="71" w:author="Katie Lankowicz" w:date="2024-10-02T10:56:00Z" w16du:dateUtc="2024-10-02T13:56:00Z">
        <w:r>
          <w:t xml:space="preserve">. </w:t>
        </w:r>
      </w:ins>
      <w:ins w:id="72" w:author="Katie Lankowicz" w:date="2024-10-02T10:57:00Z" w16du:dateUtc="2024-10-02T13:57:00Z">
        <w:r>
          <w:t>I’ve got to be careful if I do this though, as VAST essential</w:t>
        </w:r>
      </w:ins>
      <w:ins w:id="73" w:author="Katie Lankowicz" w:date="2024-10-02T10:58:00Z" w16du:dateUtc="2024-10-02T13:58:00Z">
        <w:r>
          <w:t>ly models interpolated surfaces of density within discrete area-time groupings and then uses that to extrapolate all other measures of spatial and population dynamics. I don’t want to</w:t>
        </w:r>
      </w:ins>
      <w:ins w:id="74" w:author="Katie Lankowicz" w:date="2024-10-02T10:59:00Z" w16du:dateUtc="2024-10-02T13:59:00Z">
        <w:r>
          <w:t xml:space="preserve"> correlate something to a transformation of itself and call it significant.</w:t>
        </w:r>
      </w:ins>
    </w:p>
    <w:p w14:paraId="0DB521C2" w14:textId="4032F3FD" w:rsidR="00DF0F89" w:rsidRDefault="00DF0F89">
      <w:pPr>
        <w:ind w:firstLine="720"/>
        <w:rPr>
          <w:ins w:id="75" w:author="Katie Lankowicz" w:date="2024-10-02T10:29:00Z" w16du:dateUtc="2024-10-02T13:29:00Z"/>
        </w:rPr>
        <w:pPrChange w:id="76" w:author="Katie Lankowicz" w:date="2024-10-02T10:59:00Z" w16du:dateUtc="2024-10-02T13:59:00Z">
          <w:pPr/>
        </w:pPrChange>
      </w:pPr>
      <w:ins w:id="77" w:author="Katie Lankowicz" w:date="2024-10-02T10:21:00Z" w16du:dateUtc="2024-10-02T13:21:00Z">
        <w:r>
          <w:t xml:space="preserve">I’ve </w:t>
        </w:r>
      </w:ins>
      <w:ins w:id="78" w:author="Katie Lankowicz" w:date="2024-10-02T10:56:00Z" w16du:dateUtc="2024-10-02T13:56:00Z">
        <w:r>
          <w:t xml:space="preserve">also </w:t>
        </w:r>
      </w:ins>
      <w:ins w:id="79" w:author="Katie Lankowicz" w:date="2024-10-02T10:21:00Z" w16du:dateUtc="2024-10-02T13:21:00Z">
        <w:r>
          <w:t xml:space="preserve">been thinking about building </w:t>
        </w:r>
      </w:ins>
      <w:ins w:id="80" w:author="Katie Lankowicz" w:date="2024-10-02T10:23:00Z" w16du:dateUtc="2024-10-02T13:23:00Z">
        <w:r>
          <w:t>temporally</w:t>
        </w:r>
      </w:ins>
      <w:ins w:id="81" w:author="Katie Lankowicz" w:date="2024-10-02T10:24:00Z" w16du:dateUtc="2024-10-02T13:24:00Z">
        <w:r>
          <w:t xml:space="preserve"> </w:t>
        </w:r>
      </w:ins>
      <w:ins w:id="82" w:author="Katie Lankowicz" w:date="2024-10-02T10:23:00Z" w16du:dateUtc="2024-10-02T13:23:00Z">
        <w:r>
          <w:t xml:space="preserve">dynamic </w:t>
        </w:r>
      </w:ins>
      <w:ins w:id="83" w:author="Katie Lankowicz" w:date="2024-10-02T10:21:00Z" w16du:dateUtc="2024-10-02T13:21:00Z">
        <w:r>
          <w:t xml:space="preserve">habitat suitability models </w:t>
        </w:r>
      </w:ins>
      <w:ins w:id="84" w:author="Katie Lankowicz" w:date="2024-10-02T10:23:00Z" w16du:dateUtc="2024-10-02T13:23:00Z">
        <w:r>
          <w:t>for each size class within</w:t>
        </w:r>
      </w:ins>
      <w:ins w:id="85" w:author="Katie Lankowicz" w:date="2024-10-02T10:21:00Z" w16du:dateUtc="2024-10-02T13:21:00Z">
        <w:r>
          <w:t xml:space="preserve"> the study area (we </w:t>
        </w:r>
      </w:ins>
      <w:ins w:id="86" w:author="Katie Lankowicz" w:date="2024-10-02T10:22:00Z" w16du:dateUtc="2024-10-02T13:22:00Z">
        <w:r>
          <w:t>got conditional effects curves out of the model</w:t>
        </w:r>
      </w:ins>
      <w:ins w:id="87" w:author="Katie Lankowicz" w:date="2024-10-03T09:28:00Z" w16du:dateUtc="2024-10-03T12:28:00Z">
        <w:r w:rsidR="00401A28">
          <w:t xml:space="preserve"> and I did something similar in my dissertation</w:t>
        </w:r>
      </w:ins>
      <w:ins w:id="88" w:author="Katie Lankowicz" w:date="2024-10-02T10:22:00Z" w16du:dateUtc="2024-10-02T13:22:00Z">
        <w:r>
          <w:t xml:space="preserve">, so it shouldn’t be that hard) and testing </w:t>
        </w:r>
      </w:ins>
      <w:ins w:id="89" w:author="Katie Lankowicz" w:date="2024-10-02T10:24:00Z" w16du:dateUtc="2024-10-02T13:24:00Z">
        <w:r>
          <w:t xml:space="preserve">how well seasonal cod distributions match the distribution of high-suitability patches. This could </w:t>
        </w:r>
      </w:ins>
      <w:ins w:id="90" w:author="Katie Lankowicz" w:date="2024-10-02T10:25:00Z" w16du:dateUtc="2024-10-02T13:25:00Z">
        <w:r>
          <w:t xml:space="preserve">directly extend into the quantification of high-suitability habitat </w:t>
        </w:r>
      </w:ins>
      <w:ins w:id="91" w:author="Katie Lankowicz" w:date="2024-10-03T09:29:00Z" w16du:dateUtc="2024-10-03T12:29:00Z">
        <w:r w:rsidR="00401A28">
          <w:t xml:space="preserve">area </w:t>
        </w:r>
      </w:ins>
      <w:ins w:id="92" w:author="Katie Lankowicz" w:date="2024-10-02T10:25:00Z" w16du:dateUtc="2024-10-02T13:25:00Z">
        <w:r>
          <w:t>reduction.</w:t>
        </w:r>
      </w:ins>
      <w:ins w:id="93" w:author="Katie Lankowicz" w:date="2024-10-02T10:26:00Z" w16du:dateUtc="2024-10-02T13:26:00Z">
        <w:r>
          <w:t xml:space="preserve"> I’m interested in identifying persistent high-density patches </w:t>
        </w:r>
      </w:ins>
      <w:ins w:id="94" w:author="Katie Lankowicz" w:date="2024-10-02T10:27:00Z" w16du:dateUtc="2024-10-02T13:27:00Z">
        <w:r>
          <w:t xml:space="preserve">(with something more robust than the eyeballing I’ve done in this paper) and then figuring out </w:t>
        </w:r>
      </w:ins>
      <w:ins w:id="95" w:author="Katie Lankowicz" w:date="2024-10-02T10:28:00Z" w16du:dateUtc="2024-10-02T13:28:00Z">
        <w:r>
          <w:t xml:space="preserve">what the environmental characteristics of those patches are and what they could tell us about the plasticity of the </w:t>
        </w:r>
      </w:ins>
      <w:ins w:id="96" w:author="Katie Lankowicz" w:date="2024-10-02T10:29:00Z" w16du:dateUtc="2024-10-02T13:29:00Z">
        <w:r>
          <w:t>stocks to changing conditions.</w:t>
        </w:r>
      </w:ins>
    </w:p>
    <w:p w14:paraId="5978E0D5" w14:textId="65B63595" w:rsidR="00DF0F89" w:rsidRDefault="00DF0F89">
      <w:pPr>
        <w:rPr>
          <w:ins w:id="97" w:author="Katie Lankowicz" w:date="2024-10-02T09:49:00Z" w16du:dateUtc="2024-10-02T12:49:00Z"/>
          <w:rFonts w:ascii="Calibri" w:hAnsi="Calibri" w:cs="Calibri"/>
          <w:b/>
          <w:bCs/>
          <w:color w:val="4472C4" w:themeColor="accent1"/>
        </w:rPr>
      </w:pPr>
      <w:ins w:id="98" w:author="Katie Lankowicz" w:date="2024-10-02T10:29:00Z" w16du:dateUtc="2024-10-02T13:29:00Z">
        <w:r>
          <w:tab/>
          <w:t xml:space="preserve">The </w:t>
        </w:r>
      </w:ins>
      <w:ins w:id="99" w:author="Katie Lankowicz" w:date="2024-10-02T10:30:00Z" w16du:dateUtc="2024-10-02T13:30:00Z">
        <w:r>
          <w:t xml:space="preserve">cod footprint work will also benefit from the publication of the </w:t>
        </w:r>
      </w:ins>
      <w:ins w:id="100" w:author="Katie Lankowicz" w:date="2024-10-02T10:35:00Z" w16du:dateUtc="2024-10-02T13:35:00Z">
        <w:r>
          <w:t xml:space="preserve">VAST </w:t>
        </w:r>
      </w:ins>
      <w:ins w:id="101" w:author="Katie Lankowicz" w:date="2024-10-02T10:30:00Z" w16du:dateUtc="2024-10-02T13:30:00Z">
        <w:r>
          <w:t>model results. Once we finalize the footprint’s spatiotemporal bounds</w:t>
        </w:r>
      </w:ins>
      <w:ins w:id="102" w:author="Katie Lankowicz" w:date="2024-10-02T10:31:00Z" w16du:dateUtc="2024-10-02T13:31:00Z">
        <w:r>
          <w:t>,</w:t>
        </w:r>
      </w:ins>
      <w:ins w:id="103" w:author="Katie Lankowicz" w:date="2024-10-02T10:30:00Z" w16du:dateUtc="2024-10-02T13:30:00Z">
        <w:r>
          <w:t xml:space="preserve"> we can extract the dynamic environmental characteristics and </w:t>
        </w:r>
      </w:ins>
      <w:ins w:id="104" w:author="Katie Lankowicz" w:date="2024-10-02T10:31:00Z" w16du:dateUtc="2024-10-02T13:31:00Z">
        <w:r>
          <w:t xml:space="preserve">cod indices of abundance specific to that area. It would be neat to </w:t>
        </w:r>
      </w:ins>
      <w:ins w:id="105" w:author="Katie Lankowicz" w:date="2024-10-02T10:32:00Z" w16du:dateUtc="2024-10-02T13:32:00Z">
        <w:r>
          <w:t xml:space="preserve">quantify average environmental characteristics (depth, sediment makeup, rugosity, </w:t>
        </w:r>
      </w:ins>
      <w:ins w:id="106" w:author="Katie Lankowicz" w:date="2024-10-02T10:33:00Z" w16du:dateUtc="2024-10-02T13:33:00Z">
        <w:r>
          <w:t xml:space="preserve">bottom </w:t>
        </w:r>
      </w:ins>
      <w:ins w:id="107" w:author="Katie Lankowicz" w:date="2024-10-02T10:32:00Z" w16du:dateUtc="2024-10-02T13:32:00Z">
        <w:r>
          <w:t xml:space="preserve">temp, </w:t>
        </w:r>
        <w:proofErr w:type="spellStart"/>
        <w:r>
          <w:t>etc</w:t>
        </w:r>
        <w:proofErr w:type="spellEnd"/>
        <w:r>
          <w:t xml:space="preserve">) </w:t>
        </w:r>
      </w:ins>
      <w:ins w:id="108" w:author="Katie Lankowicz" w:date="2024-10-02T10:33:00Z" w16du:dateUtc="2024-10-02T13:33:00Z">
        <w:r>
          <w:t>within the footprint areas, within the cod biological stock boundaries, and at the NEFSC BTS sample points</w:t>
        </w:r>
      </w:ins>
      <w:ins w:id="109" w:author="Katie Lankowicz" w:date="2024-10-02T10:34:00Z" w16du:dateUtc="2024-10-02T13:34:00Z">
        <w:r>
          <w:t xml:space="preserve"> to see how well they all match up. I think that’ll be more powerful than just talking about simple in-or-out hit ra</w:t>
        </w:r>
      </w:ins>
      <w:ins w:id="110" w:author="Katie Lankowicz" w:date="2024-10-02T10:35:00Z" w16du:dateUtc="2024-10-02T13:35:00Z">
        <w:r>
          <w:t>tes.</w:t>
        </w:r>
      </w:ins>
      <w:ins w:id="111" w:author="Katie Lankowicz" w:date="2024-10-02T09:49:00Z" w16du:dateUtc="2024-10-02T12:49:00Z">
        <w:r>
          <w:rPr>
            <w:rFonts w:ascii="Calibri" w:hAnsi="Calibri" w:cs="Calibri"/>
            <w:b/>
            <w:bCs/>
            <w:color w:val="4472C4" w:themeColor="accent1"/>
          </w:rPr>
          <w:br w:type="page"/>
        </w:r>
      </w:ins>
    </w:p>
    <w:p w14:paraId="5A4DFA17" w14:textId="355A04DA" w:rsidR="00122B92" w:rsidRPr="00683668" w:rsidRDefault="00122B92" w:rsidP="00077153">
      <w:pPr>
        <w:spacing w:after="0" w:line="480" w:lineRule="auto"/>
        <w:rPr>
          <w:rFonts w:ascii="Calibri" w:hAnsi="Calibri" w:cs="Calibri"/>
        </w:rPr>
      </w:pPr>
      <w:r w:rsidRPr="00683668">
        <w:rPr>
          <w:rFonts w:ascii="Calibri" w:hAnsi="Calibri" w:cs="Calibri"/>
          <w:b/>
          <w:bCs/>
          <w:color w:val="4472C4" w:themeColor="accent1"/>
        </w:rPr>
        <w:lastRenderedPageBreak/>
        <w:t xml:space="preserve">Title: </w:t>
      </w:r>
      <w:r w:rsidRPr="00683668">
        <w:rPr>
          <w:rFonts w:ascii="Calibri" w:hAnsi="Calibri" w:cs="Calibri"/>
        </w:rPr>
        <w:t>Spatial density and habitat associations of Atlantic Cod on the Northeastern US Continental Shelf</w:t>
      </w:r>
    </w:p>
    <w:p w14:paraId="7C8022FD" w14:textId="17EE5A25" w:rsidR="00122B92" w:rsidRPr="00683668" w:rsidRDefault="00122B92" w:rsidP="00077153">
      <w:pPr>
        <w:spacing w:after="0" w:line="480" w:lineRule="auto"/>
        <w:rPr>
          <w:rFonts w:ascii="Calibri" w:hAnsi="Calibri" w:cs="Calibri"/>
        </w:rPr>
      </w:pPr>
      <w:r w:rsidRPr="00683668">
        <w:rPr>
          <w:rFonts w:ascii="Calibri" w:hAnsi="Calibri" w:cs="Calibri"/>
          <w:b/>
          <w:bCs/>
          <w:color w:val="4472C4" w:themeColor="accent1"/>
        </w:rPr>
        <w:t xml:space="preserve">Authors: </w:t>
      </w:r>
      <w:r w:rsidRPr="00683668">
        <w:rPr>
          <w:rFonts w:ascii="Calibri" w:hAnsi="Calibri" w:cs="Calibri"/>
        </w:rPr>
        <w:t>Katelynn M. Lankowicz</w:t>
      </w:r>
      <w:r w:rsidRPr="00683668">
        <w:rPr>
          <w:rFonts w:ascii="Calibri" w:hAnsi="Calibri" w:cs="Calibri"/>
          <w:vertAlign w:val="superscript"/>
        </w:rPr>
        <w:t xml:space="preserve"> a</w:t>
      </w:r>
      <w:r w:rsidRPr="00683668">
        <w:rPr>
          <w:rFonts w:ascii="Calibri" w:hAnsi="Calibri" w:cs="Calibri"/>
        </w:rPr>
        <w:t xml:space="preserve">, Jonathan H. Grabowski </w:t>
      </w:r>
      <w:r w:rsidRPr="00683668">
        <w:rPr>
          <w:rFonts w:ascii="Calibri" w:hAnsi="Calibri" w:cs="Calibri"/>
          <w:vertAlign w:val="superscript"/>
        </w:rPr>
        <w:t>b</w:t>
      </w:r>
      <w:r w:rsidRPr="00683668">
        <w:rPr>
          <w:rFonts w:ascii="Calibri" w:hAnsi="Calibri" w:cs="Calibri"/>
        </w:rPr>
        <w:t xml:space="preserve">, Graham Sherwood </w:t>
      </w:r>
      <w:r w:rsidRPr="00683668">
        <w:rPr>
          <w:rFonts w:ascii="Calibri" w:hAnsi="Calibri" w:cs="Calibri"/>
          <w:vertAlign w:val="superscript"/>
        </w:rPr>
        <w:t>a</w:t>
      </w:r>
      <w:r w:rsidRPr="00683668">
        <w:rPr>
          <w:rFonts w:ascii="Calibri" w:hAnsi="Calibri" w:cs="Calibri"/>
        </w:rPr>
        <w:t xml:space="preserve">, Lisa Kerr </w:t>
      </w:r>
      <w:del w:id="112" w:author="Katie Lankowicz" w:date="2024-10-02T15:38:00Z" w16du:dateUtc="2024-10-02T18:38:00Z">
        <w:r w:rsidRPr="00683668" w:rsidDel="002F216E">
          <w:rPr>
            <w:rFonts w:ascii="Calibri" w:hAnsi="Calibri" w:cs="Calibri"/>
            <w:vertAlign w:val="superscript"/>
          </w:rPr>
          <w:delText xml:space="preserve">a, </w:delText>
        </w:r>
      </w:del>
      <w:r w:rsidRPr="00683668">
        <w:rPr>
          <w:rFonts w:ascii="Calibri" w:hAnsi="Calibri" w:cs="Calibri"/>
          <w:vertAlign w:val="superscript"/>
        </w:rPr>
        <w:t>c</w:t>
      </w:r>
    </w:p>
    <w:p w14:paraId="5ACB2D8F" w14:textId="77777777" w:rsidR="00122B92" w:rsidRPr="00683668" w:rsidRDefault="00122B92" w:rsidP="00077153">
      <w:pPr>
        <w:spacing w:after="0" w:line="480" w:lineRule="auto"/>
        <w:rPr>
          <w:rFonts w:ascii="Calibri" w:hAnsi="Calibri" w:cs="Calibri"/>
        </w:rPr>
      </w:pPr>
      <w:r w:rsidRPr="00683668">
        <w:rPr>
          <w:rFonts w:ascii="Calibri" w:hAnsi="Calibri" w:cs="Calibri"/>
        </w:rPr>
        <w:t>a. Gulf of Maine Research Institute, Portland, ME, USA</w:t>
      </w:r>
    </w:p>
    <w:p w14:paraId="3F9FA549" w14:textId="77777777" w:rsidR="00122B92" w:rsidRPr="00683668" w:rsidRDefault="00122B92" w:rsidP="00077153">
      <w:pPr>
        <w:spacing w:after="0" w:line="480" w:lineRule="auto"/>
        <w:rPr>
          <w:rFonts w:ascii="Calibri" w:hAnsi="Calibri" w:cs="Calibri"/>
        </w:rPr>
      </w:pPr>
      <w:r w:rsidRPr="00683668">
        <w:rPr>
          <w:rFonts w:ascii="Calibri" w:hAnsi="Calibri" w:cs="Calibri"/>
        </w:rPr>
        <w:t>b. Northeastern University, Marine Science Center, Nahant, MA, USA</w:t>
      </w:r>
    </w:p>
    <w:p w14:paraId="6A94AF4B" w14:textId="77777777" w:rsidR="00122B92" w:rsidRPr="00683668" w:rsidRDefault="00122B92" w:rsidP="00077153">
      <w:pPr>
        <w:spacing w:after="0" w:line="480" w:lineRule="auto"/>
        <w:rPr>
          <w:rFonts w:ascii="Calibri" w:hAnsi="Calibri" w:cs="Calibri"/>
        </w:rPr>
      </w:pPr>
      <w:r w:rsidRPr="00683668">
        <w:rPr>
          <w:rFonts w:ascii="Calibri" w:hAnsi="Calibri" w:cs="Calibri"/>
        </w:rPr>
        <w:t>c. University of Maine, School of Marine Sciences, Orono, ME, USA</w:t>
      </w:r>
    </w:p>
    <w:p w14:paraId="6515BEEA" w14:textId="77777777" w:rsidR="00122B92" w:rsidRPr="00683668" w:rsidRDefault="00122B92" w:rsidP="00077153">
      <w:pPr>
        <w:spacing w:after="0" w:line="480" w:lineRule="auto"/>
        <w:rPr>
          <w:rFonts w:ascii="Calibri" w:hAnsi="Calibri" w:cs="Calibri"/>
        </w:rPr>
      </w:pPr>
      <w:r w:rsidRPr="00683668">
        <w:rPr>
          <w:rFonts w:ascii="Calibri" w:hAnsi="Calibri" w:cs="Calibri"/>
          <w:b/>
          <w:bCs/>
          <w:color w:val="4472C4" w:themeColor="accent1"/>
        </w:rPr>
        <w:t xml:space="preserve">Corresponding author: </w:t>
      </w:r>
      <w:r w:rsidRPr="00683668">
        <w:rPr>
          <w:rFonts w:ascii="Calibri" w:hAnsi="Calibri" w:cs="Calibri"/>
        </w:rPr>
        <w:t>K. Lankowicz, klankowicz@gmri.org</w:t>
      </w:r>
    </w:p>
    <w:p w14:paraId="2F729C21" w14:textId="3CCA05C9" w:rsidR="00122B92" w:rsidRPr="00683668" w:rsidRDefault="00122B92" w:rsidP="00077153">
      <w:pPr>
        <w:spacing w:after="0" w:line="480" w:lineRule="auto"/>
        <w:rPr>
          <w:rFonts w:ascii="Calibri" w:hAnsi="Calibri" w:cs="Calibri"/>
        </w:rPr>
      </w:pPr>
      <w:r w:rsidRPr="00683668">
        <w:rPr>
          <w:rFonts w:ascii="Calibri" w:hAnsi="Calibri" w:cs="Calibri"/>
          <w:b/>
          <w:bCs/>
          <w:color w:val="4472C4" w:themeColor="accent1"/>
        </w:rPr>
        <w:t xml:space="preserve">Formatted for: </w:t>
      </w:r>
      <w:r w:rsidRPr="00683668">
        <w:rPr>
          <w:rFonts w:ascii="Calibri" w:hAnsi="Calibri" w:cs="Calibri"/>
        </w:rPr>
        <w:t>Canadian Journal of Fisheries and Aquatic Sciences</w:t>
      </w:r>
    </w:p>
    <w:p w14:paraId="474A53C0" w14:textId="5F063E6F" w:rsidR="00122B92" w:rsidRPr="00683668" w:rsidRDefault="00122B92" w:rsidP="00077153">
      <w:pPr>
        <w:spacing w:after="0" w:line="480" w:lineRule="auto"/>
        <w:rPr>
          <w:rFonts w:ascii="Calibri" w:hAnsi="Calibri" w:cs="Calibri"/>
          <w:b/>
          <w:bCs/>
          <w:color w:val="4472C4" w:themeColor="accent1"/>
        </w:rPr>
      </w:pPr>
      <w:r w:rsidRPr="00683668">
        <w:rPr>
          <w:rFonts w:ascii="Calibri" w:hAnsi="Calibri" w:cs="Calibri"/>
          <w:b/>
          <w:bCs/>
          <w:color w:val="4472C4" w:themeColor="accent1"/>
        </w:rPr>
        <w:br w:type="page"/>
      </w:r>
      <w:r w:rsidRPr="00683668">
        <w:rPr>
          <w:rFonts w:ascii="Calibri" w:hAnsi="Calibri" w:cs="Calibri"/>
          <w:b/>
          <w:bCs/>
          <w:color w:val="4472C4" w:themeColor="accent1"/>
        </w:rPr>
        <w:lastRenderedPageBreak/>
        <w:t>1</w:t>
      </w:r>
      <w:r w:rsidRPr="00683668">
        <w:rPr>
          <w:rFonts w:ascii="Calibri" w:hAnsi="Calibri" w:cs="Calibri"/>
          <w:b/>
          <w:bCs/>
          <w:color w:val="4472C4" w:themeColor="accent1"/>
        </w:rPr>
        <w:tab/>
        <w:t>Abstract</w:t>
      </w:r>
      <w:r w:rsidR="006737CE" w:rsidRPr="00683668">
        <w:rPr>
          <w:rFonts w:ascii="Calibri" w:hAnsi="Calibri" w:cs="Calibri"/>
          <w:b/>
          <w:bCs/>
          <w:color w:val="4472C4" w:themeColor="accent1"/>
        </w:rPr>
        <w:t xml:space="preserve"> (</w:t>
      </w:r>
      <w:r w:rsidR="00BC04DA" w:rsidRPr="00683668">
        <w:rPr>
          <w:rFonts w:ascii="Calibri" w:hAnsi="Calibri" w:cs="Calibri"/>
          <w:b/>
          <w:bCs/>
          <w:color w:val="4472C4" w:themeColor="accent1"/>
        </w:rPr>
        <w:t>~</w:t>
      </w:r>
      <w:proofErr w:type="gramStart"/>
      <w:r w:rsidR="006737CE" w:rsidRPr="00683668">
        <w:rPr>
          <w:rFonts w:ascii="Calibri" w:hAnsi="Calibri" w:cs="Calibri"/>
          <w:b/>
          <w:bCs/>
          <w:color w:val="4472C4" w:themeColor="accent1"/>
        </w:rPr>
        <w:t>175 word</w:t>
      </w:r>
      <w:proofErr w:type="gramEnd"/>
      <w:r w:rsidR="006737CE" w:rsidRPr="00683668">
        <w:rPr>
          <w:rFonts w:ascii="Calibri" w:hAnsi="Calibri" w:cs="Calibri"/>
          <w:b/>
          <w:bCs/>
          <w:color w:val="4472C4" w:themeColor="accent1"/>
        </w:rPr>
        <w:t xml:space="preserve"> limit</w:t>
      </w:r>
      <w:r w:rsidR="00BC04DA" w:rsidRPr="00683668">
        <w:rPr>
          <w:rFonts w:ascii="Calibri" w:hAnsi="Calibri" w:cs="Calibri"/>
          <w:b/>
          <w:bCs/>
          <w:color w:val="4472C4" w:themeColor="accent1"/>
        </w:rPr>
        <w:t xml:space="preserve">, currently </w:t>
      </w:r>
      <w:del w:id="113" w:author="Katie Lankowicz" w:date="2024-09-04T11:32:00Z" w16du:dateUtc="2024-09-04T15:32:00Z">
        <w:r w:rsidR="00BC04DA" w:rsidRPr="00683668" w:rsidDel="00CF4BF1">
          <w:rPr>
            <w:rFonts w:ascii="Calibri" w:hAnsi="Calibri" w:cs="Calibri"/>
            <w:b/>
            <w:bCs/>
            <w:color w:val="4472C4" w:themeColor="accent1"/>
          </w:rPr>
          <w:delText>1</w:delText>
        </w:r>
        <w:r w:rsidR="009C7AC5" w:rsidRPr="00683668" w:rsidDel="00CF4BF1">
          <w:rPr>
            <w:rFonts w:ascii="Calibri" w:hAnsi="Calibri" w:cs="Calibri"/>
            <w:b/>
            <w:bCs/>
            <w:color w:val="4472C4" w:themeColor="accent1"/>
          </w:rPr>
          <w:delText>7</w:delText>
        </w:r>
      </w:del>
      <w:ins w:id="114" w:author="Katie Lankowicz" w:date="2024-09-04T11:37:00Z" w16du:dateUtc="2024-09-04T15:37:00Z">
        <w:r w:rsidR="00CF4BF1">
          <w:rPr>
            <w:rFonts w:ascii="Calibri" w:hAnsi="Calibri" w:cs="Calibri"/>
            <w:b/>
            <w:bCs/>
            <w:color w:val="4472C4" w:themeColor="accent1"/>
          </w:rPr>
          <w:t>1</w:t>
        </w:r>
      </w:ins>
      <w:ins w:id="115" w:author="Katie Lankowicz" w:date="2024-10-02T10:02:00Z" w16du:dateUtc="2024-10-02T13:02:00Z">
        <w:r w:rsidR="00DF0F89">
          <w:rPr>
            <w:rFonts w:ascii="Calibri" w:hAnsi="Calibri" w:cs="Calibri"/>
            <w:b/>
            <w:bCs/>
            <w:color w:val="4472C4" w:themeColor="accent1"/>
          </w:rPr>
          <w:t>7</w:t>
        </w:r>
      </w:ins>
      <w:ins w:id="116" w:author="Katie Lankowicz" w:date="2024-10-02T15:22:00Z" w16du:dateUtc="2024-10-02T18:22:00Z">
        <w:r w:rsidR="002F216E">
          <w:rPr>
            <w:rFonts w:ascii="Calibri" w:hAnsi="Calibri" w:cs="Calibri"/>
            <w:b/>
            <w:bCs/>
            <w:color w:val="4472C4" w:themeColor="accent1"/>
          </w:rPr>
          <w:t>5</w:t>
        </w:r>
      </w:ins>
      <w:del w:id="117" w:author="Katie Lankowicz" w:date="2024-05-08T13:01:00Z" w16du:dateUtc="2024-05-08T16:01:00Z">
        <w:r w:rsidR="009C7AC5" w:rsidRPr="00683668" w:rsidDel="006D39E1">
          <w:rPr>
            <w:rFonts w:ascii="Calibri" w:hAnsi="Calibri" w:cs="Calibri"/>
            <w:b/>
            <w:bCs/>
            <w:color w:val="4472C4" w:themeColor="accent1"/>
          </w:rPr>
          <w:delText>5</w:delText>
        </w:r>
      </w:del>
      <w:r w:rsidR="006737CE" w:rsidRPr="00683668">
        <w:rPr>
          <w:rFonts w:ascii="Calibri" w:hAnsi="Calibri" w:cs="Calibri"/>
          <w:b/>
          <w:bCs/>
          <w:color w:val="4472C4" w:themeColor="accent1"/>
        </w:rPr>
        <w:t>)</w:t>
      </w:r>
    </w:p>
    <w:p w14:paraId="11440384" w14:textId="6D51C030" w:rsidR="006D39E1" w:rsidRDefault="006D39E1" w:rsidP="002F216E">
      <w:pPr>
        <w:spacing w:after="0" w:line="480" w:lineRule="auto"/>
        <w:rPr>
          <w:ins w:id="118" w:author="Katie Lankowicz" w:date="2024-05-08T13:01:00Z" w16du:dateUtc="2024-05-08T16:01:00Z"/>
          <w:rFonts w:ascii="Calibri" w:hAnsi="Calibri" w:cs="Calibri"/>
        </w:rPr>
      </w:pPr>
      <w:bookmarkStart w:id="119" w:name="_Hlk166062005"/>
      <w:ins w:id="120" w:author="Katie Lankowicz" w:date="2024-05-08T13:01:00Z" w16du:dateUtc="2024-05-08T16:01:00Z">
        <w:r w:rsidRPr="00683668">
          <w:rPr>
            <w:rFonts w:ascii="Calibri" w:hAnsi="Calibri" w:cs="Calibri"/>
          </w:rPr>
          <w:t>The spatial distribution of the Atlantic cod (</w:t>
        </w:r>
        <w:r w:rsidRPr="00683668">
          <w:rPr>
            <w:rFonts w:ascii="Calibri" w:hAnsi="Calibri" w:cs="Calibri"/>
            <w:i/>
            <w:iCs/>
          </w:rPr>
          <w:t>Gadus morhua</w:t>
        </w:r>
        <w:r w:rsidRPr="00683668">
          <w:rPr>
            <w:rFonts w:ascii="Calibri" w:hAnsi="Calibri" w:cs="Calibri"/>
          </w:rPr>
          <w:t xml:space="preserve">) </w:t>
        </w:r>
      </w:ins>
      <w:ins w:id="121" w:author="Katie Lankowicz" w:date="2024-09-04T11:40:00Z" w16du:dateUtc="2024-09-04T15:40:00Z">
        <w:r w:rsidR="00484B12">
          <w:rPr>
            <w:rFonts w:ascii="Calibri" w:hAnsi="Calibri" w:cs="Calibri"/>
          </w:rPr>
          <w:t>stock</w:t>
        </w:r>
      </w:ins>
      <w:ins w:id="122" w:author="Katie Lankowicz" w:date="2024-05-08T13:01:00Z" w16du:dateUtc="2024-05-08T16:01:00Z">
        <w:r w:rsidRPr="00683668">
          <w:rPr>
            <w:rFonts w:ascii="Calibri" w:hAnsi="Calibri" w:cs="Calibri"/>
          </w:rPr>
          <w:t xml:space="preserve"> is shaped by a suite of habitat and oceanographic variables. In this study, Vector Autoregressive Spatio-Temporal (VAST) models were used to combine data from </w:t>
        </w:r>
        <w:r>
          <w:rPr>
            <w:rFonts w:ascii="Calibri" w:hAnsi="Calibri" w:cs="Calibri"/>
          </w:rPr>
          <w:t xml:space="preserve">multiple </w:t>
        </w:r>
        <w:r w:rsidRPr="00683668">
          <w:rPr>
            <w:rFonts w:ascii="Calibri" w:hAnsi="Calibri" w:cs="Calibri"/>
          </w:rPr>
          <w:t xml:space="preserve">survey programs to hindcast seasonal spatial density of three size classes of cod within the Northeast US Continental Shelf from 1982 to 2021. Bottom habitat characteristics, bottom water temperature, </w:t>
        </w:r>
      </w:ins>
      <w:ins w:id="123" w:author="Katie Lankowicz" w:date="2024-09-04T11:30:00Z" w16du:dateUtc="2024-09-04T15:30:00Z">
        <w:r w:rsidR="00CF4BF1">
          <w:rPr>
            <w:rFonts w:ascii="Calibri" w:hAnsi="Calibri" w:cs="Calibri"/>
          </w:rPr>
          <w:t xml:space="preserve">depth, </w:t>
        </w:r>
      </w:ins>
      <w:ins w:id="124" w:author="Katie Lankowicz" w:date="2024-05-08T13:01:00Z" w16du:dateUtc="2024-05-08T16:01:00Z">
        <w:r w:rsidRPr="00683668">
          <w:rPr>
            <w:rFonts w:ascii="Calibri" w:hAnsi="Calibri" w:cs="Calibri"/>
          </w:rPr>
          <w:t xml:space="preserve">and basin-averaged climate indices were included as </w:t>
        </w:r>
        <w:r>
          <w:rPr>
            <w:rFonts w:ascii="Calibri" w:hAnsi="Calibri" w:cs="Calibri"/>
          </w:rPr>
          <w:t xml:space="preserve">density </w:t>
        </w:r>
        <w:r w:rsidRPr="00683668">
          <w:rPr>
            <w:rFonts w:ascii="Calibri" w:hAnsi="Calibri" w:cs="Calibri"/>
          </w:rPr>
          <w:t>covariates. Depth</w:t>
        </w:r>
      </w:ins>
      <w:ins w:id="125" w:author="Katie Lankowicz" w:date="2024-10-02T10:02:00Z" w16du:dateUtc="2024-10-02T13:02:00Z">
        <w:r w:rsidR="00DF0F89">
          <w:rPr>
            <w:rFonts w:ascii="Calibri" w:hAnsi="Calibri" w:cs="Calibri"/>
          </w:rPr>
          <w:t xml:space="preserve">, </w:t>
        </w:r>
      </w:ins>
      <w:ins w:id="126" w:author="Katie Lankowicz" w:date="2024-05-08T13:01:00Z" w16du:dateUtc="2024-05-08T16:01:00Z">
        <w:r w:rsidRPr="00683668">
          <w:rPr>
            <w:rFonts w:ascii="Calibri" w:hAnsi="Calibri" w:cs="Calibri"/>
          </w:rPr>
          <w:t>bottom temperature</w:t>
        </w:r>
      </w:ins>
      <w:ins w:id="127" w:author="Katie Lankowicz" w:date="2024-10-02T10:02:00Z" w16du:dateUtc="2024-10-02T13:02:00Z">
        <w:r w:rsidR="00DF0F89">
          <w:rPr>
            <w:rFonts w:ascii="Calibri" w:hAnsi="Calibri" w:cs="Calibri"/>
          </w:rPr>
          <w:t>, and gravel sediments</w:t>
        </w:r>
      </w:ins>
      <w:ins w:id="128" w:author="Katie Lankowicz" w:date="2024-05-08T13:01:00Z" w16du:dateUtc="2024-05-08T16:01:00Z">
        <w:r w:rsidRPr="00683668">
          <w:rPr>
            <w:rFonts w:ascii="Calibri" w:hAnsi="Calibri" w:cs="Calibri"/>
          </w:rPr>
          <w:t xml:space="preserve"> were strongly associated with spatial density</w:t>
        </w:r>
      </w:ins>
      <w:ins w:id="129" w:author="Katie Lankowicz" w:date="2024-10-02T15:16:00Z" w16du:dateUtc="2024-10-02T18:16:00Z">
        <w:r w:rsidR="002F216E">
          <w:rPr>
            <w:rFonts w:ascii="Calibri" w:hAnsi="Calibri" w:cs="Calibri"/>
          </w:rPr>
          <w:t>. T</w:t>
        </w:r>
      </w:ins>
      <w:ins w:id="130" w:author="Katie Lankowicz" w:date="2024-10-02T10:02:00Z" w16du:dateUtc="2024-10-02T13:02:00Z">
        <w:r w:rsidR="00DF0F89">
          <w:rPr>
            <w:rFonts w:ascii="Calibri" w:hAnsi="Calibri" w:cs="Calibri"/>
          </w:rPr>
          <w:t xml:space="preserve">he </w:t>
        </w:r>
      </w:ins>
      <w:ins w:id="131" w:author="Katie Lankowicz" w:date="2024-09-04T11:38:00Z" w16du:dateUtc="2024-09-04T15:38:00Z">
        <w:r w:rsidR="00CF4BF1">
          <w:rPr>
            <w:rFonts w:ascii="Calibri" w:hAnsi="Calibri" w:cs="Calibri"/>
          </w:rPr>
          <w:t>r</w:t>
        </w:r>
      </w:ins>
      <w:ins w:id="132" w:author="Katie Lankowicz" w:date="2024-06-11T08:45:00Z" w16du:dateUtc="2024-06-11T12:45:00Z">
        <w:r w:rsidR="009974F0">
          <w:rPr>
            <w:rFonts w:ascii="Calibri" w:hAnsi="Calibri" w:cs="Calibri"/>
          </w:rPr>
          <w:t>elative a</w:t>
        </w:r>
      </w:ins>
      <w:ins w:id="133" w:author="Katie Lankowicz" w:date="2024-05-08T13:01:00Z" w16du:dateUtc="2024-05-08T16:01:00Z">
        <w:r w:rsidRPr="00683668">
          <w:rPr>
            <w:rFonts w:ascii="Calibri" w:hAnsi="Calibri" w:cs="Calibri"/>
          </w:rPr>
          <w:t>bundance</w:t>
        </w:r>
        <w:r>
          <w:rPr>
            <w:rFonts w:ascii="Calibri" w:hAnsi="Calibri" w:cs="Calibri"/>
          </w:rPr>
          <w:t xml:space="preserve"> of all size classes</w:t>
        </w:r>
        <w:r w:rsidRPr="00683668">
          <w:rPr>
            <w:rFonts w:ascii="Calibri" w:hAnsi="Calibri" w:cs="Calibri"/>
          </w:rPr>
          <w:t xml:space="preserve"> generally decreased throughout the time series</w:t>
        </w:r>
        <w:r>
          <w:rPr>
            <w:rFonts w:ascii="Calibri" w:hAnsi="Calibri" w:cs="Calibri"/>
          </w:rPr>
          <w:t xml:space="preserve">. Model </w:t>
        </w:r>
        <w:proofErr w:type="gramStart"/>
        <w:r>
          <w:rPr>
            <w:rFonts w:ascii="Calibri" w:hAnsi="Calibri" w:cs="Calibri"/>
          </w:rPr>
          <w:t>outputs</w:t>
        </w:r>
        <w:proofErr w:type="gramEnd"/>
        <w:r>
          <w:rPr>
            <w:rFonts w:ascii="Calibri" w:hAnsi="Calibri" w:cs="Calibri"/>
          </w:rPr>
          <w:t xml:space="preserve"> </w:t>
        </w:r>
      </w:ins>
      <w:ins w:id="134" w:author="Katie Lankowicz" w:date="2024-10-02T15:16:00Z" w16du:dateUtc="2024-10-02T18:16:00Z">
        <w:r w:rsidR="002F216E">
          <w:rPr>
            <w:rFonts w:ascii="Calibri" w:hAnsi="Calibri" w:cs="Calibri"/>
          </w:rPr>
          <w:t>highlighted</w:t>
        </w:r>
      </w:ins>
      <w:ins w:id="135" w:author="Katie Lankowicz" w:date="2024-10-02T15:10:00Z" w16du:dateUtc="2024-10-02T18:10:00Z">
        <w:r w:rsidR="002F216E">
          <w:rPr>
            <w:rFonts w:ascii="Calibri" w:hAnsi="Calibri" w:cs="Calibri"/>
          </w:rPr>
          <w:t xml:space="preserve"> patches with persistently high spatial density</w:t>
        </w:r>
      </w:ins>
      <w:ins w:id="136" w:author="Katie Lankowicz" w:date="2024-10-02T15:16:00Z" w16du:dateUtc="2024-10-02T18:16:00Z">
        <w:r w:rsidR="002F216E">
          <w:rPr>
            <w:rFonts w:ascii="Calibri" w:hAnsi="Calibri" w:cs="Calibri"/>
          </w:rPr>
          <w:t xml:space="preserve"> despite range losses</w:t>
        </w:r>
      </w:ins>
      <w:ins w:id="137" w:author="Katie Lankowicz" w:date="2024-10-02T15:17:00Z" w16du:dateUtc="2024-10-02T18:17:00Z">
        <w:r w:rsidR="002F216E">
          <w:rPr>
            <w:rFonts w:ascii="Calibri" w:hAnsi="Calibri" w:cs="Calibri"/>
          </w:rPr>
          <w:t xml:space="preserve"> and de</w:t>
        </w:r>
      </w:ins>
      <w:ins w:id="138" w:author="Katie Lankowicz" w:date="2024-10-02T15:18:00Z" w16du:dateUtc="2024-10-02T18:18:00Z">
        <w:r w:rsidR="002F216E">
          <w:rPr>
            <w:rFonts w:ascii="Calibri" w:hAnsi="Calibri" w:cs="Calibri"/>
          </w:rPr>
          <w:t>clining abundance</w:t>
        </w:r>
      </w:ins>
      <w:ins w:id="139" w:author="Katie Lankowicz" w:date="2024-05-08T13:01:00Z" w16du:dateUtc="2024-05-08T16:01:00Z">
        <w:r>
          <w:rPr>
            <w:rFonts w:ascii="Calibri" w:hAnsi="Calibri" w:cs="Calibri"/>
          </w:rPr>
          <w:t xml:space="preserve">. </w:t>
        </w:r>
      </w:ins>
      <w:ins w:id="140" w:author="Katie Lankowicz" w:date="2024-10-02T15:11:00Z" w16du:dateUtc="2024-10-02T18:11:00Z">
        <w:r w:rsidR="002F216E">
          <w:rPr>
            <w:rFonts w:ascii="Calibri" w:hAnsi="Calibri" w:cs="Calibri"/>
          </w:rPr>
          <w:t>This aligns with the “basin model</w:t>
        </w:r>
      </w:ins>
      <w:ins w:id="141" w:author="Katie Lankowicz" w:date="2024-10-02T15:17:00Z" w16du:dateUtc="2024-10-02T18:17:00Z">
        <w:r w:rsidR="002F216E">
          <w:rPr>
            <w:rFonts w:ascii="Calibri" w:hAnsi="Calibri" w:cs="Calibri"/>
          </w:rPr>
          <w:t>”</w:t>
        </w:r>
      </w:ins>
      <w:ins w:id="142" w:author="Katie Lankowicz" w:date="2024-10-02T15:11:00Z" w16du:dateUtc="2024-10-02T18:11:00Z">
        <w:r w:rsidR="002F216E">
          <w:rPr>
            <w:rFonts w:ascii="Calibri" w:hAnsi="Calibri" w:cs="Calibri"/>
          </w:rPr>
          <w:t xml:space="preserve">, a </w:t>
        </w:r>
      </w:ins>
      <w:ins w:id="143" w:author="Katie Lankowicz" w:date="2024-10-02T15:17:00Z" w16du:dateUtc="2024-10-02T18:17:00Z">
        <w:r w:rsidR="002F216E">
          <w:rPr>
            <w:rFonts w:ascii="Calibri" w:hAnsi="Calibri" w:cs="Calibri"/>
          </w:rPr>
          <w:t xml:space="preserve">spatial </w:t>
        </w:r>
      </w:ins>
      <w:ins w:id="144" w:author="Katie Lankowicz" w:date="2024-10-02T15:11:00Z" w16du:dateUtc="2024-10-02T18:11:00Z">
        <w:r w:rsidR="002F216E">
          <w:rPr>
            <w:rFonts w:ascii="Calibri" w:hAnsi="Calibri" w:cs="Calibri"/>
          </w:rPr>
          <w:t>d</w:t>
        </w:r>
      </w:ins>
      <w:ins w:id="145" w:author="Katie Lankowicz" w:date="2024-10-02T15:15:00Z" w16du:dateUtc="2024-10-02T18:15:00Z">
        <w:r w:rsidR="002F216E">
          <w:rPr>
            <w:rFonts w:ascii="Calibri" w:hAnsi="Calibri" w:cs="Calibri"/>
          </w:rPr>
          <w:t xml:space="preserve">ynamic frequently reported in collapsed fish stocks. </w:t>
        </w:r>
      </w:ins>
      <w:ins w:id="146" w:author="Katie Lankowicz" w:date="2024-10-02T15:21:00Z" w16du:dateUtc="2024-10-02T18:21:00Z">
        <w:r w:rsidR="002F216E">
          <w:rPr>
            <w:rFonts w:ascii="Calibri" w:hAnsi="Calibri" w:cs="Calibri"/>
          </w:rPr>
          <w:t>T</w:t>
        </w:r>
      </w:ins>
      <w:ins w:id="147" w:author="Katie Lankowicz" w:date="2024-05-08T13:01:00Z" w16du:dateUtc="2024-05-08T16:01:00Z">
        <w:r w:rsidRPr="00683668">
          <w:rPr>
            <w:rFonts w:ascii="Calibri" w:hAnsi="Calibri" w:cs="Calibri"/>
          </w:rPr>
          <w:t>he availability of habitat with suitable depth and temperature will likely be reduced</w:t>
        </w:r>
      </w:ins>
      <w:ins w:id="148" w:author="Katie Lankowicz" w:date="2024-10-02T15:21:00Z" w16du:dateUtc="2024-10-02T18:21:00Z">
        <w:r w:rsidR="002F216E">
          <w:rPr>
            <w:rFonts w:ascii="Calibri" w:hAnsi="Calibri" w:cs="Calibri"/>
          </w:rPr>
          <w:t xml:space="preserve"> under current projections of bottom water temperature</w:t>
        </w:r>
      </w:ins>
      <w:ins w:id="149" w:author="Katie Lankowicz" w:date="2024-05-08T13:01:00Z" w16du:dateUtc="2024-05-08T16:01:00Z">
        <w:r w:rsidRPr="00683668">
          <w:rPr>
            <w:rFonts w:ascii="Calibri" w:hAnsi="Calibri" w:cs="Calibri"/>
          </w:rPr>
          <w:t xml:space="preserve">, further endangering the recovery of the </w:t>
        </w:r>
      </w:ins>
      <w:ins w:id="150" w:author="Katie Lankowicz" w:date="2024-09-04T11:40:00Z" w16du:dateUtc="2024-09-04T15:40:00Z">
        <w:r w:rsidR="00484B12">
          <w:rPr>
            <w:rFonts w:ascii="Calibri" w:hAnsi="Calibri" w:cs="Calibri"/>
          </w:rPr>
          <w:t>stock</w:t>
        </w:r>
      </w:ins>
      <w:ins w:id="151" w:author="Katie Lankowicz" w:date="2024-05-08T13:01:00Z" w16du:dateUtc="2024-05-08T16:01:00Z">
        <w:r w:rsidRPr="00683668">
          <w:rPr>
            <w:rFonts w:ascii="Calibri" w:hAnsi="Calibri" w:cs="Calibri"/>
          </w:rPr>
          <w:t>. Improving our understanding of cod habitat preferences and variation in spatial density will be important for future management efforts.</w:t>
        </w:r>
      </w:ins>
    </w:p>
    <w:p w14:paraId="097BD667" w14:textId="4CFC9745" w:rsidR="00122B92" w:rsidRPr="00683668" w:rsidDel="006D39E1" w:rsidRDefault="00122B92" w:rsidP="002F4FE4">
      <w:pPr>
        <w:spacing w:after="0" w:line="480" w:lineRule="auto"/>
        <w:rPr>
          <w:del w:id="152" w:author="Katie Lankowicz" w:date="2024-05-08T13:01:00Z" w16du:dateUtc="2024-05-08T16:01:00Z"/>
          <w:rFonts w:ascii="Calibri" w:hAnsi="Calibri" w:cs="Calibri"/>
        </w:rPr>
      </w:pPr>
      <w:del w:id="153" w:author="Katie Lankowicz" w:date="2024-05-08T13:01:00Z" w16du:dateUtc="2024-05-08T16:01:00Z">
        <w:r w:rsidRPr="00683668" w:rsidDel="006D39E1">
          <w:rPr>
            <w:rFonts w:ascii="Calibri" w:hAnsi="Calibri" w:cs="Calibri"/>
          </w:rPr>
          <w:delText>The spatial distribution of the Atlantic cod (</w:delText>
        </w:r>
        <w:r w:rsidRPr="00683668" w:rsidDel="006D39E1">
          <w:rPr>
            <w:rFonts w:ascii="Calibri" w:hAnsi="Calibri" w:cs="Calibri"/>
            <w:i/>
            <w:iCs/>
          </w:rPr>
          <w:delText>Gadus morhua</w:delText>
        </w:r>
        <w:r w:rsidRPr="00683668" w:rsidDel="006D39E1">
          <w:rPr>
            <w:rFonts w:ascii="Calibri" w:hAnsi="Calibri" w:cs="Calibri"/>
          </w:rPr>
          <w:delText>) population is shaped by a suite of habitat and oceanographic variables. In this study, Vector Autoregressive Spatio-Temporal (VAST) models were used to combine data from survey programs using bottom trawls, bottom longlines, and video trawls to hindcast seasonal spatial density</w:delText>
        </w:r>
        <w:r w:rsidR="00BC04DA" w:rsidRPr="00683668" w:rsidDel="006D39E1">
          <w:rPr>
            <w:rFonts w:ascii="Calibri" w:hAnsi="Calibri" w:cs="Calibri"/>
          </w:rPr>
          <w:delText xml:space="preserve"> of three size classes of cod </w:delText>
        </w:r>
        <w:r w:rsidRPr="00683668" w:rsidDel="006D39E1">
          <w:rPr>
            <w:rFonts w:ascii="Calibri" w:hAnsi="Calibri" w:cs="Calibri"/>
          </w:rPr>
          <w:delText xml:space="preserve">within the </w:delText>
        </w:r>
        <w:r w:rsidR="00BC04DA" w:rsidRPr="00683668" w:rsidDel="006D39E1">
          <w:rPr>
            <w:rFonts w:ascii="Calibri" w:hAnsi="Calibri" w:cs="Calibri"/>
          </w:rPr>
          <w:delText>Northeast US Continental Shelf (NEUS)</w:delText>
        </w:r>
        <w:r w:rsidRPr="00683668" w:rsidDel="006D39E1">
          <w:rPr>
            <w:rFonts w:ascii="Calibri" w:hAnsi="Calibri" w:cs="Calibri"/>
          </w:rPr>
          <w:delText xml:space="preserve"> from 1982 to 2021. Bottom habitat characteristics</w:delText>
        </w:r>
        <w:r w:rsidR="00BC04DA" w:rsidRPr="00683668" w:rsidDel="006D39E1">
          <w:rPr>
            <w:rFonts w:ascii="Calibri" w:hAnsi="Calibri" w:cs="Calibri"/>
          </w:rPr>
          <w:delText xml:space="preserve">, </w:delText>
        </w:r>
        <w:r w:rsidRPr="00683668" w:rsidDel="006D39E1">
          <w:rPr>
            <w:rFonts w:ascii="Calibri" w:hAnsi="Calibri" w:cs="Calibri"/>
          </w:rPr>
          <w:delText>bottom water temperature, and basin-averaged climate indices</w:delText>
        </w:r>
        <w:r w:rsidR="00BC04DA" w:rsidRPr="00683668" w:rsidDel="006D39E1">
          <w:rPr>
            <w:rFonts w:ascii="Calibri" w:hAnsi="Calibri" w:cs="Calibri"/>
          </w:rPr>
          <w:delText xml:space="preserve"> </w:delText>
        </w:r>
        <w:r w:rsidRPr="00683668" w:rsidDel="006D39E1">
          <w:rPr>
            <w:rFonts w:ascii="Calibri" w:hAnsi="Calibri" w:cs="Calibri"/>
          </w:rPr>
          <w:delText xml:space="preserve">were included as covariates to improve predictions of population density. </w:delText>
        </w:r>
      </w:del>
      <w:moveFromRangeStart w:id="154" w:author="Katie Lankowicz" w:date="2024-05-08T11:39:00Z" w:name="move166060787"/>
      <w:moveFrom w:id="155" w:author="Katie Lankowicz" w:date="2024-05-08T11:39:00Z" w16du:dateUtc="2024-05-08T14:39:00Z">
        <w:del w:id="156" w:author="Katie Lankowicz" w:date="2024-05-08T13:01:00Z" w16du:dateUtc="2024-05-08T16:01:00Z">
          <w:r w:rsidRPr="00683668" w:rsidDel="006D39E1">
            <w:rPr>
              <w:rFonts w:ascii="Calibri" w:hAnsi="Calibri" w:cs="Calibri"/>
            </w:rPr>
            <w:delText xml:space="preserve">Abundance generally decreased </w:delText>
          </w:r>
          <w:r w:rsidR="00BC04DA" w:rsidRPr="00683668" w:rsidDel="006D39E1">
            <w:rPr>
              <w:rFonts w:ascii="Calibri" w:hAnsi="Calibri" w:cs="Calibri"/>
            </w:rPr>
            <w:delText>throughout the time series</w:delText>
          </w:r>
          <w:r w:rsidRPr="00683668" w:rsidDel="006D39E1">
            <w:rPr>
              <w:rFonts w:ascii="Calibri" w:hAnsi="Calibri" w:cs="Calibri"/>
            </w:rPr>
            <w:delText xml:space="preserve">. </w:delText>
          </w:r>
        </w:del>
      </w:moveFrom>
      <w:moveFromRangeEnd w:id="154"/>
      <w:del w:id="157" w:author="Katie Lankowicz" w:date="2024-05-08T13:01:00Z" w16du:dateUtc="2024-05-08T16:01:00Z">
        <w:r w:rsidRPr="00683668" w:rsidDel="006D39E1">
          <w:rPr>
            <w:rFonts w:ascii="Calibri" w:hAnsi="Calibri" w:cs="Calibri"/>
          </w:rPr>
          <w:delText xml:space="preserve">Depth and </w:delText>
        </w:r>
        <w:r w:rsidR="004F1B5C" w:rsidRPr="00683668" w:rsidDel="006D39E1">
          <w:rPr>
            <w:rFonts w:ascii="Calibri" w:hAnsi="Calibri" w:cs="Calibri"/>
          </w:rPr>
          <w:delText xml:space="preserve">bottom temperature </w:delText>
        </w:r>
        <w:r w:rsidRPr="00683668" w:rsidDel="006D39E1">
          <w:rPr>
            <w:rFonts w:ascii="Calibri" w:hAnsi="Calibri" w:cs="Calibri"/>
          </w:rPr>
          <w:delText xml:space="preserve">were strongly associated with cod spatial density. </w:delText>
        </w:r>
      </w:del>
      <w:moveToRangeStart w:id="158" w:author="Katie Lankowicz" w:date="2024-05-08T11:39:00Z" w:name="move166060787"/>
      <w:moveTo w:id="159" w:author="Katie Lankowicz" w:date="2024-05-08T11:39:00Z" w16du:dateUtc="2024-05-08T14:39:00Z">
        <w:del w:id="160" w:author="Katie Lankowicz" w:date="2024-05-08T11:39:00Z" w16du:dateUtc="2024-05-08T14:39:00Z">
          <w:r w:rsidR="007D6A37" w:rsidRPr="00683668" w:rsidDel="007D6A37">
            <w:rPr>
              <w:rFonts w:ascii="Calibri" w:hAnsi="Calibri" w:cs="Calibri"/>
            </w:rPr>
            <w:delText>A</w:delText>
          </w:r>
        </w:del>
        <w:del w:id="161" w:author="Katie Lankowicz" w:date="2024-05-08T13:01:00Z" w16du:dateUtc="2024-05-08T16:01:00Z">
          <w:r w:rsidR="007D6A37" w:rsidRPr="00683668" w:rsidDel="006D39E1">
            <w:rPr>
              <w:rFonts w:ascii="Calibri" w:hAnsi="Calibri" w:cs="Calibri"/>
            </w:rPr>
            <w:delText>bundance generally decreased throughout the time series</w:delText>
          </w:r>
        </w:del>
        <w:del w:id="162" w:author="Katie Lankowicz" w:date="2024-05-08T11:40:00Z" w16du:dateUtc="2024-05-08T14:40:00Z">
          <w:r w:rsidR="007D6A37" w:rsidRPr="00683668" w:rsidDel="007D6A37">
            <w:rPr>
              <w:rFonts w:ascii="Calibri" w:hAnsi="Calibri" w:cs="Calibri"/>
            </w:rPr>
            <w:delText xml:space="preserve">. </w:delText>
          </w:r>
        </w:del>
      </w:moveTo>
      <w:moveToRangeEnd w:id="158"/>
      <w:del w:id="163" w:author="Katie Lankowicz" w:date="2024-05-08T11:38:00Z" w16du:dateUtc="2024-05-08T14:38:00Z">
        <w:r w:rsidRPr="00683668" w:rsidDel="007D6A37">
          <w:rPr>
            <w:rFonts w:ascii="Calibri" w:hAnsi="Calibri" w:cs="Calibri"/>
          </w:rPr>
          <w:delText xml:space="preserve">The center of gravity for </w:delText>
        </w:r>
        <w:r w:rsidR="00BC04DA" w:rsidRPr="00683668" w:rsidDel="007D6A37">
          <w:rPr>
            <w:rFonts w:ascii="Calibri" w:hAnsi="Calibri" w:cs="Calibri"/>
          </w:rPr>
          <w:delText>medium and large</w:delText>
        </w:r>
        <w:r w:rsidRPr="00683668" w:rsidDel="007D6A37">
          <w:rPr>
            <w:rFonts w:ascii="Calibri" w:hAnsi="Calibri" w:cs="Calibri"/>
          </w:rPr>
          <w:delText xml:space="preserve"> moved </w:delText>
        </w:r>
        <w:r w:rsidR="00BC04DA" w:rsidRPr="00683668" w:rsidDel="007D6A37">
          <w:rPr>
            <w:rFonts w:ascii="Calibri" w:hAnsi="Calibri" w:cs="Calibri"/>
          </w:rPr>
          <w:delText>north, and the spatial area utilized by the largest size class decreased.</w:delText>
        </w:r>
      </w:del>
      <w:del w:id="164" w:author="Katie Lankowicz" w:date="2024-05-08T13:01:00Z" w16du:dateUtc="2024-05-08T16:01:00Z">
        <w:r w:rsidRPr="00683668" w:rsidDel="006D39E1">
          <w:rPr>
            <w:rFonts w:ascii="Calibri" w:hAnsi="Calibri" w:cs="Calibri"/>
          </w:rPr>
          <w:delText xml:space="preserve"> As </w:delText>
        </w:r>
      </w:del>
      <w:del w:id="165" w:author="Katie Lankowicz" w:date="2024-05-08T11:58:00Z" w16du:dateUtc="2024-05-08T14:58:00Z">
        <w:r w:rsidR="004F1B5C" w:rsidRPr="00683668" w:rsidDel="002B4DEC">
          <w:rPr>
            <w:rFonts w:ascii="Calibri" w:hAnsi="Calibri" w:cs="Calibri"/>
          </w:rPr>
          <w:delText xml:space="preserve">distributions of most cod stocks </w:delText>
        </w:r>
      </w:del>
      <w:del w:id="166" w:author="Katie Lankowicz" w:date="2024-05-08T11:59:00Z" w16du:dateUtc="2024-05-08T14:59:00Z">
        <w:r w:rsidRPr="00683668" w:rsidDel="002B4DEC">
          <w:rPr>
            <w:rFonts w:ascii="Calibri" w:hAnsi="Calibri" w:cs="Calibri"/>
          </w:rPr>
          <w:delText>shift</w:delText>
        </w:r>
      </w:del>
      <w:del w:id="167" w:author="Katie Lankowicz" w:date="2024-05-08T13:01:00Z" w16du:dateUtc="2024-05-08T16:01:00Z">
        <w:r w:rsidRPr="00683668" w:rsidDel="006D39E1">
          <w:rPr>
            <w:rFonts w:ascii="Calibri" w:hAnsi="Calibri" w:cs="Calibri"/>
          </w:rPr>
          <w:delText xml:space="preserve"> north and offshore, the availability of habitat </w:delText>
        </w:r>
        <w:r w:rsidR="004F1B5C" w:rsidRPr="00683668" w:rsidDel="006D39E1">
          <w:rPr>
            <w:rFonts w:ascii="Calibri" w:hAnsi="Calibri" w:cs="Calibri"/>
          </w:rPr>
          <w:delText>with</w:delText>
        </w:r>
        <w:r w:rsidRPr="00683668" w:rsidDel="006D39E1">
          <w:rPr>
            <w:rFonts w:ascii="Calibri" w:hAnsi="Calibri" w:cs="Calibri"/>
          </w:rPr>
          <w:delText xml:space="preserve"> suitable depth and </w:delText>
        </w:r>
        <w:r w:rsidR="004F1B5C" w:rsidRPr="00683668" w:rsidDel="006D39E1">
          <w:rPr>
            <w:rFonts w:ascii="Calibri" w:hAnsi="Calibri" w:cs="Calibri"/>
          </w:rPr>
          <w:delText>temperature</w:delText>
        </w:r>
        <w:r w:rsidRPr="00683668" w:rsidDel="006D39E1">
          <w:rPr>
            <w:rFonts w:ascii="Calibri" w:hAnsi="Calibri" w:cs="Calibri"/>
          </w:rPr>
          <w:delText xml:space="preserve"> will likely be reduced, further endangering the recovery of the cod population. Improving our understanding of cod habitat preferences and variation in spatial density will be important for future management efforts.</w:delText>
        </w:r>
      </w:del>
    </w:p>
    <w:bookmarkEnd w:id="119"/>
    <w:p w14:paraId="56C8735E" w14:textId="6E8C966D" w:rsidR="00122B92" w:rsidRPr="00683668" w:rsidRDefault="00122B92" w:rsidP="00077153">
      <w:pPr>
        <w:spacing w:after="0" w:line="480" w:lineRule="auto"/>
        <w:rPr>
          <w:rFonts w:ascii="Calibri" w:hAnsi="Calibri" w:cs="Calibri"/>
        </w:rPr>
      </w:pPr>
      <w:r w:rsidRPr="00683668">
        <w:rPr>
          <w:rFonts w:ascii="Calibri" w:hAnsi="Calibri" w:cs="Calibri"/>
          <w:b/>
          <w:bCs/>
          <w:color w:val="4472C4" w:themeColor="accent1"/>
        </w:rPr>
        <w:t>Keywords:</w:t>
      </w:r>
      <w:r w:rsidRPr="00683668">
        <w:rPr>
          <w:rFonts w:ascii="Calibri" w:hAnsi="Calibri" w:cs="Calibri"/>
          <w:color w:val="4472C4" w:themeColor="accent1"/>
        </w:rPr>
        <w:t xml:space="preserve"> </w:t>
      </w:r>
      <w:r w:rsidRPr="00683668">
        <w:rPr>
          <w:rFonts w:ascii="Calibri" w:hAnsi="Calibri" w:cs="Calibri"/>
        </w:rPr>
        <w:t>Atlantic cod, vector autoregressive spatio</w:t>
      </w:r>
      <w:del w:id="168" w:author="Katie Lankowicz" w:date="2024-09-12T14:43:00Z" w16du:dateUtc="2024-09-12T18:43:00Z">
        <w:r w:rsidRPr="00683668" w:rsidDel="00F360D8">
          <w:rPr>
            <w:rFonts w:ascii="Calibri" w:hAnsi="Calibri" w:cs="Calibri"/>
          </w:rPr>
          <w:delText>-</w:delText>
        </w:r>
      </w:del>
      <w:r w:rsidRPr="00683668">
        <w:rPr>
          <w:rFonts w:ascii="Calibri" w:hAnsi="Calibri" w:cs="Calibri"/>
        </w:rPr>
        <w:t>temporal model, spatial density, habitat</w:t>
      </w:r>
      <w:r w:rsidRPr="00683668">
        <w:rPr>
          <w:rFonts w:ascii="Calibri" w:hAnsi="Calibri" w:cs="Calibri"/>
        </w:rPr>
        <w:br w:type="page"/>
      </w:r>
    </w:p>
    <w:p w14:paraId="33192F56" w14:textId="5ADC76DA" w:rsidR="00122B92" w:rsidRPr="00683668" w:rsidRDefault="00122B92" w:rsidP="00077153">
      <w:pPr>
        <w:spacing w:after="0" w:line="480" w:lineRule="auto"/>
        <w:rPr>
          <w:rFonts w:ascii="Calibri" w:hAnsi="Calibri" w:cs="Calibri"/>
          <w:b/>
          <w:bCs/>
          <w:color w:val="4472C4" w:themeColor="accent1"/>
        </w:rPr>
      </w:pPr>
      <w:r w:rsidRPr="00683668">
        <w:rPr>
          <w:rFonts w:ascii="Calibri" w:hAnsi="Calibri" w:cs="Calibri"/>
          <w:b/>
          <w:bCs/>
          <w:color w:val="4472C4" w:themeColor="accent1"/>
        </w:rPr>
        <w:lastRenderedPageBreak/>
        <w:t>2</w:t>
      </w:r>
      <w:r w:rsidRPr="00683668">
        <w:rPr>
          <w:rFonts w:ascii="Calibri" w:hAnsi="Calibri" w:cs="Calibri"/>
          <w:b/>
          <w:bCs/>
          <w:color w:val="4472C4" w:themeColor="accent1"/>
        </w:rPr>
        <w:tab/>
        <w:t>Introduction</w:t>
      </w:r>
    </w:p>
    <w:p w14:paraId="2EB8121D" w14:textId="2240E3DC" w:rsidR="009745FD" w:rsidRPr="00683668" w:rsidRDefault="00122B92" w:rsidP="00077153">
      <w:pPr>
        <w:spacing w:after="0" w:line="480" w:lineRule="auto"/>
        <w:ind w:firstLine="720"/>
        <w:rPr>
          <w:rFonts w:ascii="Calibri" w:hAnsi="Calibri" w:cs="Calibri"/>
        </w:rPr>
      </w:pPr>
      <w:r w:rsidRPr="00683668">
        <w:rPr>
          <w:rFonts w:ascii="Calibri" w:hAnsi="Calibri" w:cs="Calibri"/>
        </w:rPr>
        <w:t>Atlantic cod (</w:t>
      </w:r>
      <w:r w:rsidRPr="00683668">
        <w:rPr>
          <w:rFonts w:ascii="Calibri" w:hAnsi="Calibri" w:cs="Calibri"/>
          <w:i/>
          <w:iCs/>
        </w:rPr>
        <w:t>Gadus morhua</w:t>
      </w:r>
      <w:r w:rsidRPr="00683668">
        <w:rPr>
          <w:rFonts w:ascii="Calibri" w:hAnsi="Calibri" w:cs="Calibri"/>
        </w:rPr>
        <w:t xml:space="preserve">) are an ecologically, economically, and culturally critical part of New England’s fishing industry. </w:t>
      </w:r>
      <w:del w:id="169" w:author="Katie Lankowicz" w:date="2024-06-10T14:31:00Z" w16du:dateUtc="2024-06-10T18:31:00Z">
        <w:r w:rsidRPr="00683668" w:rsidDel="00B71C7D">
          <w:rPr>
            <w:rFonts w:ascii="Calibri" w:hAnsi="Calibri" w:cs="Calibri"/>
          </w:rPr>
          <w:delText xml:space="preserve">However, the groundfish fishery has been under a disaster declaration since 2012 due to historically low abundance and rapidly declining stocks. </w:delText>
        </w:r>
      </w:del>
      <w:r w:rsidRPr="00683668">
        <w:rPr>
          <w:rFonts w:ascii="Calibri" w:hAnsi="Calibri" w:cs="Calibri"/>
        </w:rPr>
        <w:t>Atlantic cod population assessments and management efforts are informed by a suite of bottom trawl surveys</w:t>
      </w:r>
      <w:ins w:id="170" w:author="Katie Lankowicz" w:date="2024-06-11T15:00:00Z" w16du:dateUtc="2024-06-11T19:00:00Z">
        <w:r w:rsidR="00C6497B">
          <w:rPr>
            <w:rFonts w:ascii="Calibri" w:hAnsi="Calibri" w:cs="Calibri"/>
          </w:rPr>
          <w:t xml:space="preserve"> orchestrated by state and federal agencies</w:t>
        </w:r>
      </w:ins>
      <w:r w:rsidRPr="00683668">
        <w:rPr>
          <w:rFonts w:ascii="Calibri" w:hAnsi="Calibri" w:cs="Calibri"/>
        </w:rPr>
        <w:t>, perhaps most notably by the Northeast Fisheries Science Center’s (NEFSC) twice-annual bottom trawl survey. This survey has been an important tool to assess groundfish stocks from Cape Hatteras, NC to Nova Scotia since the early 1960s. However, bottom trawl surveys like the NEFSC</w:t>
      </w:r>
      <w:ins w:id="171" w:author="Katie Lankowicz" w:date="2024-09-04T11:41:00Z" w16du:dateUtc="2024-09-04T15:41:00Z">
        <w:r w:rsidR="00484B12">
          <w:rPr>
            <w:rFonts w:ascii="Calibri" w:hAnsi="Calibri" w:cs="Calibri"/>
          </w:rPr>
          <w:t xml:space="preserve">’s </w:t>
        </w:r>
      </w:ins>
      <w:del w:id="172" w:author="Katie Lankowicz" w:date="2024-09-04T11:41:00Z" w16du:dateUtc="2024-09-04T15:41:00Z">
        <w:r w:rsidRPr="00683668" w:rsidDel="00484B12">
          <w:rPr>
            <w:rFonts w:ascii="Calibri" w:hAnsi="Calibri" w:cs="Calibri"/>
          </w:rPr>
          <w:delText xml:space="preserve"> bottom trawl </w:delText>
        </w:r>
      </w:del>
      <w:r w:rsidRPr="00683668">
        <w:rPr>
          <w:rFonts w:ascii="Calibri" w:hAnsi="Calibri" w:cs="Calibri"/>
        </w:rPr>
        <w:t>are known to have reduced efficiency over complex bottom habitats</w:t>
      </w:r>
      <w:r w:rsidR="00B20A4F" w:rsidRPr="00683668">
        <w:rPr>
          <w:rFonts w:ascii="Calibri" w:hAnsi="Calibri" w:cs="Calibri"/>
        </w:rPr>
        <w:t xml:space="preserve"> with high bathymetric relief or hard substrate,</w:t>
      </w:r>
      <w:r w:rsidRPr="00683668">
        <w:rPr>
          <w:rFonts w:ascii="Calibri" w:hAnsi="Calibri" w:cs="Calibri"/>
        </w:rPr>
        <w:t xml:space="preserve"> such as cobble fields </w:t>
      </w:r>
      <w:r w:rsidR="00B20A4F" w:rsidRPr="00683668">
        <w:rPr>
          <w:rFonts w:ascii="Calibri" w:hAnsi="Calibri" w:cs="Calibri"/>
        </w:rPr>
        <w:t>or</w:t>
      </w:r>
      <w:r w:rsidRPr="00683668">
        <w:rPr>
          <w:rFonts w:ascii="Calibri" w:hAnsi="Calibri" w:cs="Calibri"/>
        </w:rPr>
        <w:t xml:space="preserve"> rocky ledges </w:t>
      </w:r>
      <w:r w:rsidR="00BE2400" w:rsidRPr="00683668">
        <w:rPr>
          <w:rFonts w:ascii="Calibri" w:hAnsi="Calibri" w:cs="Calibri"/>
        </w:rPr>
        <w:fldChar w:fldCharType="begin"/>
      </w:r>
      <w:r w:rsidR="00B20A4F" w:rsidRPr="00683668">
        <w:rPr>
          <w:rFonts w:ascii="Calibri" w:hAnsi="Calibri" w:cs="Calibri"/>
        </w:rPr>
        <w:instrText xml:space="preserve"> ADDIN ZOTERO_ITEM CSL_CITATION {"citationID":"PUIdkRGC","properties":{"formattedCitation":"(McElroy et al. 2019; Grabowski et al. 2020)","plainCitation":"(McElroy et al. 2019; Grabowski et al. 2020)","noteIndex":0},"citationItems":[{"id":75,"uris":["http://zotero.org/users/11233743/items/37KRW88H"],"itemData":{"id":75,"type":"report","genre":"NOAA Technical Memo","language":"en","number":"NMFS-NE-249","source":"Zotero","title":"Design, Implementation, and Results of a Cooperative Research Gulf of Maine Longline Survey, 2014-2017","author":[{"family":"McElroy","given":"W. David"},{"family":"O'Brien","given":"Loretta"},{"family":"Blaylock","given":"Jessica"},{"family":"Martin","given":"Michael H."},{"family":"Rago","given":"Paul J."},{"family":"Hoey","given":"John J."},{"family":"Sheremet","given":"Vitalii A."}],"issued":{"date-parts":[["2019"]]}}},{"id":90,"uris":["http://zotero.org/users/11233743/items/TXAZ6DQX"],"itemData":{"id":90,"type":"report","collection-title":"Report of Congresman Moulton's Groundfish Trawl Task Force","title":"Strengths and Weaknesses of the Northeast Fisheries Science Center's Bottom Trawl Survey","author":[{"family":"Grabowski","given":"Jonathan H."},{"family":"Cadrin","given":"Steven X."},{"family":"Giacalone","given":"Vito"},{"family":"Gouhier","given":"T"},{"family":"Kerr","given":"Lisa A."},{"family":"Odell","given":"Jackie"},{"family":"Pershing","given":"Andrew J."},{"family":"Sherwood","given":"Graham D."},{"family":"Stokesbury","given":"Kevin D. E."},{"family":"Trussell","given":"G. C."}],"issued":{"date-parts":[["2020"]]}}}],"schema":"https://github.com/citation-style-language/schema/raw/master/csl-citation.json"} </w:instrText>
      </w:r>
      <w:r w:rsidR="00BE2400" w:rsidRPr="00683668">
        <w:rPr>
          <w:rFonts w:ascii="Calibri" w:hAnsi="Calibri" w:cs="Calibri"/>
        </w:rPr>
        <w:fldChar w:fldCharType="separate"/>
      </w:r>
      <w:r w:rsidR="00B20A4F" w:rsidRPr="00683668">
        <w:rPr>
          <w:rFonts w:ascii="Calibri" w:hAnsi="Calibri" w:cs="Calibri"/>
        </w:rPr>
        <w:t>(McElroy et al. 2019; Grabowski et al. 2020)</w:t>
      </w:r>
      <w:r w:rsidR="00BE2400" w:rsidRPr="00683668">
        <w:rPr>
          <w:rFonts w:ascii="Calibri" w:hAnsi="Calibri" w:cs="Calibri"/>
        </w:rPr>
        <w:fldChar w:fldCharType="end"/>
      </w:r>
      <w:r w:rsidR="00BE2400" w:rsidRPr="00683668">
        <w:rPr>
          <w:rFonts w:ascii="Calibri" w:hAnsi="Calibri" w:cs="Calibri"/>
        </w:rPr>
        <w:t xml:space="preserve">. </w:t>
      </w:r>
      <w:r w:rsidRPr="00683668">
        <w:rPr>
          <w:rFonts w:ascii="Calibri" w:hAnsi="Calibri" w:cs="Calibri"/>
        </w:rPr>
        <w:t>Most bottom trawl survey programs have low sampling effort within shallow or complex habitat areas due to risks to the equipment and will instead focus on sampling in areas deeper than 18m and with soft and smooth bottom habitats</w:t>
      </w:r>
      <w:r w:rsidR="00750BD8" w:rsidRPr="00683668">
        <w:rPr>
          <w:rFonts w:ascii="Calibri" w:hAnsi="Calibri" w:cs="Calibri"/>
        </w:rPr>
        <w:t xml:space="preserve"> </w:t>
      </w:r>
      <w:r w:rsidR="00750BD8" w:rsidRPr="00683668">
        <w:rPr>
          <w:rFonts w:ascii="Calibri" w:hAnsi="Calibri" w:cs="Calibri"/>
        </w:rPr>
        <w:fldChar w:fldCharType="begin"/>
      </w:r>
      <w:r w:rsidR="00750BD8" w:rsidRPr="00683668">
        <w:rPr>
          <w:rFonts w:ascii="Calibri" w:hAnsi="Calibri" w:cs="Calibri"/>
        </w:rPr>
        <w:instrText xml:space="preserve"> ADDIN ZOTERO_ITEM CSL_CITATION {"citationID":"7nEvVUwV","properties":{"formattedCitation":"(Johnston and Sosebee 2014)","plainCitation":"(Johnston and Sosebee 2014)","noteIndex":0},"citationItems":[{"id":167,"uris":["http://zotero.org/users/11233743/items/8S9ASY9U"],"itemData":{"id":167,"type":"report","collection-title":"Northwest Atlantic Fisheries Organiaztion Scientific Council Meeting Document, 2014","language":"en","page":"14-24","source":"Zotero","title":"History of the United States Bottom Trawl Surveys, NAFO Subareas 4-7","author":[{"family":"Johnston","given":"Robert"},{"family":"Sosebee","given":"Katherine"}],"issued":{"date-parts":[["2014"]]}}}],"schema":"https://github.com/citation-style-language/schema/raw/master/csl-citation.json"} </w:instrText>
      </w:r>
      <w:r w:rsidR="00750BD8" w:rsidRPr="00683668">
        <w:rPr>
          <w:rFonts w:ascii="Calibri" w:hAnsi="Calibri" w:cs="Calibri"/>
        </w:rPr>
        <w:fldChar w:fldCharType="separate"/>
      </w:r>
      <w:r w:rsidR="00750BD8" w:rsidRPr="00683668">
        <w:rPr>
          <w:rFonts w:ascii="Calibri" w:hAnsi="Calibri" w:cs="Calibri"/>
        </w:rPr>
        <w:t>(Johnston and Sosebee 2014)</w:t>
      </w:r>
      <w:r w:rsidR="00750BD8" w:rsidRPr="00683668">
        <w:rPr>
          <w:rFonts w:ascii="Calibri" w:hAnsi="Calibri" w:cs="Calibri"/>
        </w:rPr>
        <w:fldChar w:fldCharType="end"/>
      </w:r>
      <w:r w:rsidRPr="00683668">
        <w:rPr>
          <w:rFonts w:ascii="Calibri" w:hAnsi="Calibri" w:cs="Calibri"/>
        </w:rPr>
        <w:t>.</w:t>
      </w:r>
    </w:p>
    <w:p w14:paraId="08B4D80F" w14:textId="6A4882CC" w:rsidR="00122B92" w:rsidRPr="00683668" w:rsidRDefault="00122B92" w:rsidP="00077153">
      <w:pPr>
        <w:spacing w:after="0" w:line="480" w:lineRule="auto"/>
        <w:ind w:firstLine="720"/>
        <w:rPr>
          <w:rFonts w:ascii="Calibri" w:hAnsi="Calibri" w:cs="Calibri"/>
        </w:rPr>
      </w:pPr>
      <w:r w:rsidRPr="00683668">
        <w:rPr>
          <w:rFonts w:ascii="Calibri" w:hAnsi="Calibri" w:cs="Calibri"/>
        </w:rPr>
        <w:t xml:space="preserve">The </w:t>
      </w:r>
      <w:r w:rsidR="00BE2400" w:rsidRPr="00683668">
        <w:rPr>
          <w:rFonts w:ascii="Calibri" w:hAnsi="Calibri" w:cs="Calibri"/>
        </w:rPr>
        <w:t>limited</w:t>
      </w:r>
      <w:r w:rsidRPr="00683668">
        <w:rPr>
          <w:rFonts w:ascii="Calibri" w:hAnsi="Calibri" w:cs="Calibri"/>
        </w:rPr>
        <w:t xml:space="preserve"> survey information within complex </w:t>
      </w:r>
      <w:r w:rsidR="00BE2400" w:rsidRPr="00683668">
        <w:rPr>
          <w:rFonts w:ascii="Calibri" w:hAnsi="Calibri" w:cs="Calibri"/>
        </w:rPr>
        <w:t xml:space="preserve">bottom habitats </w:t>
      </w:r>
      <w:r w:rsidRPr="00683668">
        <w:rPr>
          <w:rFonts w:ascii="Calibri" w:hAnsi="Calibri" w:cs="Calibri"/>
        </w:rPr>
        <w:t xml:space="preserve">is </w:t>
      </w:r>
      <w:proofErr w:type="gramStart"/>
      <w:r w:rsidRPr="00683668">
        <w:rPr>
          <w:rFonts w:ascii="Calibri" w:hAnsi="Calibri" w:cs="Calibri"/>
        </w:rPr>
        <w:t>concerning to</w:t>
      </w:r>
      <w:proofErr w:type="gramEnd"/>
      <w:r w:rsidRPr="00683668">
        <w:rPr>
          <w:rFonts w:ascii="Calibri" w:hAnsi="Calibri" w:cs="Calibri"/>
        </w:rPr>
        <w:t xml:space="preserve"> fishing industry stakeholders, fisheries scientists, and fisheries managers alike. Habitat complexity likely interacts with catchability, thereby making it difficult to determine if differences in catch between habitats are truly reflective of relative abundance </w:t>
      </w:r>
      <w:r w:rsidR="00BE2400" w:rsidRPr="00683668">
        <w:rPr>
          <w:rFonts w:ascii="Calibri" w:hAnsi="Calibri" w:cs="Calibri"/>
        </w:rPr>
        <w:fldChar w:fldCharType="begin"/>
      </w:r>
      <w:r w:rsidR="00BE2400" w:rsidRPr="00683668">
        <w:rPr>
          <w:rFonts w:ascii="Calibri" w:hAnsi="Calibri" w:cs="Calibri"/>
        </w:rPr>
        <w:instrText xml:space="preserve"> ADDIN ZOTERO_ITEM CSL_CITATION {"citationID":"93WjPMu9","properties":{"formattedCitation":"(Peterson and Black 1994; Grabowski et al. 2020)","plainCitation":"(Peterson and Black 1994; Grabowski et al. 2020)","noteIndex":0},"citationItems":[{"id":153,"uris":["http://zotero.org/users/11233743/items/C29EMN7K"],"itemData":{"id":153,"type":"article-journal","container-title":"Marine Ecology Progress Series","DOI":"10.3354/meps111289","journalAbbreviation":"Mar. Ecol. Prog. Ser.","language":"en","page":"289-297","title":"An experimentalist's challenge: when artifacts of intervention interact with treatments","volume":"111","author":[{"family":"Peterson","given":"Ch"},{"family":"Black","given":"R"}],"issued":{"date-parts":[["1994"]]}}},{"id":90,"uris":["http://zotero.org/users/11233743/items/TXAZ6DQX"],"itemData":{"id":90,"type":"report","collection-title":"Report of Congresman Moulton's Groundfish Trawl Task Force","title":"Strengths and Weaknesses of the Northeast Fisheries Science Center's Bottom Trawl Survey","author":[{"family":"Grabowski","given":"Jonathan H."},{"family":"Cadrin","given":"Steven X."},{"family":"Giacalone","given":"Vito"},{"family":"Gouhier","given":"T"},{"family":"Kerr","given":"Lisa A."},{"family":"Odell","given":"Jackie"},{"family":"Pershing","given":"Andrew J."},{"family":"Sherwood","given":"Graham D."},{"family":"Stokesbury","given":"Kevin D. E."},{"family":"Trussell","given":"G. C."}],"issued":{"date-parts":[["2020"]]}}}],"schema":"https://github.com/citation-style-language/schema/raw/master/csl-citation.json"} </w:instrText>
      </w:r>
      <w:r w:rsidR="00BE2400" w:rsidRPr="00683668">
        <w:rPr>
          <w:rFonts w:ascii="Calibri" w:hAnsi="Calibri" w:cs="Calibri"/>
        </w:rPr>
        <w:fldChar w:fldCharType="separate"/>
      </w:r>
      <w:r w:rsidR="00BE2400" w:rsidRPr="00683668">
        <w:rPr>
          <w:rFonts w:ascii="Calibri" w:hAnsi="Calibri" w:cs="Calibri"/>
        </w:rPr>
        <w:t>(Peterson and Black 1994; Grabowski et al. 2020)</w:t>
      </w:r>
      <w:r w:rsidR="00BE2400" w:rsidRPr="00683668">
        <w:rPr>
          <w:rFonts w:ascii="Calibri" w:hAnsi="Calibri" w:cs="Calibri"/>
        </w:rPr>
        <w:fldChar w:fldCharType="end"/>
      </w:r>
      <w:r w:rsidR="00BE2400" w:rsidRPr="00683668">
        <w:rPr>
          <w:rFonts w:ascii="Calibri" w:hAnsi="Calibri" w:cs="Calibri"/>
        </w:rPr>
        <w:t xml:space="preserve">. </w:t>
      </w:r>
      <w:r w:rsidRPr="00683668">
        <w:rPr>
          <w:rFonts w:ascii="Calibri" w:hAnsi="Calibri" w:cs="Calibri"/>
        </w:rPr>
        <w:t xml:space="preserve">The challenge this poses to </w:t>
      </w:r>
      <w:ins w:id="173" w:author="Katie Lankowicz" w:date="2024-05-08T13:03:00Z" w16du:dateUtc="2024-05-08T16:03:00Z">
        <w:r w:rsidR="006D39E1">
          <w:rPr>
            <w:rFonts w:ascii="Calibri" w:hAnsi="Calibri" w:cs="Calibri"/>
          </w:rPr>
          <w:t xml:space="preserve">cod stock </w:t>
        </w:r>
      </w:ins>
      <w:r w:rsidRPr="00683668">
        <w:rPr>
          <w:rFonts w:ascii="Calibri" w:hAnsi="Calibri" w:cs="Calibri"/>
        </w:rPr>
        <w:t xml:space="preserve">assessments will vary </w:t>
      </w:r>
      <w:del w:id="174" w:author="Katie Lankowicz" w:date="2024-09-17T10:03:00Z" w16du:dateUtc="2024-09-17T13:03:00Z">
        <w:r w:rsidRPr="00683668" w:rsidDel="00AD2338">
          <w:rPr>
            <w:rFonts w:ascii="Calibri" w:hAnsi="Calibri" w:cs="Calibri"/>
          </w:rPr>
          <w:delText xml:space="preserve">with </w:delText>
        </w:r>
      </w:del>
      <w:ins w:id="175" w:author="Katie Lankowicz" w:date="2024-09-17T10:03:00Z" w16du:dateUtc="2024-09-17T13:03:00Z">
        <w:r w:rsidR="00AD2338">
          <w:rPr>
            <w:rFonts w:ascii="Calibri" w:hAnsi="Calibri" w:cs="Calibri"/>
          </w:rPr>
          <w:t>by</w:t>
        </w:r>
        <w:r w:rsidR="00AD2338" w:rsidRPr="00683668">
          <w:rPr>
            <w:rFonts w:ascii="Calibri" w:hAnsi="Calibri" w:cs="Calibri"/>
          </w:rPr>
          <w:t xml:space="preserve"> </w:t>
        </w:r>
      </w:ins>
      <w:r w:rsidRPr="00683668">
        <w:rPr>
          <w:rFonts w:ascii="Calibri" w:hAnsi="Calibri" w:cs="Calibri"/>
        </w:rPr>
        <w:t>life history phase</w:t>
      </w:r>
      <w:del w:id="176" w:author="Katie Lankowicz" w:date="2024-09-17T10:03:00Z" w16du:dateUtc="2024-09-17T13:03:00Z">
        <w:r w:rsidRPr="00683668" w:rsidDel="00AD2338">
          <w:rPr>
            <w:rFonts w:ascii="Calibri" w:hAnsi="Calibri" w:cs="Calibri"/>
          </w:rPr>
          <w:delText>s</w:delText>
        </w:r>
      </w:del>
      <w:r w:rsidRPr="00683668">
        <w:rPr>
          <w:rFonts w:ascii="Calibri" w:hAnsi="Calibri" w:cs="Calibri"/>
        </w:rPr>
        <w:t xml:space="preserve">; several early life history phases of cod are known to be associated with complex bottom habitat areas and therefore are not likely to be sampled well by conventional bottom trawl methods. Age-0 and age-1+ juvenile cod have been found in higher densities over </w:t>
      </w:r>
      <w:r w:rsidR="00B20A4F" w:rsidRPr="00683668">
        <w:rPr>
          <w:rFonts w:ascii="Calibri" w:hAnsi="Calibri" w:cs="Calibri"/>
        </w:rPr>
        <w:t>hard substrate or high-bathymetric relief areas</w:t>
      </w:r>
      <w:r w:rsidRPr="00683668">
        <w:rPr>
          <w:rFonts w:ascii="Calibri" w:hAnsi="Calibri" w:cs="Calibri"/>
        </w:rPr>
        <w:t>, likely as a refuge from predation</w:t>
      </w:r>
      <w:r w:rsidR="00BE2400" w:rsidRPr="00683668">
        <w:rPr>
          <w:rFonts w:ascii="Calibri" w:hAnsi="Calibri" w:cs="Calibri"/>
        </w:rPr>
        <w:t xml:space="preserve"> </w:t>
      </w:r>
      <w:r w:rsidR="00BE2400" w:rsidRPr="00683668">
        <w:rPr>
          <w:rFonts w:ascii="Calibri" w:hAnsi="Calibri" w:cs="Calibri"/>
        </w:rPr>
        <w:fldChar w:fldCharType="begin"/>
      </w:r>
      <w:r w:rsidR="00B20A4F" w:rsidRPr="00683668">
        <w:rPr>
          <w:rFonts w:ascii="Calibri" w:hAnsi="Calibri" w:cs="Calibri"/>
        </w:rPr>
        <w:instrText xml:space="preserve"> ADDIN ZOTERO_ITEM CSL_CITATION {"citationID":"VDpb9DNK","properties":{"formattedCitation":"(Gotceitas and Brown 1993; Gotceitas et al. 1995; Gregory and Anderson 1997; Cote et al. 2004; Lough 2010; Grabowski et al. 2018; Linner and Chen 2022)","plainCitation":"(Gotceitas and Brown 1993; Gotceitas et al. 1995; Gregory and Anderson 1997; Cote et al. 2004; Lough 2010; Grabowski et al. 2018; Linner and Chen 2022)","noteIndex":0},"citationItems":[{"id":27,"uris":["http://zotero.org/users/11233743/items/CWNYIXT8"],"itemData":{"id":27,"type":"article-journal","abstract":"Although predator avoidance has been proposed as one possible factor influencing the distribution of fish among substrate types, no study has addressed this question directly. Groups of juvenile Atlantic cod were offered a choice between pairs of the following three substrates: sand, gravel-pebble and cobble. Their distribution on these substrates was compared prior to, during and following exposure to a predator (i.e. a larger conspecific). With no apparent risk of predation, juvenile cod preferred sand or gravel-pebble. When cobble was present, juveniles hid in the interstitial spaces of this substrate in the presence of a predator. With no cobble present, juveniles showed no preference between sand and gravel-pebble, and did not seek refuge from predation in association with these substrates. Following exposure to a predator (i.e. 2.5 h later) larger juvenile cod again showed a preference for the finer-grained substrates, but smaller individuals continued to associate with the cobble. The presence of cobble resulted in fewer juveniles being captured and a significant increase in the latency until the first juvenile was captured by the predator. Results are discussed with respect to the effects of predation on the distribution and survival of fishes among substrate types.","container-title":"Oecologia","DOI":"10.1007/BF00321187","ISSN":"0029-8549, 1432-1939","issue":"1","journalAbbreviation":"Oecologia","language":"en","page":"31-37","source":"DOI.org (Crossref)","title":"Substrate selection by juvenile Atlantic cod (Gadus morhua): effects of predation risk","title-short":"Substrate selection by juvenile Atlantic cod (Gadus morhua)","volume":"93","author":[{"family":"Gotceitas","given":"Vytenis"},{"family":"Brown","given":"Joseph A."}],"issued":{"date-parts":[["1993",2]]}}},{"id":24,"uris":["http://zotero.org/users/11233743/items/ICLR4DWV"],"itemData":{"id":24,"type":"article-journal","abstract":"Experiments were conducted in the autumn and winter of 1992/93 to examine habitat use by juvenile (age 0 +) Atlantic cod, Gadus morhua L., before, during and following exposure to a passive or actively foraging predator (age 3 + cod). Experiments presented groups ofjuvenile cod (n = 5 fish/group) with one of two combinations of three substrates; (1) gravel, sand, and a patch of artificial kelp (\"kelp\"), or (2) cobble, sand, and kelp. Cobble is known to provide juvenile cod with a refuge from predation. Kelp was used to test the hypothesis that juvenile cod associate with fleshy macroalgae in nature because of the safety it provides from predators. There was little difference in habitat use by juvenile cod before, during or following exposure to a passive predator. Under these conditions, juvenile cod appeared to prefer finer grained mineral substrates and avoided the kelp. The extent of the juvenile response to a passive predator was to avoid the predator's location in the experimental tank. In contrast, juvenile cod showed a significant shift in habitat use when exposed to an actively foraging predator, hiding in cobble or, when cobble was not available, in kelp. Use of both these habitats resulted in a significant reduction in predation risk to the juvenile cod. Our results suggest that: (1) an association with kelp provides safety from predation to juvenile cod, and (2) juvenile cod are capable for assessing the risk a predator represents and adjust their response accordingly.","container-title":"Marine Biology","DOI":"10.1007/BF00349220","ISSN":"0025-3162, 1432-1793","issue":"3","journalAbbreviation":"Marine Biology","language":"en","page":"421-430","source":"DOI.org (Crossref)","title":"Habitat use by juvenile Atlantic cod (Gadus morhua) in the presence of an actively foraging and non-foraging predator","volume":"123","author":[{"family":"Gotceitas","given":"V."},{"family":"Fraser","given":"S."},{"family":"Brown","given":"J. A."}],"issued":{"date-parts":[["1995",9]]}}},{"id":175,"uris":["http://zotero.org/users/11233743/items/ISU3MHNE"],"itemData":{"id":175,"type":"article-journal","container-title":"Marine Ecology Progress Series","DOI":"10.3354/meps146009","journalAbbreviation":"Mar. Ecol. Prog. Ser.","language":"en","page":"9-20","title":"Substrate selection and use of protective cover by juvenile Atlantic cod Gadus morhua in inshore waters of Newfoundland","volume":"146","author":[{"family":"Gregory","given":"Robert S"},{"family":"Anderson","given":"John T"}],"issued":{"date-parts":[["1997"]]}}},{"id":174,"uris":["http://zotero.org/users/11233743/items/2TVCQ3LZ"],"itemData":{"id":174,"type":"article-journal","container-title":"Journal of Fish Biology","DOI":"10.1111/j.1095-8649.2004.00331.x","issue":"3","journalAbbreviation":"Journal of Fish Biology","page":"665-679","title":"Habitat use and early winter movements by juvenile Atlantic cod in a coastal area of Newfoundland","volume":"64","author":[{"family":"Cote","given":"D."},{"family":"Moulton","given":"S."},{"family":"Frampton","given":"P. C. B."},{"family":"Scruton","given":"D. A."},{"family":"McKinley","given":"R. S."}],"issued":{"date-parts":[["2004",3]]}}},{"id":171,"uris":["http://zotero.org/users/11233743/items/AY7HUHGN"],"itemData":{"id":171,"type":"article-journal","container-title":"Fisheries Oceanography","DOI":"10.1111/j.1365-2419.2010.00535.x","issue":"2","language":"en","page":"159-181","source":"DOI.org (Crossref)","title":"Juvenile cod (Gadus morhua) mortality and the importance of bottom sediment type to recruitment on Georges Bank","volume":"19","author":[{"family":"Lough","given":"R. Gregory"}],"issued":{"date-parts":[["2010",3]]}}},{"id":93,"uris":["http://zotero.org/users/11233743/items/XKRZUJE3"],"itemData":{"id":93,"type":"article-journal","abstract":"Abiotic conditions greatly inﬂuence the distribution and abundance of marine organisms during early life-history phases. For instance, factors such as habitat heterogeneity often affect the dispersive phase of marine ﬁshes, and then diminish in importance as species approach maturity and are inﬂuenced more so by biological processes. While recently settled ﬁsh are typically found in shallow, complex habitats such as seagrass beds, the degree to which juveniles associate with speciﬁc habitats as they grow and migrate into deeper water remains less clear. To better understand ﬁsh habitat preferences during early life-history phases, a literature review was conducted on habitat use by juvenile Atlantic cod (Gadus morhua), followed by an evaluation of the relationships between habitat characteristics and bottom trawl, video and hook-and-line data in the western Gulf of Maine. The review revealed that juvenile densities, survival, and growth rates were higher in structured than in less complex habitats. Meanwhile, older juvenile cod that were sampled in the western Gulf of Maine were far more abundant on cobble and granule/pebble habitat than on mud or sand bottom. These results suggest habitat heterogeneity is tightly coupled with biological processes (e.g., predation), and its functional role extends well beyond settlement even for highly mobile species.","container-title":"Reviews in Fisheries Science &amp; Aquaculture","DOI":"10.1080/23308249.2017.1328660","ISSN":"2330-8249, 2330-8257","issue":"1","journalAbbreviation":"Reviews in Fisheries Science &amp; Aquaculture","language":"en","page":"1-14","source":"DOI.org (Crossref)","title":"Habitat Associations of Juvenile Cod in Nearshore Waters","volume":"26","author":[{"family":"Grabowski","given":"Jonathan H."},{"family":"Conroy","given":"Christian W."},{"family":"Gittman","given":"Rachel K."},{"family":"Kelley","given":"Joseph T."},{"family":"Sherman","given":"Sally"},{"family":"Sherwood","given":"Graham D."},{"family":"Wippelhauser","given":"Gail"}],"issued":{"date-parts":[["2018",1,2]]}}},{"id":32,"uris":["http://zotero.org/users/11233743/items/5Q3UQFLD"],"itemData":{"id":32,"type":"article-journal","abstract":"The misalignment between the spatial structure of biological stocks and management units can be a potentially significant obstacle to the recovery of collapsed stocks. This study examines how ignoring biological stock structure in habitat modeling can prevent the detection of spatially explicit habitat relationships, using juvenile Atlantic cod (Gadus morhua) as an example. A recent reevaluation of cod stock structure found that there are likely two separate biological units in the eastern Gulf of Maine (EGOM) and western Gulf of Maine (WGOM) within the current Gulf of Maine (GOM) management unit. These two areas differ in their ranges of depth, bottom temperature, and sediment type, variables that influence habitat use by juvenile Atlantic cod (20–50 cm). When applying a Habitat Suitability Index (HSI) model within these distinct spatial areas, juvenile cod in the EGOM biological unit were found to occupy wider ranges of habitat, including deeper and colder waters, with larger seasonal differences in overall habitat quality than in the WGOM biological unit. When modeling HSIs over the entire GOM management unit and ignoring biological stock structure, results aligned closely with WGOM trends, but did not identify the same seasonal habitat suitability shifts, and the unique habitat associations in the EGOM were not identified. Juvenile survival may be more important than adult survival and fecundity in rebuilding cod stocks in the GOM, and can increase through the protection of quality habitat. Habitat conservation measures, such as area closures, may be implemented over suboptimal areas if spatially explicit habitat relationships are ignored, failing to slow population declines and further hindering recovery of collapsed stocks such as Atlantic cod.","container-title":"Regional Studies in Marine Science","DOI":"10.1016/j.rsma.2022.102473","ISSN":"23524855","journalAbbreviation":"Regional Studies in Marine Science","language":"en","page":"102473","source":"DOI.org (Crossref)","title":"Implications of stock structure in understanding juvenile Atlantic cod (Gadus morhua) habitat suitability in the Gulf of Maine","volume":"54","author":[{"family":"Linner","given":"Robyn M."},{"family":"Chen","given":"Yong"}],"issued":{"date-parts":[["2022",7]]}}}],"schema":"https://github.com/citation-style-language/schema/raw/master/csl-citation.json"} </w:instrText>
      </w:r>
      <w:r w:rsidR="00BE2400" w:rsidRPr="00683668">
        <w:rPr>
          <w:rFonts w:ascii="Calibri" w:hAnsi="Calibri" w:cs="Calibri"/>
        </w:rPr>
        <w:fldChar w:fldCharType="separate"/>
      </w:r>
      <w:r w:rsidR="00B20A4F" w:rsidRPr="00683668">
        <w:rPr>
          <w:rFonts w:ascii="Calibri" w:hAnsi="Calibri" w:cs="Calibri"/>
        </w:rPr>
        <w:t>(Gotceitas and Brown 1993; Gotceitas et al. 1995; Gregory and Anderson 1997; Cote et al. 2004; Lough 2010; Grabowski et al. 2018; Linner and Chen 2022)</w:t>
      </w:r>
      <w:r w:rsidR="00BE2400" w:rsidRPr="00683668">
        <w:rPr>
          <w:rFonts w:ascii="Calibri" w:hAnsi="Calibri" w:cs="Calibri"/>
        </w:rPr>
        <w:fldChar w:fldCharType="end"/>
      </w:r>
      <w:r w:rsidRPr="00683668">
        <w:rPr>
          <w:rFonts w:ascii="Calibri" w:hAnsi="Calibri" w:cs="Calibri"/>
        </w:rPr>
        <w:t>.</w:t>
      </w:r>
      <w:r w:rsidR="00503148" w:rsidRPr="00683668">
        <w:rPr>
          <w:rFonts w:ascii="Calibri" w:hAnsi="Calibri" w:cs="Calibri"/>
        </w:rPr>
        <w:t xml:space="preserve"> </w:t>
      </w:r>
      <w:r w:rsidR="00CC7B94" w:rsidRPr="00683668">
        <w:rPr>
          <w:rFonts w:ascii="Calibri" w:hAnsi="Calibri" w:cs="Calibri"/>
        </w:rPr>
        <w:t>Though conventional wisdom holds that adult cod prefer colder and deeper offshore waters, r</w:t>
      </w:r>
      <w:r w:rsidR="005942AE" w:rsidRPr="00683668">
        <w:rPr>
          <w:rFonts w:ascii="Calibri" w:hAnsi="Calibri" w:cs="Calibri"/>
        </w:rPr>
        <w:t>ecent evidence indicates that shallow</w:t>
      </w:r>
      <w:r w:rsidR="00B20A4F" w:rsidRPr="00683668">
        <w:rPr>
          <w:rFonts w:ascii="Calibri" w:hAnsi="Calibri" w:cs="Calibri"/>
        </w:rPr>
        <w:t xml:space="preserve"> </w:t>
      </w:r>
      <w:r w:rsidR="005942AE" w:rsidRPr="00683668">
        <w:rPr>
          <w:rFonts w:ascii="Calibri" w:hAnsi="Calibri" w:cs="Calibri"/>
        </w:rPr>
        <w:t xml:space="preserve">inshore areas support a wide range of cod by length </w:t>
      </w:r>
      <w:r w:rsidR="005942AE" w:rsidRPr="00683668">
        <w:rPr>
          <w:rFonts w:ascii="Calibri" w:hAnsi="Calibri" w:cs="Calibri"/>
        </w:rPr>
        <w:fldChar w:fldCharType="begin"/>
      </w:r>
      <w:r w:rsidR="005942AE" w:rsidRPr="00683668">
        <w:rPr>
          <w:rFonts w:ascii="Calibri" w:hAnsi="Calibri" w:cs="Calibri"/>
        </w:rPr>
        <w:instrText xml:space="preserve"> ADDIN ZOTERO_ITEM CSL_CITATION {"citationID":"6Ja5GYGs","properties":{"formattedCitation":"(Dean et al. 2021)","plainCitation":"(Dean et al. 2021)","noteIndex":0},"citationItems":[{"id":26,"uris":["http://zotero.org/users/11233743/items/P3NUKJB4"],"itemData":{"id":26,"type":"article-journal","abstract":"Catch data from bottom trawl surveys are used in various ways (e.g. stock assessments, ﬁsheries management, and ecosystem studies) to represent trends in ﬁsh populations across space, time, season, or size. Relative abundance indices assume constant capture eﬃciency, and area-swept abundance requires an estimate of capture eﬃciency. Therefore, it is important to develop a predictive understanding of the interaction between ﬁsh and survey gear. We conducted experiments to test two primary factors that inﬂuence the eﬃciency of survey trawls at capturing demersal groundﬁsh: () footrope escapement—estimated by attaching a collection bag beneath the primary trawl, and () herding of the sweeps/doors—estimated by varying sweep length. Random forest models were used to disentangle the herding eﬀect from patterns caused by environmental variables. Contrary to common assumptions, footrope eﬃciency was incomplete (&lt; %) and herding was non-trivial (&gt; %), which introduces a bias in population metrics that rely on such assumptions. This bias varied by species and depended upon the relative strength of the counteracting eﬀects of footrope escapement and herding. Our ﬁndings suggest that trawl eﬃciency should be estimated (not assumed) to derive area-swept abundance, and relative abundance indices should account for size-based eﬃciency and changing size compositions.","container-title":"ICES Journal of Marine Science","DOI":"10.1093/icesjms/fsab164","ISSN":"1054-3139, 1095-9289","issue":"8","language":"en","page":"2858-2874","source":"DOI.org (Crossref)","title":"The influence of trawl efficiency assumptions on survey-based population metrics","volume":"78","author":[{"family":"Dean","given":"Micah J"},{"family":"Hoffman","given":"William S"},{"family":"Buchan","given":"Nicholas C"},{"family":"Cadrin","given":"Steven X"},{"family":"Grabowski","given":"Jonathan H"}],"editor":[{"family":"O'Neill","given":"Finbarr"}],"issued":{"date-parts":[["2021",10,27]]}}}],"schema":"https://github.com/citation-style-language/schema/raw/master/csl-citation.json"} </w:instrText>
      </w:r>
      <w:r w:rsidR="005942AE" w:rsidRPr="00683668">
        <w:rPr>
          <w:rFonts w:ascii="Calibri" w:hAnsi="Calibri" w:cs="Calibri"/>
        </w:rPr>
        <w:fldChar w:fldCharType="separate"/>
      </w:r>
      <w:r w:rsidR="005942AE" w:rsidRPr="00683668">
        <w:rPr>
          <w:rFonts w:ascii="Calibri" w:hAnsi="Calibri" w:cs="Calibri"/>
        </w:rPr>
        <w:t>(Dean et al. 2021)</w:t>
      </w:r>
      <w:r w:rsidR="005942AE" w:rsidRPr="00683668">
        <w:rPr>
          <w:rFonts w:ascii="Calibri" w:hAnsi="Calibri" w:cs="Calibri"/>
        </w:rPr>
        <w:fldChar w:fldCharType="end"/>
      </w:r>
      <w:r w:rsidR="005942AE" w:rsidRPr="00683668">
        <w:rPr>
          <w:rFonts w:ascii="Calibri" w:hAnsi="Calibri" w:cs="Calibri"/>
        </w:rPr>
        <w:t>.</w:t>
      </w:r>
      <w:r w:rsidRPr="00683668">
        <w:rPr>
          <w:rFonts w:ascii="Calibri" w:hAnsi="Calibri" w:cs="Calibri"/>
        </w:rPr>
        <w:t xml:space="preserve"> Industry stakeholders </w:t>
      </w:r>
      <w:r w:rsidR="002F3064" w:rsidRPr="00683668">
        <w:rPr>
          <w:rFonts w:ascii="Calibri" w:hAnsi="Calibri" w:cs="Calibri"/>
        </w:rPr>
        <w:t xml:space="preserve">also </w:t>
      </w:r>
      <w:r w:rsidRPr="00683668">
        <w:rPr>
          <w:rFonts w:ascii="Calibri" w:hAnsi="Calibri" w:cs="Calibri"/>
        </w:rPr>
        <w:t xml:space="preserve">have reported a relatively high </w:t>
      </w:r>
      <w:r w:rsidRPr="00683668">
        <w:rPr>
          <w:rFonts w:ascii="Calibri" w:hAnsi="Calibri" w:cs="Calibri"/>
        </w:rPr>
        <w:lastRenderedPageBreak/>
        <w:t>density of large cod within</w:t>
      </w:r>
      <w:r w:rsidR="00CC7B94" w:rsidRPr="00683668">
        <w:rPr>
          <w:rFonts w:ascii="Calibri" w:hAnsi="Calibri" w:cs="Calibri"/>
        </w:rPr>
        <w:t xml:space="preserve"> inshore</w:t>
      </w:r>
      <w:r w:rsidRPr="00683668">
        <w:rPr>
          <w:rFonts w:ascii="Calibri" w:hAnsi="Calibri" w:cs="Calibri"/>
        </w:rPr>
        <w:t xml:space="preserve"> hard-bottom habitats</w:t>
      </w:r>
      <w:r w:rsidR="002F3064" w:rsidRPr="00683668">
        <w:rPr>
          <w:rFonts w:ascii="Calibri" w:hAnsi="Calibri" w:cs="Calibri"/>
        </w:rPr>
        <w:t xml:space="preserve"> of the western Gulf of Maine</w:t>
      </w:r>
      <w:r w:rsidRPr="00683668">
        <w:rPr>
          <w:rFonts w:ascii="Calibri" w:hAnsi="Calibri" w:cs="Calibri"/>
        </w:rPr>
        <w:t>, possibly indicating a density-dependent reduction in large cod spatial distribution and altered availability to bottom trawl surveys</w:t>
      </w:r>
      <w:r w:rsidR="00BE2400" w:rsidRPr="00683668">
        <w:rPr>
          <w:rFonts w:ascii="Calibri" w:hAnsi="Calibri" w:cs="Calibri"/>
        </w:rPr>
        <w:t xml:space="preserve"> </w:t>
      </w:r>
      <w:r w:rsidR="00BE2400" w:rsidRPr="00683668">
        <w:rPr>
          <w:rFonts w:ascii="Calibri" w:hAnsi="Calibri" w:cs="Calibri"/>
        </w:rPr>
        <w:fldChar w:fldCharType="begin"/>
      </w:r>
      <w:r w:rsidR="00BE2400" w:rsidRPr="00683668">
        <w:rPr>
          <w:rFonts w:ascii="Calibri" w:hAnsi="Calibri" w:cs="Calibri"/>
        </w:rPr>
        <w:instrText xml:space="preserve"> ADDIN ZOTERO_ITEM CSL_CITATION {"citationID":"n5j4VMNC","properties":{"formattedCitation":"(Grabowski et al. 2020; McElroy et al. 2021)","plainCitation":"(Grabowski et al. 2020; McElroy et al. 2021)","noteIndex":0},"citationItems":[{"id":90,"uris":["http://zotero.org/users/11233743/items/TXAZ6DQX"],"itemData":{"id":90,"type":"report","collection-title":"Report of Congresman Moulton's Groundfish Trawl Task Force","title":"Strengths and Weaknesses of the Northeast Fisheries Science Center's Bottom Trawl Survey","author":[{"family":"Grabowski","given":"Jonathan H."},{"family":"Cadrin","given":"Steven X."},{"family":"Giacalone","given":"Vito"},{"family":"Gouhier","given":"T"},{"family":"Kerr","given":"Lisa A."},{"family":"Odell","given":"Jackie"},{"family":"Pershing","given":"Andrew J."},{"family":"Sherwood","given":"Graham D."},{"family":"Stokesbury","given":"Kevin D. E."},{"family":"Trussell","given":"G. C."}],"issued":{"date-parts":[["2020"]]}}},{"id":33,"uris":["http://zotero.org/users/11233743/items/NSCZW79J"],"itemData":{"id":33,"type":"article-journal","abstract":"Understanding fishery-­ independent survey selectivity is fundamental to relating relative abundance indices to total population size. The selectivity of a survey in an assessment model represents a combination of gear selectivity and availability of fish to the gear. Concerns have been raised about possible bias in sampling of the bottom trawl survey (BTS) of the NOAA N­ ortheast Fisheries ­Science Center (NEFSC) caused by the challenges associated with towing in rough-­ bottom habitat. These difficulties may affect the availability of some fish, such as large (≥100 cm in total length [TL]) Atlantic cod (Gadus morhua). To evaluate the potential presence of BTS habitat-r­ elated bias, we compared catches of Atlantic cod and white hake (Urophycis tenuis) from BTS sampling in the Gulf of Maine with catches from the NEFSC bottom longline survey, which focuses on rough-­bottom habitats in the same region. Differences between survey catches were apparent for large white hake (≥90 cm TL), supporting the premise of availability differences between surveys for white hake and the assumption of dome-­shaped selectivity for the BTS. In contrast, results for Atlantic cod did not support the hypothesis of habitat-­related bias in sampling of the BTS, supporting continued use of asymptotic selectivity for Atlantic cod in the BTS.","container-title":"Fishery Bulletin","DOI":"10.7755/FB.119.4.3","ISSN":"00900656","issue":"4","journalAbbreviation":"FB","language":"en","page":"231-242","source":"DOI.org (Crossref)","title":"Comparison of a bottom longline survey and a bottom trawl survey for 2 groundfish species in the Gulf of Maine to evaluate habitat-related availability of large fish","volume":"119","author":[{"family":"McElroy","given":"W. David"},{"family":"Blaylock","given":"Jessica"},{"family":"Shepherd","given":"Gary R."},{"family":"Legault","given":"Christopher M."},{"family":"Nitschke","given":"Paul C."},{"family":"Sosebee","given":"Katherine A."}],"issued":{"date-parts":[["2021",11,3]]}}}],"schema":"https://github.com/citation-style-language/schema/raw/master/csl-citation.json"} </w:instrText>
      </w:r>
      <w:r w:rsidR="00BE2400" w:rsidRPr="00683668">
        <w:rPr>
          <w:rFonts w:ascii="Calibri" w:hAnsi="Calibri" w:cs="Calibri"/>
        </w:rPr>
        <w:fldChar w:fldCharType="separate"/>
      </w:r>
      <w:r w:rsidR="00BE2400" w:rsidRPr="00683668">
        <w:rPr>
          <w:rFonts w:ascii="Calibri" w:hAnsi="Calibri" w:cs="Calibri"/>
        </w:rPr>
        <w:t>(Grabowski et al. 2020; McElroy et al. 2021)</w:t>
      </w:r>
      <w:r w:rsidR="00BE2400" w:rsidRPr="00683668">
        <w:rPr>
          <w:rFonts w:ascii="Calibri" w:hAnsi="Calibri" w:cs="Calibri"/>
        </w:rPr>
        <w:fldChar w:fldCharType="end"/>
      </w:r>
      <w:r w:rsidRPr="00683668">
        <w:rPr>
          <w:rFonts w:ascii="Calibri" w:hAnsi="Calibri" w:cs="Calibri"/>
        </w:rPr>
        <w:t xml:space="preserve">. Stakeholders’ observations of </w:t>
      </w:r>
      <w:del w:id="177" w:author="Katie Lankowicz" w:date="2024-05-17T09:43:00Z" w16du:dateUtc="2024-05-17T13:43:00Z">
        <w:r w:rsidRPr="00683668" w:rsidDel="00A84A52">
          <w:rPr>
            <w:rFonts w:ascii="Calibri" w:hAnsi="Calibri" w:cs="Calibri"/>
          </w:rPr>
          <w:delText xml:space="preserve">high </w:delText>
        </w:r>
      </w:del>
      <w:ins w:id="178" w:author="Katie Lankowicz" w:date="2024-05-17T09:43:00Z" w16du:dateUtc="2024-05-17T13:43:00Z">
        <w:r w:rsidR="00A84A52">
          <w:rPr>
            <w:rFonts w:ascii="Calibri" w:hAnsi="Calibri" w:cs="Calibri"/>
          </w:rPr>
          <w:t>increased</w:t>
        </w:r>
        <w:r w:rsidR="00A84A52" w:rsidRPr="00683668">
          <w:rPr>
            <w:rFonts w:ascii="Calibri" w:hAnsi="Calibri" w:cs="Calibri"/>
          </w:rPr>
          <w:t xml:space="preserve"> </w:t>
        </w:r>
      </w:ins>
      <w:r w:rsidRPr="00683668">
        <w:rPr>
          <w:rFonts w:ascii="Calibri" w:hAnsi="Calibri" w:cs="Calibri"/>
        </w:rPr>
        <w:t>cod density over complex bottom habitats have created the perception that cod abundance</w:t>
      </w:r>
      <w:r w:rsidR="00750BD8" w:rsidRPr="00683668">
        <w:rPr>
          <w:rFonts w:ascii="Calibri" w:hAnsi="Calibri" w:cs="Calibri"/>
        </w:rPr>
        <w:t xml:space="preserve"> across most of the species</w:t>
      </w:r>
      <w:r w:rsidR="003C1B70" w:rsidRPr="00683668">
        <w:rPr>
          <w:rFonts w:ascii="Calibri" w:hAnsi="Calibri" w:cs="Calibri"/>
        </w:rPr>
        <w:t>'</w:t>
      </w:r>
      <w:r w:rsidR="00750BD8" w:rsidRPr="00683668">
        <w:rPr>
          <w:rFonts w:ascii="Calibri" w:hAnsi="Calibri" w:cs="Calibri"/>
        </w:rPr>
        <w:t xml:space="preserve"> spatial range</w:t>
      </w:r>
      <w:r w:rsidRPr="00683668">
        <w:rPr>
          <w:rFonts w:ascii="Calibri" w:hAnsi="Calibri" w:cs="Calibri"/>
        </w:rPr>
        <w:t xml:space="preserve"> is much higher than what bottom trawl-informed assessments have suggested, which could strain relationships between scientists, managers, and stakeholders.</w:t>
      </w:r>
    </w:p>
    <w:p w14:paraId="393B3502" w14:textId="663B1F9B" w:rsidR="001A71F9" w:rsidRPr="00683668" w:rsidRDefault="002F3064" w:rsidP="00077153">
      <w:pPr>
        <w:spacing w:after="0" w:line="480" w:lineRule="auto"/>
        <w:ind w:firstLine="720"/>
        <w:rPr>
          <w:rFonts w:ascii="Calibri" w:hAnsi="Calibri" w:cs="Calibri"/>
          <w:lang w:val="fr-FR"/>
        </w:rPr>
      </w:pPr>
      <w:r w:rsidRPr="00683668">
        <w:rPr>
          <w:rFonts w:ascii="Calibri" w:hAnsi="Calibri" w:cs="Calibri"/>
        </w:rPr>
        <w:t xml:space="preserve">A further complication to assessing cod </w:t>
      </w:r>
      <w:r w:rsidR="001A71F9" w:rsidRPr="00683668">
        <w:rPr>
          <w:rFonts w:ascii="Calibri" w:hAnsi="Calibri" w:cs="Calibri"/>
        </w:rPr>
        <w:t xml:space="preserve">population </w:t>
      </w:r>
      <w:del w:id="179" w:author="Katie Lankowicz" w:date="2024-05-08T13:04:00Z" w16du:dateUtc="2024-05-08T16:04:00Z">
        <w:r w:rsidRPr="00683668" w:rsidDel="006D39E1">
          <w:rPr>
            <w:rFonts w:ascii="Calibri" w:hAnsi="Calibri" w:cs="Calibri"/>
          </w:rPr>
          <w:delText xml:space="preserve">spatial </w:delText>
        </w:r>
      </w:del>
      <w:r w:rsidRPr="00683668">
        <w:rPr>
          <w:rFonts w:ascii="Calibri" w:hAnsi="Calibri" w:cs="Calibri"/>
        </w:rPr>
        <w:t xml:space="preserve">dynamics </w:t>
      </w:r>
      <w:r w:rsidR="001A71F9" w:rsidRPr="00683668">
        <w:rPr>
          <w:rFonts w:ascii="Calibri" w:hAnsi="Calibri" w:cs="Calibri"/>
        </w:rPr>
        <w:t xml:space="preserve">is the </w:t>
      </w:r>
      <w:ins w:id="180" w:author="Katie Lankowicz" w:date="2024-10-03T09:42:00Z" w16du:dateUtc="2024-10-03T12:42:00Z">
        <w:r w:rsidR="00401A28">
          <w:rPr>
            <w:rFonts w:ascii="Calibri" w:hAnsi="Calibri" w:cs="Calibri"/>
          </w:rPr>
          <w:t xml:space="preserve">complex </w:t>
        </w:r>
      </w:ins>
      <w:del w:id="181" w:author="Katie Lankowicz" w:date="2024-10-03T09:42:00Z" w16du:dateUtc="2024-10-03T12:42:00Z">
        <w:r w:rsidR="001A71F9" w:rsidRPr="00683668" w:rsidDel="00401A28">
          <w:rPr>
            <w:rFonts w:ascii="Calibri" w:hAnsi="Calibri" w:cs="Calibri"/>
          </w:rPr>
          <w:delText xml:space="preserve">complicated </w:delText>
        </w:r>
      </w:del>
      <w:r w:rsidR="001A71F9" w:rsidRPr="00683668">
        <w:rPr>
          <w:rFonts w:ascii="Calibri" w:hAnsi="Calibri" w:cs="Calibri"/>
        </w:rPr>
        <w:t xml:space="preserve">spatial structure of its subpopulations. </w:t>
      </w:r>
      <w:r w:rsidR="00AE7501" w:rsidRPr="00683668">
        <w:rPr>
          <w:rFonts w:ascii="Calibri" w:hAnsi="Calibri" w:cs="Calibri"/>
        </w:rPr>
        <w:t xml:space="preserve">Since 1972, cod in US waters have been managed as two </w:t>
      </w:r>
      <w:ins w:id="182" w:author="Katie Lankowicz" w:date="2024-06-10T14:32:00Z" w16du:dateUtc="2024-06-10T18:32:00Z">
        <w:r w:rsidR="00B71C7D">
          <w:rPr>
            <w:rFonts w:ascii="Calibri" w:hAnsi="Calibri" w:cs="Calibri"/>
          </w:rPr>
          <w:t>spatially</w:t>
        </w:r>
      </w:ins>
      <w:ins w:id="183" w:author="Katie Lankowicz" w:date="2024-09-12T14:43:00Z" w16du:dateUtc="2024-09-12T18:43:00Z">
        <w:r w:rsidR="00F360D8">
          <w:rPr>
            <w:rFonts w:ascii="Calibri" w:hAnsi="Calibri" w:cs="Calibri"/>
          </w:rPr>
          <w:t xml:space="preserve"> </w:t>
        </w:r>
      </w:ins>
      <w:ins w:id="184" w:author="Katie Lankowicz" w:date="2024-09-04T11:42:00Z" w16du:dateUtc="2024-09-04T15:42:00Z">
        <w:r w:rsidR="00484B12">
          <w:rPr>
            <w:rFonts w:ascii="Calibri" w:hAnsi="Calibri" w:cs="Calibri"/>
          </w:rPr>
          <w:t>distinct</w:t>
        </w:r>
      </w:ins>
      <w:ins w:id="185" w:author="Katie Lankowicz" w:date="2024-06-10T14:32:00Z" w16du:dateUtc="2024-06-10T18:32:00Z">
        <w:r w:rsidR="00B71C7D">
          <w:rPr>
            <w:rFonts w:ascii="Calibri" w:hAnsi="Calibri" w:cs="Calibri"/>
          </w:rPr>
          <w:t xml:space="preserve"> </w:t>
        </w:r>
      </w:ins>
      <w:ins w:id="186" w:author="Katie Lankowicz" w:date="2024-10-02T11:18:00Z" w16du:dateUtc="2024-10-02T14:18:00Z">
        <w:r w:rsidR="00DF0F89">
          <w:rPr>
            <w:rFonts w:ascii="Calibri" w:hAnsi="Calibri" w:cs="Calibri"/>
          </w:rPr>
          <w:t xml:space="preserve">stock </w:t>
        </w:r>
      </w:ins>
      <w:r w:rsidR="00AE7501" w:rsidRPr="00683668">
        <w:rPr>
          <w:rFonts w:ascii="Calibri" w:hAnsi="Calibri" w:cs="Calibri"/>
        </w:rPr>
        <w:t xml:space="preserve">units: the Georges Bank and Gulf of Maine stocks </w:t>
      </w:r>
      <w:r w:rsidR="00AE7501" w:rsidRPr="00683668">
        <w:rPr>
          <w:rFonts w:ascii="Calibri" w:hAnsi="Calibri" w:cs="Calibri"/>
        </w:rPr>
        <w:fldChar w:fldCharType="begin"/>
      </w:r>
      <w:r w:rsidR="00AB29F1">
        <w:rPr>
          <w:rFonts w:ascii="Calibri" w:hAnsi="Calibri" w:cs="Calibri"/>
        </w:rPr>
        <w:instrText xml:space="preserve"> ADDIN ZOTERO_ITEM CSL_CITATION {"citationID":"XG2CrXJl","properties":{"formattedCitation":"(Serchuk and Wigley 1992)","plainCitation":"(Serchuk and Wigley 1992)","noteIndex":0},"citationItems":[{"id":203,"uris":["http://zotero.org/users/11233743/items/JAZST2F2"],"itemData":{"id":203,"type":"article-journal","container-title":"Journal of Northwest Atlantic Fishery Science","DOI":"10.2960/J.v13.a3","page":"25-52","title":"Assessment and Management of the Georges Bank Cod Fishery: An Historical Review and Evaluation","volume":"13","author":[{"family":"Serchuk","given":"Fredric M"},{"family":"Wigley","given":"Susan E"}],"issued":{"date-parts":[["1992",12]]}}}],"schema":"https://github.com/citation-style-language/schema/raw/master/csl-citation.json"} </w:instrText>
      </w:r>
      <w:r w:rsidR="00AE7501" w:rsidRPr="00683668">
        <w:rPr>
          <w:rFonts w:ascii="Calibri" w:hAnsi="Calibri" w:cs="Calibri"/>
        </w:rPr>
        <w:fldChar w:fldCharType="separate"/>
      </w:r>
      <w:r w:rsidR="00AE7501" w:rsidRPr="00683668">
        <w:rPr>
          <w:rFonts w:ascii="Calibri" w:hAnsi="Calibri" w:cs="Calibri"/>
        </w:rPr>
        <w:t>(</w:t>
      </w:r>
      <w:proofErr w:type="spellStart"/>
      <w:r w:rsidR="00AE7501" w:rsidRPr="00683668">
        <w:rPr>
          <w:rFonts w:ascii="Calibri" w:hAnsi="Calibri" w:cs="Calibri"/>
        </w:rPr>
        <w:t>Serchuk</w:t>
      </w:r>
      <w:proofErr w:type="spellEnd"/>
      <w:r w:rsidR="00AE7501" w:rsidRPr="00683668">
        <w:rPr>
          <w:rFonts w:ascii="Calibri" w:hAnsi="Calibri" w:cs="Calibri"/>
        </w:rPr>
        <w:t xml:space="preserve"> and Wigley 1992)</w:t>
      </w:r>
      <w:r w:rsidR="00AE7501" w:rsidRPr="00683668">
        <w:rPr>
          <w:rFonts w:ascii="Calibri" w:hAnsi="Calibri" w:cs="Calibri"/>
        </w:rPr>
        <w:fldChar w:fldCharType="end"/>
      </w:r>
      <w:r w:rsidR="00AE7501" w:rsidRPr="00683668">
        <w:rPr>
          <w:rFonts w:ascii="Calibri" w:hAnsi="Calibri" w:cs="Calibri"/>
        </w:rPr>
        <w:t xml:space="preserve">. This structure may not have </w:t>
      </w:r>
      <w:del w:id="187" w:author="Katie Lankowicz" w:date="2024-05-08T13:04:00Z" w16du:dateUtc="2024-05-08T16:04:00Z">
        <w:r w:rsidR="00AE7501" w:rsidRPr="00683668" w:rsidDel="006D39E1">
          <w:rPr>
            <w:rFonts w:ascii="Calibri" w:hAnsi="Calibri" w:cs="Calibri"/>
          </w:rPr>
          <w:delText xml:space="preserve">captured </w:delText>
        </w:r>
      </w:del>
      <w:ins w:id="188" w:author="Katie Lankowicz" w:date="2024-05-08T13:04:00Z" w16du:dateUtc="2024-05-08T16:04:00Z">
        <w:r w:rsidR="006D39E1">
          <w:rPr>
            <w:rFonts w:ascii="Calibri" w:hAnsi="Calibri" w:cs="Calibri"/>
          </w:rPr>
          <w:t>reflected</w:t>
        </w:r>
        <w:r w:rsidR="006D39E1" w:rsidRPr="00683668">
          <w:rPr>
            <w:rFonts w:ascii="Calibri" w:hAnsi="Calibri" w:cs="Calibri"/>
          </w:rPr>
          <w:t xml:space="preserve"> </w:t>
        </w:r>
      </w:ins>
      <w:r w:rsidR="00AE7501" w:rsidRPr="00683668">
        <w:rPr>
          <w:rFonts w:ascii="Calibri" w:hAnsi="Calibri" w:cs="Calibri"/>
        </w:rPr>
        <w:t xml:space="preserve">the </w:t>
      </w:r>
      <w:ins w:id="189" w:author="Katie Lankowicz" w:date="2024-05-08T13:04:00Z" w16du:dateUtc="2024-05-08T16:04:00Z">
        <w:r w:rsidR="006D39E1">
          <w:rPr>
            <w:rFonts w:ascii="Calibri" w:hAnsi="Calibri" w:cs="Calibri"/>
          </w:rPr>
          <w:t xml:space="preserve">true </w:t>
        </w:r>
      </w:ins>
      <w:r w:rsidR="00AE7501" w:rsidRPr="00683668">
        <w:rPr>
          <w:rFonts w:ascii="Calibri" w:hAnsi="Calibri" w:cs="Calibri"/>
        </w:rPr>
        <w:t>biological structure of the cod population, lea</w:t>
      </w:r>
      <w:r w:rsidR="00B90B18" w:rsidRPr="00683668">
        <w:rPr>
          <w:rFonts w:ascii="Calibri" w:hAnsi="Calibri" w:cs="Calibri"/>
        </w:rPr>
        <w:t>ding to misinterpretations</w:t>
      </w:r>
      <w:r w:rsidR="005C74DB" w:rsidRPr="00683668">
        <w:rPr>
          <w:rFonts w:ascii="Calibri" w:hAnsi="Calibri" w:cs="Calibri"/>
        </w:rPr>
        <w:t xml:space="preserve"> </w:t>
      </w:r>
      <w:r w:rsidR="00B90B18" w:rsidRPr="00683668">
        <w:rPr>
          <w:rFonts w:ascii="Calibri" w:hAnsi="Calibri" w:cs="Calibri"/>
        </w:rPr>
        <w:t xml:space="preserve">of the </w:t>
      </w:r>
      <w:ins w:id="190" w:author="Katie Lankowicz" w:date="2024-10-02T11:19:00Z" w16du:dateUtc="2024-10-02T14:19:00Z">
        <w:r w:rsidR="00DF0F89">
          <w:rPr>
            <w:rFonts w:ascii="Calibri" w:hAnsi="Calibri" w:cs="Calibri"/>
          </w:rPr>
          <w:t xml:space="preserve">population’s </w:t>
        </w:r>
      </w:ins>
      <w:r w:rsidR="005C74DB" w:rsidRPr="00683668">
        <w:rPr>
          <w:rFonts w:ascii="Calibri" w:hAnsi="Calibri" w:cs="Calibri"/>
        </w:rPr>
        <w:t xml:space="preserve">spatial </w:t>
      </w:r>
      <w:r w:rsidR="00A428B5" w:rsidRPr="00683668">
        <w:rPr>
          <w:rFonts w:ascii="Calibri" w:hAnsi="Calibri" w:cs="Calibri"/>
        </w:rPr>
        <w:t xml:space="preserve">variation and magnitude of the </w:t>
      </w:r>
      <w:r w:rsidR="005C74DB" w:rsidRPr="00683668">
        <w:rPr>
          <w:rFonts w:ascii="Calibri" w:hAnsi="Calibri" w:cs="Calibri"/>
        </w:rPr>
        <w:t xml:space="preserve">productivity </w:t>
      </w:r>
      <w:del w:id="191" w:author="Katie Lankowicz" w:date="2024-10-02T11:19:00Z" w16du:dateUtc="2024-10-02T14:19:00Z">
        <w:r w:rsidR="00B90B18" w:rsidRPr="00683668" w:rsidDel="00DF0F89">
          <w:rPr>
            <w:rFonts w:ascii="Calibri" w:hAnsi="Calibri" w:cs="Calibri"/>
          </w:rPr>
          <w:delText xml:space="preserve">of the population </w:delText>
        </w:r>
      </w:del>
      <w:r w:rsidR="00B90B18" w:rsidRPr="00683668">
        <w:rPr>
          <w:rFonts w:ascii="Calibri" w:hAnsi="Calibri" w:cs="Calibri"/>
        </w:rPr>
        <w:fldChar w:fldCharType="begin"/>
      </w:r>
      <w:r w:rsidR="00B90B18" w:rsidRPr="00683668">
        <w:rPr>
          <w:rFonts w:ascii="Calibri" w:hAnsi="Calibri" w:cs="Calibri"/>
        </w:rPr>
        <w:instrText xml:space="preserve"> ADDIN ZOTERO_ITEM CSL_CITATION {"citationID":"SHsSJsXC","properties":{"formattedCitation":"(Kerr et al. 2014; Zemeckis et al. 2014)","plainCitation":"(Kerr et al. 2014; Zemeckis et al. 2014)","noteIndex":0},"citationItems":[{"id":207,"uris":["http://zotero.org/users/11233743/items/SNI3NDFQ"],"itemData":{"id":207,"type":"article-journal","abstract":"A mismatch between the scale of ﬁshery management units and biological population structure can potentially result in a misperception of the productivity and sustainable yield of ﬁsh stocks. We used simulation modelling as a tool to compare the perception of productivity, stability, and sustainability of Atlantic cod (Gadus morhua) off New England from an operating model based on the current US management units to a model that more closely reﬂects the biological complexity of the resource. Two age-structured models were compared: (i) the management unit model, wherein cod were grouped based on the current spatially deﬁned US management areas (Gulf of Maine and Georges Bank), and (ii) the biological unit model, consisting of three genetically deﬁned population components (northern spring spawning, southern winter/spring spawning, and eastern Georges Bank spring-spawning groups). Overall, the regional productivity and maximum sustainable yield of the biological unit model was lower compared with the management unit model. The biological unit model also provided insights on the distribution of productivity in the region, with southern and northern spawning groups being the dominant contributors to the regional spawning–stock biomass and yield and the eastern Georges Bank spawning group being the minority contributor at low to intermediate levels of ﬁshing mortality. The comparison of models revealed that the perception of Atlantic cod derived from the management unit model was of a resource that is more resilient to ﬁshing mortality and not as susceptible to “collapse” as indicated by the biological unit model. For Atlantic cod, one of the main risks of ignoring population structure appears the potential for overexploitation of segments of the population. Consideration of population structure of cod changed our perception of the magnitude and distribution of productivity in the region, suggesting that expectations of sustainable yield of cod in US waters should be reconsidered.","container-title":"ICES Journal of Marine Science","DOI":"10.1093/icesjms/fsu113","ISSN":"1054-3139, 1095-9289","issue":"6","language":"en","page":"1366-1381","source":"DOI.org (Crossref)","title":"Consequences of a mismatch between biological and management units on our perception of Atlantic cod off New England","volume":"71","author":[{"family":"Kerr","given":"Lisa A."},{"family":"Cadrin","given":"Steven X."},{"family":"Kovach","given":"Adrienne I."}],"issued":{"date-parts":[["2014",9,1]]}}},{"id":162,"uris":["http://zotero.org/users/11233743/items/GRNJMNC6"],"itemData":{"id":162,"type":"article-journal","abstract":"Mismatches between biological population structure and management unit boundaries often violate the unit-stock assumption, which can reduce the accuracy and relevance of stock assessment results and lead to ineffective ﬁshery management. Since 1972, Atlantic cod (Gadus morhua) have been managed in US waters as two units: the Gulf of Maine and the Georges Bank stocks, both of which have experienced recent difﬁculties in rebuilding. An interdisciplinary review of available biological information was conducted to investigate cod population structure in US waters and to evaluate the biological appropriateness of the current two-stock model. Our review demonstrates that spawning components in the Great South Channel, Nantucket Shoals, southern New England, and Middle Atlantic are more connected with spawning components in the Gulf of Maine than on eastern Georges Bank, with which they are currently managed. Therefore, a modiﬁcation of current stock boundaries is recommended to provide a more accurate representation of biological population structure. Proposed alternatives divide inshore and offshore spawning components into separate management units, thereby separating the current Georges Bank stock longitudinally. Continued research, including stock composition analysis, is required to evaluate uncertainties, delineate biological stocks, and develop sustainable management practices that account for intrastock diversity (e.g. winter and spring-spawning components that overlap spatially).","container-title":"ICES Journal of Marine Science","DOI":"10.1093/icesjms/fsu032","ISSN":"1095-9289, 1054-3139","issue":"6","language":"en","page":"1490-1506","source":"DOI.org (Crossref)","title":"Stock identification of Atlantic cod (Gadus morhua) in US waters: an interdisciplinary approach","title-short":"Stock identification of Atlantic cod (Gadus morhua) in US waters","volume":"71","author":[{"family":"Zemeckis","given":"Douglas R."},{"family":"Martins","given":"David"},{"family":"Kerr","given":"Lisa A."},{"family":"Cadrin","given":"Steven X."}],"issued":{"date-parts":[["2014",9,1]]}}}],"schema":"https://github.com/citation-style-language/schema/raw/master/csl-citation.json"} </w:instrText>
      </w:r>
      <w:r w:rsidR="00B90B18" w:rsidRPr="00683668">
        <w:rPr>
          <w:rFonts w:ascii="Calibri" w:hAnsi="Calibri" w:cs="Calibri"/>
        </w:rPr>
        <w:fldChar w:fldCharType="separate"/>
      </w:r>
      <w:r w:rsidR="00B90B18" w:rsidRPr="00683668">
        <w:rPr>
          <w:rFonts w:ascii="Calibri" w:hAnsi="Calibri" w:cs="Calibri"/>
        </w:rPr>
        <w:t>(Kerr et al. 2014; Zemeckis et al. 2014)</w:t>
      </w:r>
      <w:r w:rsidR="00B90B18" w:rsidRPr="00683668">
        <w:rPr>
          <w:rFonts w:ascii="Calibri" w:hAnsi="Calibri" w:cs="Calibri"/>
        </w:rPr>
        <w:fldChar w:fldCharType="end"/>
      </w:r>
      <w:r w:rsidR="00491B12" w:rsidRPr="00683668">
        <w:rPr>
          <w:rFonts w:ascii="Calibri" w:hAnsi="Calibri" w:cs="Calibri"/>
        </w:rPr>
        <w:t>.</w:t>
      </w:r>
      <w:r w:rsidR="00AE7501" w:rsidRPr="00683668">
        <w:rPr>
          <w:rFonts w:ascii="Calibri" w:hAnsi="Calibri" w:cs="Calibri"/>
        </w:rPr>
        <w:t xml:space="preserve"> </w:t>
      </w:r>
      <w:r w:rsidR="001A71F9" w:rsidRPr="00683668">
        <w:rPr>
          <w:rFonts w:ascii="Calibri" w:hAnsi="Calibri" w:cs="Calibri"/>
        </w:rPr>
        <w:t xml:space="preserve">Recent work by the Atlantic Cod Stock Structure Working Group has provided evidence that there are five biological cod stocks in US waters: a Georges Bank stock, a Southern New England stock, an Eastern Gulf of Maine Stock, a spring-spawning Western Gulf of Maine stock, and a winter-spawning Western Gulf of Maine and Cape Cod stock </w:t>
      </w:r>
      <w:r w:rsidR="001A71F9" w:rsidRPr="00683668">
        <w:rPr>
          <w:rFonts w:ascii="Calibri" w:hAnsi="Calibri" w:cs="Calibri"/>
        </w:rPr>
        <w:fldChar w:fldCharType="begin"/>
      </w:r>
      <w:r w:rsidR="001A71F9" w:rsidRPr="00683668">
        <w:rPr>
          <w:rFonts w:ascii="Calibri" w:hAnsi="Calibri" w:cs="Calibri"/>
        </w:rPr>
        <w:instrText xml:space="preserve"> ADDIN ZOTERO_ITEM CSL_CITATION {"citationID":"4VhZYN52","properties":{"formattedCitation":"(McBride and Smedbol 2022)","plainCitation":"(McBride and Smedbol 2022)","noteIndex":0},"citationItems":[{"id":147,"uris":["http://zotero.org/users/11233743/items/M5X252X5"],"itemData":{"id":147,"type":"report","collection-title":"NMFS-NE-273","genre":"NOAA Technical Memorandum","language":"en","source":"Zotero","title":"An Interdisciplinary Review of Atlantic Cod (Gadus morhua) Stock Structure in the Western North Atlantic Ocean","author":[{"family":"McBride","given":"Richard S."},{"family":"Smedbol","given":"R. Kent"}],"issued":{"date-parts":[["2022"]]}}}],"schema":"https://github.com/citation-style-language/schema/raw/master/csl-citation.json"} </w:instrText>
      </w:r>
      <w:r w:rsidR="001A71F9" w:rsidRPr="00683668">
        <w:rPr>
          <w:rFonts w:ascii="Calibri" w:hAnsi="Calibri" w:cs="Calibri"/>
        </w:rPr>
        <w:fldChar w:fldCharType="separate"/>
      </w:r>
      <w:r w:rsidR="001A71F9" w:rsidRPr="00683668">
        <w:rPr>
          <w:rFonts w:ascii="Calibri" w:hAnsi="Calibri" w:cs="Calibri"/>
        </w:rPr>
        <w:t xml:space="preserve">(McBride and </w:t>
      </w:r>
      <w:proofErr w:type="spellStart"/>
      <w:r w:rsidR="001A71F9" w:rsidRPr="00683668">
        <w:rPr>
          <w:rFonts w:ascii="Calibri" w:hAnsi="Calibri" w:cs="Calibri"/>
        </w:rPr>
        <w:t>Smedbol</w:t>
      </w:r>
      <w:proofErr w:type="spellEnd"/>
      <w:r w:rsidR="001A71F9" w:rsidRPr="00683668">
        <w:rPr>
          <w:rFonts w:ascii="Calibri" w:hAnsi="Calibri" w:cs="Calibri"/>
        </w:rPr>
        <w:t xml:space="preserve"> 2022)</w:t>
      </w:r>
      <w:r w:rsidR="001A71F9" w:rsidRPr="00683668">
        <w:rPr>
          <w:rFonts w:ascii="Calibri" w:hAnsi="Calibri" w:cs="Calibri"/>
        </w:rPr>
        <w:fldChar w:fldCharType="end"/>
      </w:r>
      <w:r w:rsidR="001A71F9" w:rsidRPr="00683668">
        <w:rPr>
          <w:rFonts w:ascii="Calibri" w:hAnsi="Calibri" w:cs="Calibri"/>
        </w:rPr>
        <w:t>. The former three stocks inhabit spatially separate areas, and the latter two stocks are sympatric with an area of overlap in the western Gulf of Maine. Each of these spatial areas has</w:t>
      </w:r>
      <w:r w:rsidR="00302AB8" w:rsidRPr="00683668">
        <w:rPr>
          <w:rFonts w:ascii="Calibri" w:hAnsi="Calibri" w:cs="Calibri"/>
        </w:rPr>
        <w:t xml:space="preserve"> a unique composition of static spatial features (depth, bottom substrate</w:t>
      </w:r>
      <w:ins w:id="192" w:author="Katie Lankowicz" w:date="2024-05-08T13:05:00Z" w16du:dateUtc="2024-05-08T16:05:00Z">
        <w:r w:rsidR="006D39E1">
          <w:rPr>
            <w:rFonts w:ascii="Calibri" w:hAnsi="Calibri" w:cs="Calibri"/>
          </w:rPr>
          <w:t>, rugosity</w:t>
        </w:r>
      </w:ins>
      <w:r w:rsidR="00302AB8" w:rsidRPr="00683668">
        <w:rPr>
          <w:rFonts w:ascii="Calibri" w:hAnsi="Calibri" w:cs="Calibri"/>
        </w:rPr>
        <w:t>) and dynamic environmental characteristics (</w:t>
      </w:r>
      <w:del w:id="193" w:author="Katie Lankowicz" w:date="2024-05-08T13:05:00Z" w16du:dateUtc="2024-05-08T16:05:00Z">
        <w:r w:rsidR="00302AB8" w:rsidRPr="00683668" w:rsidDel="006D39E1">
          <w:rPr>
            <w:rFonts w:ascii="Calibri" w:hAnsi="Calibri" w:cs="Calibri"/>
          </w:rPr>
          <w:delText xml:space="preserve">seasonal </w:delText>
        </w:r>
      </w:del>
      <w:ins w:id="194" w:author="Katie Lankowicz" w:date="2024-05-08T13:05:00Z" w16du:dateUtc="2024-05-08T16:05:00Z">
        <w:r w:rsidR="006D39E1">
          <w:rPr>
            <w:rFonts w:ascii="Calibri" w:hAnsi="Calibri" w:cs="Calibri"/>
          </w:rPr>
          <w:t>bottom</w:t>
        </w:r>
        <w:r w:rsidR="006D39E1" w:rsidRPr="00683668">
          <w:rPr>
            <w:rFonts w:ascii="Calibri" w:hAnsi="Calibri" w:cs="Calibri"/>
          </w:rPr>
          <w:t xml:space="preserve"> </w:t>
        </w:r>
      </w:ins>
      <w:r w:rsidR="00302AB8" w:rsidRPr="00683668">
        <w:rPr>
          <w:rFonts w:ascii="Calibri" w:hAnsi="Calibri" w:cs="Calibri"/>
        </w:rPr>
        <w:t xml:space="preserve">water temperature) that </w:t>
      </w:r>
      <w:r w:rsidR="003C1B70" w:rsidRPr="00683668">
        <w:rPr>
          <w:rFonts w:ascii="Calibri" w:hAnsi="Calibri" w:cs="Calibri"/>
        </w:rPr>
        <w:t>are</w:t>
      </w:r>
      <w:r w:rsidR="00302AB8" w:rsidRPr="00683668">
        <w:rPr>
          <w:rFonts w:ascii="Calibri" w:hAnsi="Calibri" w:cs="Calibri"/>
        </w:rPr>
        <w:t xml:space="preserve"> expected to influence </w:t>
      </w:r>
      <w:r w:rsidR="0001192E" w:rsidRPr="00683668">
        <w:rPr>
          <w:rFonts w:ascii="Calibri" w:hAnsi="Calibri" w:cs="Calibri"/>
        </w:rPr>
        <w:t xml:space="preserve">the </w:t>
      </w:r>
      <w:del w:id="195" w:author="Katie Lankowicz" w:date="2024-05-17T09:44:00Z" w16du:dateUtc="2024-05-17T13:44:00Z">
        <w:r w:rsidR="0001192E" w:rsidRPr="00683668" w:rsidDel="00A84A52">
          <w:rPr>
            <w:rFonts w:ascii="Calibri" w:hAnsi="Calibri" w:cs="Calibri"/>
          </w:rPr>
          <w:delText>habitat use</w:delText>
        </w:r>
      </w:del>
      <w:ins w:id="196" w:author="Katie Lankowicz" w:date="2024-05-17T09:44:00Z" w16du:dateUtc="2024-05-17T13:44:00Z">
        <w:r w:rsidR="00A84A52">
          <w:rPr>
            <w:rFonts w:ascii="Calibri" w:hAnsi="Calibri" w:cs="Calibri"/>
          </w:rPr>
          <w:t>within-stratum distribution</w:t>
        </w:r>
      </w:ins>
      <w:r w:rsidR="0001192E" w:rsidRPr="00683668">
        <w:rPr>
          <w:rFonts w:ascii="Calibri" w:hAnsi="Calibri" w:cs="Calibri"/>
        </w:rPr>
        <w:t xml:space="preserve"> and productivity of the associated cod stock </w:t>
      </w:r>
      <w:r w:rsidR="003D50D3" w:rsidRPr="00683668">
        <w:rPr>
          <w:rFonts w:ascii="Calibri" w:hAnsi="Calibri" w:cs="Calibri"/>
        </w:rPr>
        <w:fldChar w:fldCharType="begin"/>
      </w:r>
      <w:r w:rsidR="003D50D3" w:rsidRPr="00683668">
        <w:rPr>
          <w:rFonts w:ascii="Calibri" w:hAnsi="Calibri" w:cs="Calibri"/>
        </w:rPr>
        <w:instrText xml:space="preserve"> ADDIN ZOTERO_ITEM CSL_CITATION {"citationID":"dIUCueh2","properties":{"formattedCitation":"(Ames 2004; Zemeckis et al. 2014; Guan et al. 2017a; Dean et al. 2019; Linner and Chen 2022)","plainCitation":"(Ames 2004; Zemeckis et al. 2014; Guan et al. 2017a; Dean et al. 2019; Linner and Chen 2022)","noteIndex":0},"citationItems":[{"id":158,"uris":["http://zotero.org/users/11233743/items/ZH2E7GHI"],"itemData":{"id":158,"type":"article-journal","container-title":"Fisheries","DOI":"10.1577/1548-8446(2004)29[10:ACSSIT]2.0.CO;2","ISSN":"0363-2415, 1548-8446","issue":"1","journalAbbreviation":"Fisheries","language":"en","page":"10-28","source":"DOI.org (Crossref)","title":"Atlantic Cod Stock Structure in the Gulf of Maine","volume":"29","author":[{"family":"Ames","given":"Edward P."}],"issued":{"date-parts":[["2004",1]]}}},{"id":162,"uris":["http://zotero.org/users/11233743/items/GRNJMNC6"],"itemData":{"id":162,"type":"article-journal","abstract":"Mismatches between biological population structure and management unit boundaries often violate the unit-stock assumption, which can reduce the accuracy and relevance of stock assessment results and lead to ineffective ﬁshery management. Since 1972, Atlantic cod (Gadus morhua) have been managed in US waters as two units: the Gulf of Maine and the Georges Bank stocks, both of which have experienced recent difﬁculties in rebuilding. An interdisciplinary review of available biological information was conducted to investigate cod population structure in US waters and to evaluate the biological appropriateness of the current two-stock model. Our review demonstrates that spawning components in the Great South Channel, Nantucket Shoals, southern New England, and Middle Atlantic are more connected with spawning components in the Gulf of Maine than on eastern Georges Bank, with which they are currently managed. Therefore, a modiﬁcation of current stock boundaries is recommended to provide a more accurate representation of biological population structure. Proposed alternatives divide inshore and offshore spawning components into separate management units, thereby separating the current Georges Bank stock longitudinally. Continued research, including stock composition analysis, is required to evaluate uncertainties, delineate biological stocks, and develop sustainable management practices that account for intrastock diversity (e.g. winter and spring-spawning components that overlap spatially).","container-title":"ICES Journal of Marine Science","DOI":"10.1093/icesjms/fsu032","ISSN":"1095-9289, 1054-3139","issue":"6","language":"en","page":"1490-1506","source":"DOI.org (Crossref)","title":"Stock identification of Atlantic cod (Gadus morhua) in US waters: an interdisciplinary approach","title-short":"Stock identification of Atlantic cod (Gadus morhua) in US waters","volume":"71","author":[{"family":"Zemeckis","given":"Douglas R."},{"family":"Martins","given":"David"},{"family":"Kerr","given":"Lisa A."},{"family":"Cadrin","given":"Steven X."}],"issued":{"date-parts":[["2014",9,1]]}}},{"id":29,"uris":["http://zotero.org/users/11233743/items/3ZTZFT2U"],"itemData":{"id":29,"type":"article-journal","abstract":"Atlantic cod (Gadus morhua) in the Gulf of Maine (GOM) is an iconic marine ﬁshery stock that has experienced a substantial distributional shift since the mid-1990s. A geostatistical delta-generalized linear mixed model was utilized to hindcast yearly season-speciﬁc distributions of GOM cod. These distributions were calculated using the spring and fall bottom trawl survey data for the stock, along with cell-based bathymetry and bottom temperature data for the study area for the years 1982–2013. The centre of stock distribution (the centre of gravity), spatial extent in latitude and longitude, area occupied and median habitat temperature were estimated annually to quantify changes in the spatial dynamics of GOM cod. Time series of these distributional metrics were then used to evaluate the inﬂuences of climate change and densitydependent habitat selection on GOM cod’s distribution. Results showed that the rapid southwestward shift in the stock distribution after the late 1990s could not simply be attributed to decreasing stock abundance or warming bottom temperatures. The observed shift in cod distribution requires further investigation on whether it is possibly a result of other factors, like ﬂuctuating productivity among subpopulations.","container-title":"ICES Journal of Marine Science","DOI":"10.1093/icesjms/fsx064","ISSN":"1054-3139, 1095-9289","issue":"9","language":"en","page":"2379-2388","source":"DOI.org (Crossref)","title":"The influence of complex structure on the spatial dynamics of Atlantic cod (Gadus morhua) in the Gulf of Maine","volume":"74","author":[{"family":"Guan","given":"Lisha"},{"family":"Chen","given":"Yong"},{"family":"Staples","given":"Kevin W"},{"family":"Cao","given":"Jie"},{"family":"Li","given":"Bai"}],"editor":[{"family":"Hidalgo","given":"Manuel"}],"issued":{"date-parts":[["2017",12,1]]}}},{"id":32,"uris":["http://zotero.org/users/11233743/items/5Q3UQFLD"],"itemData":{"id":32,"type":"article-journal","abstract":"The misalignment between the spatial structure of biological stocks and management units can be a potentially significant obstacle to the recovery of collapsed stocks. This study examines how ignoring biological stock structure in habitat modeling can prevent the detection of spatially explicit habitat relationships, using juvenile Atlantic cod (Gadus morhua) as an example. A recent reevaluation of cod stock structure found that there are likely two separate biological units in the eastern Gulf of Maine (EGOM) and western Gulf of Maine (WGOM) within the current Gulf of Maine (GOM) management unit. These two areas differ in their ranges of depth, bottom temperature, and sediment type, variables that influence habitat use by juvenile Atlantic cod (20–50 cm). When applying a Habitat Suitability Index (HSI) model within these distinct spatial areas, juvenile cod in the EGOM biological unit were found to occupy wider ranges of habitat, including deeper and colder waters, with larger seasonal differences in overall habitat quality than in the WGOM biological unit. When modeling HSIs over the entire GOM management unit and ignoring biological stock structure, results aligned closely with WGOM trends, but did not identify the same seasonal habitat suitability shifts, and the unique habitat associations in the EGOM were not identified. Juvenile survival may be more important than adult survival and fecundity in rebuilding cod stocks in the GOM, and can increase through the protection of quality habitat. Habitat conservation measures, such as area closures, may be implemented over suboptimal areas if spatially explicit habitat relationships are ignored, failing to slow population declines and further hindering recovery of collapsed stocks such as Atlantic cod.","container-title":"Regional Studies in Marine Science","DOI":"10.1016/j.rsma.2022.102473","ISSN":"23524855","journalAbbreviation":"Regional Studies in Marine Science","language":"en","page":"102473","source":"DOI.org (Crossref)","title":"Implications of stock structure in understanding juvenile Atlantic cod (Gadus morhua) habitat suitability in the Gulf of Maine","volume":"54","author":[{"family":"Linner","given":"Robyn M."},{"family":"Chen","given":"Yong"}],"issued":{"date-parts":[["2022",7]]}}},{"id":25,"uris":["http://zotero.org/users/11233743/items/TK33UI5U"],"itemData":{"id":25,"type":"article-journal","container-title":"ICES Journal of Marine Science","DOI":"10.1093/icesjms/fsz083","issue":"6","page":"1626-1640","title":"The relative importance of sub-populations to the Gulf of Maine stock of Atlantic cod","volume":"76","author":[{"family":"Dean","given":"Micah J"},{"family":"Elzey","given":"Scott P"},{"family":"Hoffman","given":"William S"},{"family":"Buchan","given":"Nicholas C"},{"family":"Grabowski","given":"Jonathan H"}],"editor":[{"family":"Kuparinen","given":"Anna"}],"issued":{"date-parts":[["2019"]]}}}],"schema":"https://github.com/citation-style-language/schema/raw/master/csl-citation.json"} </w:instrText>
      </w:r>
      <w:r w:rsidR="003D50D3" w:rsidRPr="00683668">
        <w:rPr>
          <w:rFonts w:ascii="Calibri" w:hAnsi="Calibri" w:cs="Calibri"/>
        </w:rPr>
        <w:fldChar w:fldCharType="separate"/>
      </w:r>
      <w:r w:rsidR="003D50D3" w:rsidRPr="00683668">
        <w:rPr>
          <w:rFonts w:ascii="Calibri" w:hAnsi="Calibri" w:cs="Calibri"/>
        </w:rPr>
        <w:t>(Ames 2004; Zemeckis et al. 2014; Guan et al. 2017a; Dean et al. 2019; Linner and Chen 2022)</w:t>
      </w:r>
      <w:r w:rsidR="003D50D3" w:rsidRPr="00683668">
        <w:rPr>
          <w:rFonts w:ascii="Calibri" w:hAnsi="Calibri" w:cs="Calibri"/>
        </w:rPr>
        <w:fldChar w:fldCharType="end"/>
      </w:r>
      <w:r w:rsidR="003D50D3" w:rsidRPr="00683668">
        <w:rPr>
          <w:rFonts w:ascii="Calibri" w:hAnsi="Calibri" w:cs="Calibri"/>
        </w:rPr>
        <w:t>. Tracking the varying spatial dynamics and productivity of cod populations at spatially explicit and biologically</w:t>
      </w:r>
      <w:r w:rsidR="003C1B70" w:rsidRPr="00683668">
        <w:rPr>
          <w:rFonts w:ascii="Calibri" w:hAnsi="Calibri" w:cs="Calibri"/>
        </w:rPr>
        <w:t xml:space="preserve"> </w:t>
      </w:r>
      <w:r w:rsidR="003D50D3" w:rsidRPr="00683668">
        <w:rPr>
          <w:rFonts w:ascii="Calibri" w:hAnsi="Calibri" w:cs="Calibri"/>
        </w:rPr>
        <w:t xml:space="preserve">relevant scales will be critical to developing useful management strategies </w:t>
      </w:r>
      <w:r w:rsidR="003D50D3" w:rsidRPr="00683668">
        <w:rPr>
          <w:rFonts w:ascii="Calibri" w:hAnsi="Calibri" w:cs="Calibri"/>
        </w:rPr>
        <w:fldChar w:fldCharType="begin"/>
      </w:r>
      <w:r w:rsidR="00491B12" w:rsidRPr="00683668">
        <w:rPr>
          <w:rFonts w:ascii="Calibri" w:hAnsi="Calibri" w:cs="Calibri"/>
        </w:rPr>
        <w:instrText xml:space="preserve"> ADDIN ZOTERO_ITEM CSL_CITATION {"citationID":"ffIzAOX7","properties":{"formattedCitation":"(Kerr et al. 2014; Zemeckis et al. 2014; Dean et al. 2019; McBride and Smedbol 2022)","plainCitation":"(Kerr et al. 2014; Zemeckis et al. 2014; Dean et al. 2019; McBride and Smedbol 2022)","noteIndex":0},"citationItems":[{"id":207,"uris":["http://zotero.org/users/11233743/items/SNI3NDFQ"],"itemData":{"id":207,"type":"article-journal","abstract":"A mismatch between the scale of ﬁshery management units and biological population structure can potentially result in a misperception of the productivity and sustainable yield of ﬁsh stocks. We used simulation modelling as a tool to compare the perception of productivity, stability, and sustainability of Atlantic cod (Gadus morhua) off New England from an operating model based on the current US management units to a model that more closely reﬂects the biological complexity of the resource. Two age-structured models were compared: (i) the management unit model, wherein cod were grouped based on the current spatially deﬁned US management areas (Gulf of Maine and Georges Bank), and (ii) the biological unit model, consisting of three genetically deﬁned population components (northern spring spawning, southern winter/spring spawning, and eastern Georges Bank spring-spawning groups). Overall, the regional productivity and maximum sustainable yield of the biological unit model was lower compared with the management unit model. The biological unit model also provided insights on the distribution of productivity in the region, with southern and northern spawning groups being the dominant contributors to the regional spawning–stock biomass and yield and the eastern Georges Bank spawning group being the minority contributor at low to intermediate levels of ﬁshing mortality. The comparison of models revealed that the perception of Atlantic cod derived from the management unit model was of a resource that is more resilient to ﬁshing mortality and not as susceptible to “collapse” as indicated by the biological unit model. For Atlantic cod, one of the main risks of ignoring population structure appears the potential for overexploitation of segments of the population. Consideration of population structure of cod changed our perception of the magnitude and distribution of productivity in the region, suggesting that expectations of sustainable yield of cod in US waters should be reconsidered.","container-title":"ICES Journal of Marine Science","DOI":"10.1093/icesjms/fsu113","ISSN":"1054-3139, 1095-9289","issue":"6","language":"en","page":"1366-1381","source":"DOI.org (Crossref)","title":"Consequences of a mismatch between biological and management units on our perception of Atlantic cod off New England","volume":"71","author":[{"family":"Kerr","given":"Lisa A."},{"family":"Cadrin","given":"Steven X."},{"family":"Kovach","given":"Adrienne I."}],"issued":{"date-parts":[["2014",9,1]]}}},{"id":162,"uris":["http://zotero.org/users/11233743/items/GRNJMNC6"],"itemData":{"id":162,"type":"article-journal","abstract":"Mismatches between biological population structure and management unit boundaries often violate the unit-stock assumption, which can reduce the accuracy and relevance of stock assessment results and lead to ineffective ﬁshery management. Since 1972, Atlantic cod (Gadus morhua) have been managed in US waters as two units: the Gulf of Maine and the Georges Bank stocks, both of which have experienced recent difﬁculties in rebuilding. An interdisciplinary review of available biological information was conducted to investigate cod population structure in US waters and to evaluate the biological appropriateness of the current two-stock model. Our review demonstrates that spawning components in the Great South Channel, Nantucket Shoals, southern New England, and Middle Atlantic are more connected with spawning components in the Gulf of Maine than on eastern Georges Bank, with which they are currently managed. Therefore, a modiﬁcation of current stock boundaries is recommended to provide a more accurate representation of biological population structure. Proposed alternatives divide inshore and offshore spawning components into separate management units, thereby separating the current Georges Bank stock longitudinally. Continued research, including stock composition analysis, is required to evaluate uncertainties, delineate biological stocks, and develop sustainable management practices that account for intrastock diversity (e.g. winter and spring-spawning components that overlap spatially).","container-title":"ICES Journal of Marine Science","DOI":"10.1093/icesjms/fsu032","ISSN":"1095-9289, 1054-3139","issue":"6","language":"en","page":"1490-1506","source":"DOI.org (Crossref)","title":"Stock identification of Atlantic cod (Gadus morhua) in US waters: an interdisciplina</w:instrText>
      </w:r>
      <w:r w:rsidR="00491B12" w:rsidRPr="00683668">
        <w:rPr>
          <w:rFonts w:ascii="Calibri" w:hAnsi="Calibri" w:cs="Calibri"/>
          <w:lang w:val="fr-FR"/>
        </w:rPr>
        <w:instrText xml:space="preserve">ry approach","title-short":"Stock identification of Atlantic cod (Gadus morhua) in US waters","volume":"71","author":[{"family":"Zemeckis","given":"Douglas R."},{"family":"Martins","given":"David"},{"family":"Kerr","given":"Lisa A."},{"family":"Cadrin","given":"Steven X."}],"issued":{"date-parts":[["2014",9,1]]}}},{"id":25,"uris":["http://zotero.org/users/11233743/items/TK33UI5U"],"itemData":{"id":25,"type":"article-journal","container-title":"ICES Journal of Marine Science","DOI":"10.1093/icesjms/fsz083","issue":"6","page":"1626-1640","title":"The relative importance of sub-populations to the Gulf of Maine stock of Atlantic cod","volume":"76","author":[{"family":"Dean","given":"Micah J"},{"family":"Elzey","given":"Scott P"},{"family":"Hoffman","given":"William S"},{"family":"Buchan","given":"Nicholas C"},{"family":"Grabowski","given":"Jonathan H"}],"editor":[{"family":"Kuparinen","given":"Anna"}],"issued":{"date-parts":[["2019"]]}}},{"id":147,"uris":["http://zotero.org/users/11233743/items/M5X252X5"],"itemData":{"id":147,"type":"report","collection-title":"NMFS-NE-273","genre":"NOAA Technical Memorandum","language":"en","source":"Zotero","title":"An Interdisciplinary Review of Atlantic Cod (Gadus morhua) Stock Structure in the Western North Atlantic Ocean","author":[{"family":"McBride","given":"Richard S."},{"family":"Smedbol","given":"R. Kent"}],"issued":{"date-parts":[["2022"]]}}}],"schema":"https://github.com/citation-style-language/schema/raw/master/csl-citation.json"} </w:instrText>
      </w:r>
      <w:r w:rsidR="003D50D3" w:rsidRPr="00683668">
        <w:rPr>
          <w:rFonts w:ascii="Calibri" w:hAnsi="Calibri" w:cs="Calibri"/>
        </w:rPr>
        <w:fldChar w:fldCharType="separate"/>
      </w:r>
      <w:r w:rsidR="00491B12" w:rsidRPr="00683668">
        <w:rPr>
          <w:rFonts w:ascii="Calibri" w:hAnsi="Calibri" w:cs="Calibri"/>
          <w:lang w:val="fr-FR"/>
        </w:rPr>
        <w:t xml:space="preserve">(Kerr et al. 2014; Zemeckis et al. 2014; Dean et al. 2019; McBride and </w:t>
      </w:r>
      <w:proofErr w:type="spellStart"/>
      <w:r w:rsidR="00491B12" w:rsidRPr="00683668">
        <w:rPr>
          <w:rFonts w:ascii="Calibri" w:hAnsi="Calibri" w:cs="Calibri"/>
          <w:lang w:val="fr-FR"/>
        </w:rPr>
        <w:t>Smedbol</w:t>
      </w:r>
      <w:proofErr w:type="spellEnd"/>
      <w:r w:rsidR="00491B12" w:rsidRPr="00683668">
        <w:rPr>
          <w:rFonts w:ascii="Calibri" w:hAnsi="Calibri" w:cs="Calibri"/>
          <w:lang w:val="fr-FR"/>
        </w:rPr>
        <w:t xml:space="preserve"> 2022)</w:t>
      </w:r>
      <w:r w:rsidR="003D50D3" w:rsidRPr="00683668">
        <w:rPr>
          <w:rFonts w:ascii="Calibri" w:hAnsi="Calibri" w:cs="Calibri"/>
        </w:rPr>
        <w:fldChar w:fldCharType="end"/>
      </w:r>
      <w:r w:rsidR="00826A55" w:rsidRPr="00683668">
        <w:rPr>
          <w:rFonts w:ascii="Calibri" w:hAnsi="Calibri" w:cs="Calibri"/>
          <w:lang w:val="fr-FR"/>
        </w:rPr>
        <w:t>.</w:t>
      </w:r>
    </w:p>
    <w:p w14:paraId="61452208" w14:textId="79027A26" w:rsidR="00467C7A" w:rsidRPr="00683668" w:rsidRDefault="00122B92" w:rsidP="00077153">
      <w:pPr>
        <w:spacing w:after="0" w:line="480" w:lineRule="auto"/>
        <w:ind w:firstLine="720"/>
        <w:rPr>
          <w:rFonts w:ascii="Calibri" w:hAnsi="Calibri" w:cs="Calibri"/>
        </w:rPr>
      </w:pPr>
      <w:r w:rsidRPr="00683668">
        <w:rPr>
          <w:rFonts w:ascii="Calibri" w:hAnsi="Calibri" w:cs="Calibri"/>
        </w:rPr>
        <w:lastRenderedPageBreak/>
        <w:t xml:space="preserve">The objective of this study is to build </w:t>
      </w:r>
      <w:ins w:id="197" w:author="Katie Lankowicz" w:date="2024-05-08T17:22:00Z" w16du:dateUtc="2024-05-08T20:22:00Z">
        <w:r w:rsidR="00467C7A">
          <w:rPr>
            <w:rFonts w:ascii="Calibri" w:hAnsi="Calibri" w:cs="Calibri"/>
          </w:rPr>
          <w:t xml:space="preserve">size-specific </w:t>
        </w:r>
      </w:ins>
      <w:del w:id="198" w:author="Katie Lankowicz" w:date="2024-05-08T17:22:00Z" w16du:dateUtc="2024-05-08T20:22:00Z">
        <w:r w:rsidRPr="00683668" w:rsidDel="00467C7A">
          <w:rPr>
            <w:rFonts w:ascii="Calibri" w:hAnsi="Calibri" w:cs="Calibri"/>
          </w:rPr>
          <w:delText xml:space="preserve">a joint </w:delText>
        </w:r>
      </w:del>
      <w:r w:rsidRPr="00683668">
        <w:rPr>
          <w:rFonts w:ascii="Calibri" w:hAnsi="Calibri" w:cs="Calibri"/>
        </w:rPr>
        <w:t>ind</w:t>
      </w:r>
      <w:ins w:id="199" w:author="Katie Lankowicz" w:date="2024-05-08T17:22:00Z" w16du:dateUtc="2024-05-08T20:22:00Z">
        <w:r w:rsidR="00467C7A">
          <w:rPr>
            <w:rFonts w:ascii="Calibri" w:hAnsi="Calibri" w:cs="Calibri"/>
          </w:rPr>
          <w:t>ices</w:t>
        </w:r>
      </w:ins>
      <w:del w:id="200" w:author="Katie Lankowicz" w:date="2024-05-08T17:22:00Z" w16du:dateUtc="2024-05-08T20:22:00Z">
        <w:r w:rsidRPr="00683668" w:rsidDel="00467C7A">
          <w:rPr>
            <w:rFonts w:ascii="Calibri" w:hAnsi="Calibri" w:cs="Calibri"/>
          </w:rPr>
          <w:delText>ex</w:delText>
        </w:r>
      </w:del>
      <w:r w:rsidRPr="00683668">
        <w:rPr>
          <w:rFonts w:ascii="Calibri" w:hAnsi="Calibri" w:cs="Calibri"/>
        </w:rPr>
        <w:t xml:space="preserve"> of abundance and </w:t>
      </w:r>
      <w:r w:rsidR="00A428B5" w:rsidRPr="00683668">
        <w:rPr>
          <w:rFonts w:ascii="Calibri" w:hAnsi="Calibri" w:cs="Calibri"/>
        </w:rPr>
        <w:t>seasonal</w:t>
      </w:r>
      <w:r w:rsidRPr="00683668">
        <w:rPr>
          <w:rFonts w:ascii="Calibri" w:hAnsi="Calibri" w:cs="Calibri"/>
        </w:rPr>
        <w:t xml:space="preserve"> maps of spatial density for Atlantic cod </w:t>
      </w:r>
      <w:r w:rsidR="001A71F9" w:rsidRPr="00683668">
        <w:rPr>
          <w:rFonts w:ascii="Calibri" w:hAnsi="Calibri" w:cs="Calibri"/>
        </w:rPr>
        <w:t xml:space="preserve">for each of the stock areas </w:t>
      </w:r>
      <w:r w:rsidRPr="00683668">
        <w:rPr>
          <w:rFonts w:ascii="Calibri" w:hAnsi="Calibri" w:cs="Calibri"/>
        </w:rPr>
        <w:t xml:space="preserve">using all relevant state and federal groundfish survey data. </w:t>
      </w:r>
      <w:del w:id="201" w:author="Katie Lankowicz" w:date="2024-10-02T10:06:00Z" w16du:dateUtc="2024-10-02T13:06:00Z">
        <w:r w:rsidRPr="00683668" w:rsidDel="00DF0F89">
          <w:rPr>
            <w:rFonts w:ascii="Calibri" w:hAnsi="Calibri" w:cs="Calibri"/>
          </w:rPr>
          <w:delText>Available data includes</w:delText>
        </w:r>
      </w:del>
      <w:ins w:id="202" w:author="Katie Lankowicz" w:date="2024-10-02T10:06:00Z" w16du:dateUtc="2024-10-02T13:06:00Z">
        <w:r w:rsidR="00DF0F89">
          <w:rPr>
            <w:rFonts w:ascii="Calibri" w:hAnsi="Calibri" w:cs="Calibri"/>
          </w:rPr>
          <w:t>Surveys available for inclusion in modeling cover</w:t>
        </w:r>
      </w:ins>
      <w:r w:rsidRPr="00683668">
        <w:rPr>
          <w:rFonts w:ascii="Calibri" w:hAnsi="Calibri" w:cs="Calibri"/>
        </w:rPr>
        <w:t xml:space="preserve"> inshore, offshore, smooth, and complex bottom habitats, and utilize</w:t>
      </w:r>
      <w:del w:id="203" w:author="Katie Lankowicz" w:date="2024-10-02T10:06:00Z" w16du:dateUtc="2024-10-02T13:06:00Z">
        <w:r w:rsidRPr="00683668" w:rsidDel="00DF0F89">
          <w:rPr>
            <w:rFonts w:ascii="Calibri" w:hAnsi="Calibri" w:cs="Calibri"/>
          </w:rPr>
          <w:delText>s</w:delText>
        </w:r>
      </w:del>
      <w:r w:rsidRPr="00683668">
        <w:rPr>
          <w:rFonts w:ascii="Calibri" w:hAnsi="Calibri" w:cs="Calibri"/>
        </w:rPr>
        <w:t xml:space="preserve"> both bottom trawl and </w:t>
      </w:r>
      <w:del w:id="204" w:author="Katie Lankowicz" w:date="2024-05-08T13:06:00Z" w16du:dateUtc="2024-05-08T16:06:00Z">
        <w:r w:rsidRPr="00683668" w:rsidDel="006D39E1">
          <w:rPr>
            <w:rFonts w:ascii="Calibri" w:hAnsi="Calibri" w:cs="Calibri"/>
          </w:rPr>
          <w:delText>hook-and-line</w:delText>
        </w:r>
      </w:del>
      <w:ins w:id="205" w:author="Katie Lankowicz" w:date="2024-05-08T13:06:00Z" w16du:dateUtc="2024-05-08T16:06:00Z">
        <w:r w:rsidR="006D39E1">
          <w:rPr>
            <w:rFonts w:ascii="Calibri" w:hAnsi="Calibri" w:cs="Calibri"/>
          </w:rPr>
          <w:t>bottom longline</w:t>
        </w:r>
      </w:ins>
      <w:r w:rsidRPr="00683668">
        <w:rPr>
          <w:rFonts w:ascii="Calibri" w:hAnsi="Calibri" w:cs="Calibri"/>
        </w:rPr>
        <w:t xml:space="preserve"> methods. Vector Autoregressive Spatio-Temporal (VAST) models </w:t>
      </w:r>
      <w:r w:rsidR="00750BD8" w:rsidRPr="00683668">
        <w:rPr>
          <w:rFonts w:ascii="Calibri" w:hAnsi="Calibri" w:cs="Calibri"/>
        </w:rPr>
        <w:t>were</w:t>
      </w:r>
      <w:r w:rsidRPr="00683668">
        <w:rPr>
          <w:rFonts w:ascii="Calibri" w:hAnsi="Calibri" w:cs="Calibri"/>
        </w:rPr>
        <w:t xml:space="preserve"> used to </w:t>
      </w:r>
      <w:del w:id="206" w:author="Katie Lankowicz" w:date="2024-05-08T13:06:00Z" w16du:dateUtc="2024-05-08T16:06:00Z">
        <w:r w:rsidRPr="00683668" w:rsidDel="006D39E1">
          <w:rPr>
            <w:rFonts w:ascii="Calibri" w:hAnsi="Calibri" w:cs="Calibri"/>
          </w:rPr>
          <w:delText>address this objective</w:delText>
        </w:r>
      </w:del>
      <w:ins w:id="207" w:author="Katie Lankowicz" w:date="2024-05-08T13:06:00Z" w16du:dateUtc="2024-05-08T16:06:00Z">
        <w:r w:rsidR="006D39E1">
          <w:rPr>
            <w:rFonts w:ascii="Calibri" w:hAnsi="Calibri" w:cs="Calibri"/>
          </w:rPr>
          <w:t xml:space="preserve">combine all survey data into </w:t>
        </w:r>
      </w:ins>
      <w:ins w:id="208" w:author="Katie Lankowicz" w:date="2024-05-08T13:07:00Z" w16du:dateUtc="2024-05-08T16:07:00Z">
        <w:r w:rsidR="006D39E1">
          <w:rPr>
            <w:rFonts w:ascii="Calibri" w:hAnsi="Calibri" w:cs="Calibri"/>
          </w:rPr>
          <w:t>size-specific models of cod spatiotemporal density.</w:t>
        </w:r>
      </w:ins>
      <w:del w:id="209" w:author="Katie Lankowicz" w:date="2024-05-08T13:07:00Z" w16du:dateUtc="2024-05-08T16:07:00Z">
        <w:r w:rsidRPr="00683668" w:rsidDel="006D39E1">
          <w:rPr>
            <w:rFonts w:ascii="Calibri" w:hAnsi="Calibri" w:cs="Calibri"/>
          </w:rPr>
          <w:delText>.</w:delText>
        </w:r>
      </w:del>
      <w:r w:rsidRPr="00683668">
        <w:rPr>
          <w:rFonts w:ascii="Calibri" w:hAnsi="Calibri" w:cs="Calibri"/>
        </w:rPr>
        <w:t xml:space="preserve"> VAST models estimate the </w:t>
      </w:r>
      <w:del w:id="210" w:author="Katie Lankowicz" w:date="2024-06-11T15:04:00Z" w16du:dateUtc="2024-06-11T19:04:00Z">
        <w:r w:rsidRPr="00683668" w:rsidDel="00B52150">
          <w:rPr>
            <w:rFonts w:ascii="Calibri" w:hAnsi="Calibri" w:cs="Calibri"/>
          </w:rPr>
          <w:delText>spati</w:delText>
        </w:r>
      </w:del>
      <w:ins w:id="211" w:author="Katie Lankowicz" w:date="2024-06-11T15:04:00Z" w16du:dateUtc="2024-06-11T19:04:00Z">
        <w:r w:rsidR="00B52150">
          <w:rPr>
            <w:rFonts w:ascii="Calibri" w:hAnsi="Calibri" w:cs="Calibri"/>
          </w:rPr>
          <w:t>spatiotemporal</w:t>
        </w:r>
      </w:ins>
      <w:del w:id="212" w:author="Katie Lankowicz" w:date="2024-05-08T13:07:00Z" w16du:dateUtc="2024-05-08T16:07:00Z">
        <w:r w:rsidRPr="00683668" w:rsidDel="006D39E1">
          <w:rPr>
            <w:rFonts w:ascii="Calibri" w:hAnsi="Calibri" w:cs="Calibri"/>
          </w:rPr>
          <w:delText>al</w:delText>
        </w:r>
      </w:del>
      <w:r w:rsidRPr="00683668">
        <w:rPr>
          <w:rFonts w:ascii="Calibri" w:hAnsi="Calibri" w:cs="Calibri"/>
        </w:rPr>
        <w:t xml:space="preserve"> density </w:t>
      </w:r>
      <w:del w:id="213" w:author="Katie Lankowicz" w:date="2024-05-08T17:14:00Z" w16du:dateUtc="2024-05-08T20:14:00Z">
        <w:r w:rsidRPr="00683668" w:rsidDel="00467C7A">
          <w:rPr>
            <w:rFonts w:ascii="Calibri" w:hAnsi="Calibri" w:cs="Calibri"/>
          </w:rPr>
          <w:delText xml:space="preserve">of multiple categories </w:delText>
        </w:r>
      </w:del>
      <w:r w:rsidRPr="00683668">
        <w:rPr>
          <w:rFonts w:ascii="Calibri" w:hAnsi="Calibri" w:cs="Calibri"/>
        </w:rPr>
        <w:t>of a target organism conditioned on density covariates and controlling for catchability covariates</w:t>
      </w:r>
      <w:ins w:id="214" w:author="Katie Lankowicz" w:date="2024-06-11T15:02:00Z" w16du:dateUtc="2024-06-11T19:02:00Z">
        <w:r w:rsidR="00B52150">
          <w:rPr>
            <w:rFonts w:ascii="Calibri" w:hAnsi="Calibri" w:cs="Calibri"/>
          </w:rPr>
          <w:t xml:space="preserve">, and so </w:t>
        </w:r>
      </w:ins>
      <w:ins w:id="215" w:author="Katie Lankowicz" w:date="2024-09-04T11:45:00Z" w16du:dateUtc="2024-09-04T15:45:00Z">
        <w:r w:rsidR="00484B12">
          <w:rPr>
            <w:rFonts w:ascii="Calibri" w:hAnsi="Calibri" w:cs="Calibri"/>
          </w:rPr>
          <w:t>are useful</w:t>
        </w:r>
      </w:ins>
      <w:ins w:id="216" w:author="Katie Lankowicz" w:date="2024-06-11T15:02:00Z" w16du:dateUtc="2024-06-11T19:02:00Z">
        <w:r w:rsidR="00B52150">
          <w:rPr>
            <w:rFonts w:ascii="Calibri" w:hAnsi="Calibri" w:cs="Calibri"/>
          </w:rPr>
          <w:t xml:space="preserve"> for estimating the spati</w:t>
        </w:r>
      </w:ins>
      <w:ins w:id="217" w:author="Katie Lankowicz" w:date="2024-06-11T15:03:00Z" w16du:dateUtc="2024-06-11T19:03:00Z">
        <w:r w:rsidR="00B52150">
          <w:rPr>
            <w:rFonts w:ascii="Calibri" w:hAnsi="Calibri" w:cs="Calibri"/>
          </w:rPr>
          <w:t>o</w:t>
        </w:r>
      </w:ins>
      <w:ins w:id="218" w:author="Katie Lankowicz" w:date="2024-06-11T15:02:00Z" w16du:dateUtc="2024-06-11T19:02:00Z">
        <w:r w:rsidR="00B52150">
          <w:rPr>
            <w:rFonts w:ascii="Calibri" w:hAnsi="Calibri" w:cs="Calibri"/>
          </w:rPr>
          <w:t>temporal d</w:t>
        </w:r>
      </w:ins>
      <w:ins w:id="219" w:author="Katie Lankowicz" w:date="2024-06-11T15:03:00Z" w16du:dateUtc="2024-06-11T19:03:00Z">
        <w:r w:rsidR="00B52150">
          <w:rPr>
            <w:rFonts w:ascii="Calibri" w:hAnsi="Calibri" w:cs="Calibri"/>
          </w:rPr>
          <w:t>ensity of organisms in areas with limited observation data</w:t>
        </w:r>
      </w:ins>
      <w:r w:rsidRPr="00683668">
        <w:rPr>
          <w:rFonts w:ascii="Calibri" w:hAnsi="Calibri" w:cs="Calibri"/>
        </w:rPr>
        <w:t>. These estimates of spatial</w:t>
      </w:r>
      <w:ins w:id="220" w:author="Katie Lankowicz" w:date="2024-06-11T15:03:00Z" w16du:dateUtc="2024-06-11T19:03:00Z">
        <w:r w:rsidR="00B52150">
          <w:rPr>
            <w:rFonts w:ascii="Calibri" w:hAnsi="Calibri" w:cs="Calibri"/>
          </w:rPr>
          <w:t>-temporal</w:t>
        </w:r>
      </w:ins>
      <w:r w:rsidRPr="00683668">
        <w:rPr>
          <w:rFonts w:ascii="Calibri" w:hAnsi="Calibri" w:cs="Calibri"/>
        </w:rPr>
        <w:t xml:space="preserve"> density can then be used in the calculation of indices of abundance</w:t>
      </w:r>
      <w:r w:rsidR="00AA0A91" w:rsidRPr="00683668">
        <w:rPr>
          <w:rFonts w:ascii="Calibri" w:hAnsi="Calibri" w:cs="Calibri"/>
        </w:rPr>
        <w:t xml:space="preserve">, </w:t>
      </w:r>
      <w:ins w:id="221" w:author="Katie Lankowicz" w:date="2024-09-04T11:45:00Z" w16du:dateUtc="2024-09-04T15:45:00Z">
        <w:r w:rsidR="00484B12">
          <w:rPr>
            <w:rFonts w:ascii="Calibri" w:hAnsi="Calibri" w:cs="Calibri"/>
          </w:rPr>
          <w:t xml:space="preserve">population </w:t>
        </w:r>
      </w:ins>
      <w:r w:rsidR="00AA0A91" w:rsidRPr="00683668">
        <w:rPr>
          <w:rFonts w:ascii="Calibri" w:hAnsi="Calibri" w:cs="Calibri"/>
        </w:rPr>
        <w:t xml:space="preserve">centers of gravity, range edges, </w:t>
      </w:r>
      <w:del w:id="222" w:author="Katie Lankowicz" w:date="2024-09-04T13:24:00Z" w16du:dateUtc="2024-09-04T17:24:00Z">
        <w:r w:rsidR="00AA0A91" w:rsidRPr="00683668" w:rsidDel="00DA7E58">
          <w:rPr>
            <w:rFonts w:ascii="Calibri" w:hAnsi="Calibri" w:cs="Calibri"/>
          </w:rPr>
          <w:delText>area</w:delText>
        </w:r>
      </w:del>
      <w:del w:id="223" w:author="Katie Lankowicz" w:date="2024-09-04T11:45:00Z" w16du:dateUtc="2024-09-04T15:45:00Z">
        <w:r w:rsidR="00AA0A91" w:rsidRPr="00683668" w:rsidDel="00484B12">
          <w:rPr>
            <w:rFonts w:ascii="Calibri" w:hAnsi="Calibri" w:cs="Calibri"/>
          </w:rPr>
          <w:delText>s of</w:delText>
        </w:r>
      </w:del>
      <w:del w:id="224" w:author="Katie Lankowicz" w:date="2024-09-04T11:46:00Z" w16du:dateUtc="2024-09-04T15:46:00Z">
        <w:r w:rsidR="00AA0A91" w:rsidRPr="00683668" w:rsidDel="00484B12">
          <w:rPr>
            <w:rFonts w:ascii="Calibri" w:hAnsi="Calibri" w:cs="Calibri"/>
          </w:rPr>
          <w:delText xml:space="preserve"> </w:delText>
        </w:r>
      </w:del>
      <w:del w:id="225" w:author="Katie Lankowicz" w:date="2024-09-04T13:24:00Z" w16du:dateUtc="2024-09-04T17:24:00Z">
        <w:r w:rsidR="00AA0A91" w:rsidRPr="00683668" w:rsidDel="00DA7E58">
          <w:rPr>
            <w:rFonts w:ascii="Calibri" w:hAnsi="Calibri" w:cs="Calibri"/>
          </w:rPr>
          <w:delText>utiliz</w:delText>
        </w:r>
      </w:del>
      <w:del w:id="226" w:author="Katie Lankowicz" w:date="2024-09-04T11:46:00Z" w16du:dateUtc="2024-09-04T15:46:00Z">
        <w:r w:rsidR="00AA0A91" w:rsidRPr="00683668" w:rsidDel="00484B12">
          <w:rPr>
            <w:rFonts w:ascii="Calibri" w:hAnsi="Calibri" w:cs="Calibri"/>
          </w:rPr>
          <w:delText>ation</w:delText>
        </w:r>
      </w:del>
      <w:del w:id="227" w:author="Katie Lankowicz" w:date="2024-09-17T10:05:00Z" w16du:dateUtc="2024-09-17T13:05:00Z">
        <w:r w:rsidR="00AA0A91" w:rsidRPr="00683668" w:rsidDel="00AD2338">
          <w:rPr>
            <w:rFonts w:ascii="Calibri" w:hAnsi="Calibri" w:cs="Calibri"/>
          </w:rPr>
          <w:delText xml:space="preserve">, </w:delText>
        </w:r>
      </w:del>
      <w:r w:rsidR="00AA0A91" w:rsidRPr="00683668">
        <w:rPr>
          <w:rFonts w:ascii="Calibri" w:hAnsi="Calibri" w:cs="Calibri"/>
        </w:rPr>
        <w:t>and habitat associations</w:t>
      </w:r>
      <w:r w:rsidRPr="00683668">
        <w:rPr>
          <w:rFonts w:ascii="Calibri" w:hAnsi="Calibri" w:cs="Calibri"/>
        </w:rPr>
        <w:t xml:space="preserve">. </w:t>
      </w:r>
      <w:ins w:id="228" w:author="Katie Lankowicz" w:date="2024-06-11T15:03:00Z" w16du:dateUtc="2024-06-11T19:03:00Z">
        <w:r w:rsidR="00B52150">
          <w:rPr>
            <w:rFonts w:ascii="Calibri" w:hAnsi="Calibri" w:cs="Calibri"/>
          </w:rPr>
          <w:t xml:space="preserve">VAST models were fitted </w:t>
        </w:r>
      </w:ins>
      <w:ins w:id="229" w:author="Katie Lankowicz" w:date="2024-05-08T17:23:00Z" w16du:dateUtc="2024-05-08T20:23:00Z">
        <w:r w:rsidR="00467C7A">
          <w:rPr>
            <w:rFonts w:ascii="Calibri" w:hAnsi="Calibri" w:cs="Calibri"/>
          </w:rPr>
          <w:t>for three size classes</w:t>
        </w:r>
      </w:ins>
      <w:ins w:id="230" w:author="Katie Lankowicz" w:date="2024-06-11T15:03:00Z" w16du:dateUtc="2024-06-11T19:03:00Z">
        <w:r w:rsidR="00B52150">
          <w:rPr>
            <w:rFonts w:ascii="Calibri" w:hAnsi="Calibri" w:cs="Calibri"/>
          </w:rPr>
          <w:t xml:space="preserve"> of cod</w:t>
        </w:r>
      </w:ins>
      <w:ins w:id="231" w:author="Katie Lankowicz" w:date="2024-06-10T14:34:00Z" w16du:dateUtc="2024-06-10T18:34:00Z">
        <w:r w:rsidR="00B71C7D">
          <w:rPr>
            <w:rFonts w:ascii="Calibri" w:hAnsi="Calibri" w:cs="Calibri"/>
          </w:rPr>
          <w:t>, as outlined in the methods section below.</w:t>
        </w:r>
      </w:ins>
      <w:ins w:id="232" w:author="Katie Lankowicz" w:date="2024-05-08T17:24:00Z" w16du:dateUtc="2024-05-08T20:24:00Z">
        <w:r w:rsidR="00467C7A">
          <w:rPr>
            <w:rFonts w:ascii="Calibri" w:hAnsi="Calibri" w:cs="Calibri"/>
          </w:rPr>
          <w:t xml:space="preserve"> </w:t>
        </w:r>
      </w:ins>
      <w:r w:rsidR="00AA0A91" w:rsidRPr="00683668">
        <w:rPr>
          <w:rFonts w:ascii="Calibri" w:hAnsi="Calibri" w:cs="Calibri"/>
        </w:rPr>
        <w:t xml:space="preserve">The output </w:t>
      </w:r>
      <w:ins w:id="233" w:author="Katie Lankowicz" w:date="2024-05-08T17:24:00Z" w16du:dateUtc="2024-05-08T20:24:00Z">
        <w:r w:rsidR="00467C7A">
          <w:rPr>
            <w:rFonts w:ascii="Calibri" w:hAnsi="Calibri" w:cs="Calibri"/>
          </w:rPr>
          <w:t xml:space="preserve">of these models </w:t>
        </w:r>
      </w:ins>
      <w:r w:rsidR="00750BD8" w:rsidRPr="00683668">
        <w:rPr>
          <w:rFonts w:ascii="Calibri" w:hAnsi="Calibri" w:cs="Calibri"/>
        </w:rPr>
        <w:t>c</w:t>
      </w:r>
      <w:r w:rsidRPr="00683668">
        <w:rPr>
          <w:rFonts w:ascii="Calibri" w:hAnsi="Calibri" w:cs="Calibri"/>
        </w:rPr>
        <w:t>ould improve our understanding of cod spatial dynamics, habitat associations, and demographics, which in turn would benefit management efforts</w:t>
      </w:r>
      <w:del w:id="234" w:author="Katie Lankowicz" w:date="2024-10-02T10:07:00Z" w16du:dateUtc="2024-10-02T13:07:00Z">
        <w:r w:rsidRPr="00683668" w:rsidDel="00DF0F89">
          <w:rPr>
            <w:rFonts w:ascii="Calibri" w:hAnsi="Calibri" w:cs="Calibri"/>
          </w:rPr>
          <w:delText xml:space="preserve"> and help rectify opposing perceptions of cod population size</w:delText>
        </w:r>
      </w:del>
      <w:r w:rsidRPr="00683668">
        <w:rPr>
          <w:rFonts w:ascii="Calibri" w:hAnsi="Calibri" w:cs="Calibri"/>
        </w:rPr>
        <w:t>.</w:t>
      </w:r>
    </w:p>
    <w:p w14:paraId="2BCB9792" w14:textId="77777777" w:rsidR="00122B92" w:rsidRPr="00683668" w:rsidRDefault="00122B92" w:rsidP="00077153">
      <w:pPr>
        <w:spacing w:after="0" w:line="480" w:lineRule="auto"/>
        <w:rPr>
          <w:rFonts w:ascii="Calibri" w:hAnsi="Calibri" w:cs="Calibri"/>
          <w:b/>
          <w:bCs/>
          <w:color w:val="4472C4" w:themeColor="accent1"/>
        </w:rPr>
      </w:pPr>
      <w:r w:rsidRPr="00683668">
        <w:rPr>
          <w:rFonts w:ascii="Calibri" w:hAnsi="Calibri" w:cs="Calibri"/>
          <w:b/>
          <w:bCs/>
          <w:color w:val="4472C4" w:themeColor="accent1"/>
        </w:rPr>
        <w:t>3</w:t>
      </w:r>
      <w:r w:rsidRPr="00683668">
        <w:rPr>
          <w:rFonts w:ascii="Calibri" w:hAnsi="Calibri" w:cs="Calibri"/>
          <w:b/>
          <w:bCs/>
          <w:color w:val="4472C4" w:themeColor="accent1"/>
        </w:rPr>
        <w:tab/>
        <w:t>Methods</w:t>
      </w:r>
    </w:p>
    <w:p w14:paraId="3C8278BB" w14:textId="77777777" w:rsidR="00122B92" w:rsidRPr="00683668" w:rsidRDefault="00122B92" w:rsidP="00077153">
      <w:pPr>
        <w:spacing w:after="0" w:line="480" w:lineRule="auto"/>
        <w:rPr>
          <w:rFonts w:ascii="Calibri" w:hAnsi="Calibri" w:cs="Calibri"/>
          <w:b/>
          <w:bCs/>
          <w:color w:val="4472C4" w:themeColor="accent1"/>
        </w:rPr>
      </w:pPr>
      <w:r w:rsidRPr="00683668">
        <w:rPr>
          <w:rFonts w:ascii="Calibri" w:hAnsi="Calibri" w:cs="Calibri"/>
          <w:b/>
          <w:bCs/>
          <w:color w:val="4472C4" w:themeColor="accent1"/>
        </w:rPr>
        <w:t>3.1</w:t>
      </w:r>
      <w:r w:rsidRPr="00683668">
        <w:rPr>
          <w:rFonts w:ascii="Calibri" w:hAnsi="Calibri" w:cs="Calibri"/>
          <w:b/>
          <w:bCs/>
          <w:color w:val="4472C4" w:themeColor="accent1"/>
        </w:rPr>
        <w:tab/>
        <w:t>Survey Data</w:t>
      </w:r>
    </w:p>
    <w:p w14:paraId="745E7CB7" w14:textId="41083A7A" w:rsidR="00122B92" w:rsidRPr="00683668" w:rsidRDefault="00122B92" w:rsidP="00077153">
      <w:pPr>
        <w:spacing w:after="0" w:line="480" w:lineRule="auto"/>
        <w:ind w:firstLine="720"/>
        <w:rPr>
          <w:rFonts w:ascii="Calibri" w:hAnsi="Calibri" w:cs="Calibri"/>
        </w:rPr>
      </w:pPr>
      <w:r w:rsidRPr="00683668">
        <w:rPr>
          <w:rFonts w:ascii="Calibri" w:hAnsi="Calibri" w:cs="Calibri"/>
        </w:rPr>
        <w:t xml:space="preserve">Eleven surveys of groundfish abundance are currently available for use (Table 1). </w:t>
      </w:r>
      <w:r w:rsidR="00BE2400" w:rsidRPr="00683668">
        <w:rPr>
          <w:rFonts w:ascii="Calibri" w:hAnsi="Calibri" w:cs="Calibri"/>
        </w:rPr>
        <w:t>The combined spatial footprint of all surveys covers the waters of the continental shelf</w:t>
      </w:r>
      <w:r w:rsidRPr="00683668">
        <w:rPr>
          <w:rFonts w:ascii="Calibri" w:hAnsi="Calibri" w:cs="Calibri"/>
        </w:rPr>
        <w:t xml:space="preserve"> along the US coast from Lubec, Maine to Cape Hatteras, North Carolina. </w:t>
      </w:r>
      <w:r w:rsidR="00BE2400" w:rsidRPr="00683668">
        <w:rPr>
          <w:rFonts w:ascii="Calibri" w:hAnsi="Calibri" w:cs="Calibri"/>
        </w:rPr>
        <w:t>T</w:t>
      </w:r>
      <w:r w:rsidRPr="00683668">
        <w:rPr>
          <w:rFonts w:ascii="Calibri" w:hAnsi="Calibri" w:cs="Calibri"/>
        </w:rPr>
        <w:t xml:space="preserve">emporal coverage spans from 1959 </w:t>
      </w:r>
      <w:r w:rsidR="00BE2400" w:rsidRPr="00683668">
        <w:rPr>
          <w:rFonts w:ascii="Calibri" w:hAnsi="Calibri" w:cs="Calibri"/>
        </w:rPr>
        <w:t xml:space="preserve">to </w:t>
      </w:r>
      <w:r w:rsidRPr="00683668">
        <w:rPr>
          <w:rFonts w:ascii="Calibri" w:hAnsi="Calibri" w:cs="Calibri"/>
        </w:rPr>
        <w:t xml:space="preserve">2022. These surveys utilize different vessels and methods, have variable spatial extents, are completed either annually or seasonally, and </w:t>
      </w:r>
      <w:del w:id="235" w:author="Katie Lankowicz" w:date="2024-09-04T11:47:00Z" w16du:dateUtc="2024-09-04T15:47:00Z">
        <w:r w:rsidRPr="00683668" w:rsidDel="00484B12">
          <w:rPr>
            <w:rFonts w:ascii="Calibri" w:hAnsi="Calibri" w:cs="Calibri"/>
          </w:rPr>
          <w:delText>are of</w:delText>
        </w:r>
      </w:del>
      <w:ins w:id="236" w:author="Katie Lankowicz" w:date="2024-09-04T11:47:00Z" w16du:dateUtc="2024-09-04T15:47:00Z">
        <w:r w:rsidR="00484B12">
          <w:rPr>
            <w:rFonts w:ascii="Calibri" w:hAnsi="Calibri" w:cs="Calibri"/>
          </w:rPr>
          <w:t>have</w:t>
        </w:r>
      </w:ins>
      <w:r w:rsidRPr="00683668">
        <w:rPr>
          <w:rFonts w:ascii="Calibri" w:hAnsi="Calibri" w:cs="Calibri"/>
        </w:rPr>
        <w:t xml:space="preserve"> variable temporal </w:t>
      </w:r>
      <w:del w:id="237" w:author="Katie Lankowicz" w:date="2024-09-04T11:47:00Z" w16du:dateUtc="2024-09-04T15:47:00Z">
        <w:r w:rsidRPr="00683668" w:rsidDel="00484B12">
          <w:rPr>
            <w:rFonts w:ascii="Calibri" w:hAnsi="Calibri" w:cs="Calibri"/>
          </w:rPr>
          <w:delText xml:space="preserve">length </w:delText>
        </w:r>
      </w:del>
      <w:ins w:id="238" w:author="Katie Lankowicz" w:date="2024-09-04T11:47:00Z" w16du:dateUtc="2024-09-04T15:47:00Z">
        <w:r w:rsidR="00484B12">
          <w:rPr>
            <w:rFonts w:ascii="Calibri" w:hAnsi="Calibri" w:cs="Calibri"/>
          </w:rPr>
          <w:t>coverage</w:t>
        </w:r>
        <w:r w:rsidR="00484B12" w:rsidRPr="00683668">
          <w:rPr>
            <w:rFonts w:ascii="Calibri" w:hAnsi="Calibri" w:cs="Calibri"/>
          </w:rPr>
          <w:t xml:space="preserve"> </w:t>
        </w:r>
      </w:ins>
      <w:r w:rsidRPr="00683668">
        <w:rPr>
          <w:rFonts w:ascii="Calibri" w:hAnsi="Calibri" w:cs="Calibri"/>
        </w:rPr>
        <w:t>(as in, the number of years in which the survey has occurred). All surveys report the number of cod and total weight (kg) of cod caught per tow, and some surveys process all or a portion of the catch to provide further biological detail</w:t>
      </w:r>
      <w:r w:rsidR="00BE2400" w:rsidRPr="00683668">
        <w:rPr>
          <w:rFonts w:ascii="Calibri" w:hAnsi="Calibri" w:cs="Calibri"/>
        </w:rPr>
        <w:t xml:space="preserve"> (individual length, weight, sex, age, etc</w:t>
      </w:r>
      <w:r w:rsidR="00B20A4F" w:rsidRPr="00683668">
        <w:rPr>
          <w:rFonts w:ascii="Calibri" w:hAnsi="Calibri" w:cs="Calibri"/>
        </w:rPr>
        <w:t>.</w:t>
      </w:r>
      <w:r w:rsidR="00BE2400" w:rsidRPr="00683668">
        <w:rPr>
          <w:rFonts w:ascii="Calibri" w:hAnsi="Calibri" w:cs="Calibri"/>
        </w:rPr>
        <w:t>)</w:t>
      </w:r>
      <w:r w:rsidRPr="00683668">
        <w:rPr>
          <w:rFonts w:ascii="Calibri" w:hAnsi="Calibri" w:cs="Calibri"/>
        </w:rPr>
        <w:t xml:space="preserve">. </w:t>
      </w:r>
      <w:r w:rsidR="00826A55" w:rsidRPr="00683668">
        <w:rPr>
          <w:rFonts w:ascii="Calibri" w:hAnsi="Calibri" w:cs="Calibri"/>
        </w:rPr>
        <w:t xml:space="preserve">Survey data </w:t>
      </w:r>
      <w:ins w:id="239" w:author="Katie Lankowicz" w:date="2024-10-02T10:07:00Z" w16du:dateUtc="2024-10-02T13:07:00Z">
        <w:r w:rsidR="00DF0F89">
          <w:rPr>
            <w:rFonts w:ascii="Calibri" w:hAnsi="Calibri" w:cs="Calibri"/>
          </w:rPr>
          <w:t>were cleaned</w:t>
        </w:r>
      </w:ins>
      <w:del w:id="240" w:author="Katie Lankowicz" w:date="2024-10-02T10:07:00Z" w16du:dateUtc="2024-10-02T13:07:00Z">
        <w:r w:rsidR="00826A55" w:rsidRPr="00683668" w:rsidDel="00DF0F89">
          <w:rPr>
            <w:rFonts w:ascii="Calibri" w:hAnsi="Calibri" w:cs="Calibri"/>
          </w:rPr>
          <w:delText>needs to be cleaned</w:delText>
        </w:r>
      </w:del>
      <w:r w:rsidR="00826A55" w:rsidRPr="00683668">
        <w:rPr>
          <w:rFonts w:ascii="Calibri" w:hAnsi="Calibri" w:cs="Calibri"/>
        </w:rPr>
        <w:t xml:space="preserve">, cut </w:t>
      </w:r>
      <w:proofErr w:type="gramStart"/>
      <w:r w:rsidR="00826A55" w:rsidRPr="00683668">
        <w:rPr>
          <w:rFonts w:ascii="Calibri" w:hAnsi="Calibri" w:cs="Calibri"/>
        </w:rPr>
        <w:t>to</w:t>
      </w:r>
      <w:proofErr w:type="gramEnd"/>
      <w:r w:rsidR="00826A55" w:rsidRPr="00683668">
        <w:rPr>
          <w:rFonts w:ascii="Calibri" w:hAnsi="Calibri" w:cs="Calibri"/>
        </w:rPr>
        <w:t xml:space="preserve"> chosen model spatial and temporal domains</w:t>
      </w:r>
      <w:r w:rsidR="003C1B70" w:rsidRPr="00683668">
        <w:rPr>
          <w:rFonts w:ascii="Calibri" w:hAnsi="Calibri" w:cs="Calibri"/>
        </w:rPr>
        <w:t>,</w:t>
      </w:r>
      <w:r w:rsidR="00826A55" w:rsidRPr="00683668">
        <w:rPr>
          <w:rFonts w:ascii="Calibri" w:hAnsi="Calibri" w:cs="Calibri"/>
        </w:rPr>
        <w:t xml:space="preserve"> and combined into a single dataset</w:t>
      </w:r>
      <w:del w:id="241" w:author="Katie Lankowicz" w:date="2024-05-08T13:08:00Z" w16du:dateUtc="2024-05-08T16:08:00Z">
        <w:r w:rsidR="00826A55" w:rsidRPr="00683668" w:rsidDel="006D39E1">
          <w:rPr>
            <w:rFonts w:ascii="Calibri" w:hAnsi="Calibri" w:cs="Calibri"/>
          </w:rPr>
          <w:delText xml:space="preserve"> before the modeling process</w:delText>
        </w:r>
      </w:del>
      <w:r w:rsidR="00826A55" w:rsidRPr="00683668">
        <w:rPr>
          <w:rFonts w:ascii="Calibri" w:hAnsi="Calibri" w:cs="Calibri"/>
        </w:rPr>
        <w:t>.</w:t>
      </w:r>
    </w:p>
    <w:p w14:paraId="3C5B2427" w14:textId="56A1AB62" w:rsidR="00CC7B94" w:rsidRPr="00683668" w:rsidRDefault="00CC7B94" w:rsidP="00077153">
      <w:pPr>
        <w:spacing w:after="0" w:line="480" w:lineRule="auto"/>
        <w:rPr>
          <w:rFonts w:ascii="Calibri" w:hAnsi="Calibri" w:cs="Calibri"/>
          <w:b/>
          <w:bCs/>
          <w:color w:val="4472C4" w:themeColor="accent1"/>
        </w:rPr>
      </w:pPr>
      <w:r w:rsidRPr="00683668">
        <w:rPr>
          <w:rFonts w:ascii="Calibri" w:hAnsi="Calibri" w:cs="Calibri"/>
          <w:b/>
          <w:bCs/>
          <w:color w:val="4472C4" w:themeColor="accent1"/>
        </w:rPr>
        <w:lastRenderedPageBreak/>
        <w:t>3.1.1 Data cleaning and response variable</w:t>
      </w:r>
    </w:p>
    <w:p w14:paraId="3A4CFFBD" w14:textId="120FDBCF" w:rsidR="00D14333" w:rsidRPr="00683668" w:rsidRDefault="00750BD8" w:rsidP="00077153">
      <w:pPr>
        <w:spacing w:after="0" w:line="480" w:lineRule="auto"/>
        <w:ind w:firstLine="720"/>
        <w:rPr>
          <w:rFonts w:ascii="Calibri" w:hAnsi="Calibri" w:cs="Calibri"/>
        </w:rPr>
      </w:pPr>
      <w:r w:rsidRPr="00683668">
        <w:rPr>
          <w:rFonts w:ascii="Calibri" w:hAnsi="Calibri" w:cs="Calibri"/>
        </w:rPr>
        <w:t>To</w:t>
      </w:r>
      <w:r w:rsidR="00D14333" w:rsidRPr="00683668">
        <w:rPr>
          <w:rFonts w:ascii="Calibri" w:hAnsi="Calibri" w:cs="Calibri"/>
        </w:rPr>
        <w:t xml:space="preserve"> be considered in the model, survey data needed to have valid </w:t>
      </w:r>
      <w:r w:rsidR="00826A55" w:rsidRPr="00683668">
        <w:rPr>
          <w:rFonts w:ascii="Calibri" w:hAnsi="Calibri" w:cs="Calibri"/>
        </w:rPr>
        <w:t xml:space="preserve">information for spatial location, </w:t>
      </w:r>
      <w:r w:rsidR="00D14333" w:rsidRPr="00683668">
        <w:rPr>
          <w:rFonts w:ascii="Calibri" w:hAnsi="Calibri" w:cs="Calibri"/>
        </w:rPr>
        <w:t xml:space="preserve">sampling date, </w:t>
      </w:r>
      <w:r w:rsidR="00826A55" w:rsidRPr="00683668">
        <w:rPr>
          <w:rFonts w:ascii="Calibri" w:hAnsi="Calibri" w:cs="Calibri"/>
        </w:rPr>
        <w:t xml:space="preserve">and </w:t>
      </w:r>
      <w:r w:rsidR="00D14333" w:rsidRPr="00683668">
        <w:rPr>
          <w:rFonts w:ascii="Calibri" w:hAnsi="Calibri" w:cs="Calibri"/>
        </w:rPr>
        <w:t>number of cod caught, and</w:t>
      </w:r>
      <w:r w:rsidR="00826A55" w:rsidRPr="00683668">
        <w:rPr>
          <w:rFonts w:ascii="Calibri" w:hAnsi="Calibri" w:cs="Calibri"/>
        </w:rPr>
        <w:t xml:space="preserve"> valid</w:t>
      </w:r>
      <w:r w:rsidR="00D14333" w:rsidRPr="00683668">
        <w:rPr>
          <w:rFonts w:ascii="Calibri" w:hAnsi="Calibri" w:cs="Calibri"/>
        </w:rPr>
        <w:t xml:space="preserve"> size-identifying biological information for at least a portion of the catch. </w:t>
      </w:r>
      <w:r w:rsidRPr="00683668">
        <w:rPr>
          <w:rFonts w:ascii="Calibri" w:hAnsi="Calibri" w:cs="Calibri"/>
        </w:rPr>
        <w:t xml:space="preserve">Cod caught in the surveys were separated into three </w:t>
      </w:r>
      <w:del w:id="242" w:author="Katie Lankowicz" w:date="2024-06-10T14:34:00Z" w16du:dateUtc="2024-06-10T18:34:00Z">
        <w:r w:rsidRPr="00683668" w:rsidDel="00B71C7D">
          <w:rPr>
            <w:rFonts w:ascii="Calibri" w:hAnsi="Calibri" w:cs="Calibri"/>
          </w:rPr>
          <w:delText>classes</w:delText>
        </w:r>
      </w:del>
      <w:ins w:id="243" w:author="Katie Lankowicz" w:date="2024-06-10T14:34:00Z" w16du:dateUtc="2024-06-10T18:34:00Z">
        <w:r w:rsidR="00B71C7D">
          <w:rPr>
            <w:rFonts w:ascii="Calibri" w:hAnsi="Calibri" w:cs="Calibri"/>
          </w:rPr>
          <w:t>distinct size classes</w:t>
        </w:r>
      </w:ins>
      <w:r w:rsidRPr="00683668">
        <w:rPr>
          <w:rFonts w:ascii="Calibri" w:hAnsi="Calibri" w:cs="Calibri"/>
        </w:rPr>
        <w:t xml:space="preserve">, as it was expected that habitat utilization and spatial density would vary among size or age groups. Small fish were defined as shorter than 39.1 cm total length or less than 0.58 kg. Medium fish were between 39.1 and 70.2 cm, or between 0.58 and 3.44 kg. Large fish were longer than 70.2 cm or heavier than 3.44 kg. This size structure roughly matches ages 0-2 (pre-spawning), ages 2-5 (spawning), and ages 5+ (mature) cod </w:t>
      </w:r>
      <w:r w:rsidRPr="00683668">
        <w:rPr>
          <w:rFonts w:ascii="Calibri" w:hAnsi="Calibri" w:cs="Calibri"/>
        </w:rPr>
        <w:fldChar w:fldCharType="begin"/>
      </w:r>
      <w:r w:rsidR="003D50D3" w:rsidRPr="00683668">
        <w:rPr>
          <w:rFonts w:ascii="Calibri" w:hAnsi="Calibri" w:cs="Calibri"/>
        </w:rPr>
        <w:instrText xml:space="preserve"> ADDIN ZOTERO_ITEM CSL_CITATION {"citationID":"GHKbW7Nd","properties":{"formattedCitation":"(Zemeckis et al. 2014; Dean et al. 2019; Dean and Perretti 2022)","plainCitation":"(Zemeckis et al. 2014; Dean et al. 2019; Dean and Perretti 2022)","noteIndex":0},"citationItems":[{"id":162,"uris":["http://zotero.org/users/11233743/items/GRNJMNC6"],"itemData":{"id":162,"type":"article-journal","abstract":"Mismatches between biological population structure and management unit boundaries often violate the unit-stock assumption, which can reduce the accuracy and relevance of stock assessment results and lead to ineffective ﬁshery management. Since 1972, Atlantic cod (Gadus morhua) have been managed in US waters as two units: the Gulf of Maine and the Georges Bank stocks, both of which have experienced recent difﬁculties in rebuilding. An interdisciplinary review of available biological information was conducted to investigate cod population structure in US waters and to evaluate the biological appropriateness of the current two-stock model. Our review demonstrates that spawning components in the Great South Channel, Nantucket Shoals, southern New England, and Middle Atlantic are more connected with spawning components in the Gulf of Maine than on eastern Georges Bank, with which they are currently managed. Therefore, a modiﬁcation of current stock boundaries is recommended to provide a more accurate representation of biological population structure. Proposed alternatives divide inshore and offshore spawning components into separate management units, thereby separating the current Georges Bank stock longitudinally. Continued research, including stock composition analysis, is required to evaluate uncertainties, delineate biological stocks, and develop sustainable management practices that account for intrastock diversity (e.g. winter and spring-spawning components that overlap spatially).","container-title":"ICES Journal of Marine Science","DOI":"10.1093/icesjms/fsu032","ISSN":"1095-9289, 1054-3139","issue":"6","language":"en","page":"1490-1506","source":"DOI.org (Crossref)","title":"Stock identification of Atlantic cod (Gadus morhua) in US waters: an interdisciplinary approach","title-short":"Stock identification of Atlantic cod (Gadus morhua) in US waters","volume":"71","author":[{"family":"Zemeckis","given":"Douglas R."},{"family":"Martins","given":"David"},{"family":"Kerr","given":"Lisa A."},{"family":"Cadrin","given":"Steven X."}],"issued":{"date-parts":[["2014",9,1]]}}},{"id":25,"uris":["http://zotero.org/users/11233743/items/TK33UI5U"],"itemData":{"id":25,"type":"article-journal","container-title":"ICES Journal of Marine Science","DOI":"10.1093/icesjms/fsz083","issue":"6","page":"1626-1640","title":"The relative importance of sub-populations to the Gulf of Maine stock of Atlantic cod","volume":"76","author":[{"family":"Dean","given":"Micah J"},{"family":"Elzey","given":"Scott P"},{"family":"Hoffman","given":"William S"},{"family":"Buchan","given":"Nicholas C"},{"family":"Grabowski","given":"Jonathan H"}],"editor":[{"family":"Kuparinen","given":"Anna"}],"issued":{"date-parts":[["2019"]]}}},{"id":163,"uris":["http://zotero.org/users/11233743/items/FPTWWZDX"],"itemData":{"id":163,"type":"report","collection-title":"Atlantic Cod Research Track","genre":"Working Paper 12","title":"Time-varying maturity in US cod stocks","author":[{"family":"Dean","given":"Micah J"},{"family":"Perretti","given":"Charles"}],"issued":{"date-parts":[["2022"]]}}}],"schema":"https://github.com/citation-style-language/schema/raw/master/csl-citation.json"} </w:instrText>
      </w:r>
      <w:r w:rsidRPr="00683668">
        <w:rPr>
          <w:rFonts w:ascii="Calibri" w:hAnsi="Calibri" w:cs="Calibri"/>
        </w:rPr>
        <w:fldChar w:fldCharType="separate"/>
      </w:r>
      <w:r w:rsidR="003D50D3" w:rsidRPr="00683668">
        <w:rPr>
          <w:rFonts w:ascii="Calibri" w:hAnsi="Calibri" w:cs="Calibri"/>
        </w:rPr>
        <w:t>(Zemeckis et al. 2014; Dean et al. 2019; Dean and Perretti 2022)</w:t>
      </w:r>
      <w:r w:rsidRPr="00683668">
        <w:rPr>
          <w:rFonts w:ascii="Calibri" w:hAnsi="Calibri" w:cs="Calibri"/>
        </w:rPr>
        <w:fldChar w:fldCharType="end"/>
      </w:r>
      <w:r w:rsidRPr="00683668">
        <w:rPr>
          <w:rFonts w:ascii="Calibri" w:hAnsi="Calibri" w:cs="Calibri"/>
        </w:rPr>
        <w:t xml:space="preserve">. This </w:t>
      </w:r>
      <w:ins w:id="244" w:author="Katie Lankowicz" w:date="2024-05-08T13:09:00Z" w16du:dateUtc="2024-05-08T16:09:00Z">
        <w:r w:rsidR="006D39E1">
          <w:rPr>
            <w:rFonts w:ascii="Calibri" w:hAnsi="Calibri" w:cs="Calibri"/>
          </w:rPr>
          <w:t xml:space="preserve">assumed </w:t>
        </w:r>
      </w:ins>
      <w:r w:rsidRPr="00683668">
        <w:rPr>
          <w:rFonts w:ascii="Calibri" w:hAnsi="Calibri" w:cs="Calibri"/>
        </w:rPr>
        <w:t>age structure represents the average across all years and all spatial areas of the model domains</w:t>
      </w:r>
      <w:ins w:id="245" w:author="Katie Lankowicz" w:date="2024-05-08T13:09:00Z" w16du:dateUtc="2024-05-08T16:09:00Z">
        <w:r w:rsidR="006D39E1">
          <w:rPr>
            <w:rFonts w:ascii="Calibri" w:hAnsi="Calibri" w:cs="Calibri"/>
          </w:rPr>
          <w:t>, though time to maturity</w:t>
        </w:r>
      </w:ins>
      <w:del w:id="246" w:author="Katie Lankowicz" w:date="2024-05-08T13:09:00Z" w16du:dateUtc="2024-05-08T16:09:00Z">
        <w:r w:rsidRPr="00683668" w:rsidDel="006D39E1">
          <w:rPr>
            <w:rFonts w:ascii="Calibri" w:hAnsi="Calibri" w:cs="Calibri"/>
          </w:rPr>
          <w:delText xml:space="preserve"> and</w:delText>
        </w:r>
      </w:del>
      <w:r w:rsidRPr="00683668">
        <w:rPr>
          <w:rFonts w:ascii="Calibri" w:hAnsi="Calibri" w:cs="Calibri"/>
        </w:rPr>
        <w:t xml:space="preserve"> may be slightly different </w:t>
      </w:r>
      <w:del w:id="247" w:author="Katie Lankowicz" w:date="2024-05-08T13:10:00Z" w16du:dateUtc="2024-05-08T16:10:00Z">
        <w:r w:rsidRPr="00683668" w:rsidDel="006D39E1">
          <w:rPr>
            <w:rFonts w:ascii="Calibri" w:hAnsi="Calibri" w:cs="Calibri"/>
          </w:rPr>
          <w:delText xml:space="preserve">among </w:delText>
        </w:r>
      </w:del>
      <w:ins w:id="248" w:author="Katie Lankowicz" w:date="2024-05-08T13:10:00Z" w16du:dateUtc="2024-05-08T16:10:00Z">
        <w:r w:rsidR="006D39E1">
          <w:rPr>
            <w:rFonts w:ascii="Calibri" w:hAnsi="Calibri" w:cs="Calibri"/>
          </w:rPr>
          <w:t xml:space="preserve">between </w:t>
        </w:r>
      </w:ins>
      <w:r w:rsidRPr="00683668">
        <w:rPr>
          <w:rFonts w:ascii="Calibri" w:hAnsi="Calibri" w:cs="Calibri"/>
        </w:rPr>
        <w:t xml:space="preserve">periods and </w:t>
      </w:r>
      <w:ins w:id="249" w:author="Katie Lankowicz" w:date="2024-05-08T13:10:00Z" w16du:dateUtc="2024-05-08T16:10:00Z">
        <w:r w:rsidR="006D39E1">
          <w:rPr>
            <w:rFonts w:ascii="Calibri" w:hAnsi="Calibri" w:cs="Calibri"/>
          </w:rPr>
          <w:t xml:space="preserve">spatial </w:t>
        </w:r>
      </w:ins>
      <w:r w:rsidRPr="00683668">
        <w:rPr>
          <w:rFonts w:ascii="Calibri" w:hAnsi="Calibri" w:cs="Calibri"/>
        </w:rPr>
        <w:t xml:space="preserve">locations </w:t>
      </w:r>
      <w:r w:rsidRPr="00683668">
        <w:rPr>
          <w:rFonts w:ascii="Calibri" w:hAnsi="Calibri" w:cs="Calibri"/>
        </w:rPr>
        <w:fldChar w:fldCharType="begin"/>
      </w:r>
      <w:r w:rsidRPr="00683668">
        <w:rPr>
          <w:rFonts w:ascii="Calibri" w:hAnsi="Calibri" w:cs="Calibri"/>
        </w:rPr>
        <w:instrText xml:space="preserve"> ADDIN ZOTERO_ITEM CSL_CITATION {"citationID":"sZyn03vs","properties":{"formattedCitation":"(Dean and Perretti 2022)","plainCitation":"(Dean and Perretti 2022)","noteIndex":0},"citationItems":[{"id":163,"uris":["http://zotero.org/users/11233743/items/FPTWWZDX"],"itemData":{"id":163,"type":"report","collection-title":"Atlantic Cod Research Track","genre":"Working Paper 12","title":"Time-varying maturity in US cod stocks","author":[{"family":"Dean","given":"Micah J"},{"family":"Perretti","given":"Charles"}],"issued":{"date-parts":[["2022"]]}}}],"schema":"https://github.com/citation-style-language/schema/raw/master/csl-citation.json"} </w:instrText>
      </w:r>
      <w:r w:rsidRPr="00683668">
        <w:rPr>
          <w:rFonts w:ascii="Calibri" w:hAnsi="Calibri" w:cs="Calibri"/>
        </w:rPr>
        <w:fldChar w:fldCharType="separate"/>
      </w:r>
      <w:r w:rsidRPr="00683668">
        <w:rPr>
          <w:rFonts w:ascii="Calibri" w:hAnsi="Calibri" w:cs="Calibri"/>
        </w:rPr>
        <w:t>(Dean and Perretti 2022)</w:t>
      </w:r>
      <w:r w:rsidRPr="00683668">
        <w:rPr>
          <w:rFonts w:ascii="Calibri" w:hAnsi="Calibri" w:cs="Calibri"/>
        </w:rPr>
        <w:fldChar w:fldCharType="end"/>
      </w:r>
      <w:r w:rsidRPr="00683668">
        <w:rPr>
          <w:rFonts w:ascii="Calibri" w:hAnsi="Calibri" w:cs="Calibri"/>
        </w:rPr>
        <w:t xml:space="preserve">. </w:t>
      </w:r>
      <w:r w:rsidR="00D14333" w:rsidRPr="00683668">
        <w:rPr>
          <w:rFonts w:ascii="Calibri" w:hAnsi="Calibri" w:cs="Calibri"/>
        </w:rPr>
        <w:t xml:space="preserve">Fish unable to be assigned to a size </w:t>
      </w:r>
      <w:del w:id="250" w:author="Katie Lankowicz" w:date="2024-05-08T17:31:00Z" w16du:dateUtc="2024-05-08T20:31:00Z">
        <w:r w:rsidR="00D14333" w:rsidRPr="00683668" w:rsidDel="00467C7A">
          <w:rPr>
            <w:rFonts w:ascii="Calibri" w:hAnsi="Calibri" w:cs="Calibri"/>
          </w:rPr>
          <w:delText xml:space="preserve">category </w:delText>
        </w:r>
      </w:del>
      <w:ins w:id="251" w:author="Katie Lankowicz" w:date="2024-05-08T17:31:00Z" w16du:dateUtc="2024-05-08T20:31:00Z">
        <w:r w:rsidR="00467C7A">
          <w:rPr>
            <w:rFonts w:ascii="Calibri" w:hAnsi="Calibri" w:cs="Calibri"/>
          </w:rPr>
          <w:t>class</w:t>
        </w:r>
        <w:r w:rsidR="00467C7A" w:rsidRPr="00683668">
          <w:rPr>
            <w:rFonts w:ascii="Calibri" w:hAnsi="Calibri" w:cs="Calibri"/>
          </w:rPr>
          <w:t xml:space="preserve"> </w:t>
        </w:r>
      </w:ins>
      <w:r w:rsidR="00D14333" w:rsidRPr="00683668">
        <w:rPr>
          <w:rFonts w:ascii="Calibri" w:hAnsi="Calibri" w:cs="Calibri"/>
        </w:rPr>
        <w:t>could not be used in the model</w:t>
      </w:r>
      <w:ins w:id="252" w:author="Katie Lankowicz" w:date="2024-05-08T17:25:00Z" w16du:dateUtc="2024-05-08T20:25:00Z">
        <w:r w:rsidR="00467C7A">
          <w:rPr>
            <w:rFonts w:ascii="Calibri" w:hAnsi="Calibri" w:cs="Calibri"/>
          </w:rPr>
          <w:t>s</w:t>
        </w:r>
      </w:ins>
      <w:r w:rsidR="00D14333" w:rsidRPr="00683668">
        <w:rPr>
          <w:rFonts w:ascii="Calibri" w:hAnsi="Calibri" w:cs="Calibri"/>
        </w:rPr>
        <w:t xml:space="preserve">. Because some fish </w:t>
      </w:r>
      <w:ins w:id="253" w:author="Katie Lankowicz" w:date="2024-05-08T17:30:00Z" w16du:dateUtc="2024-05-08T20:30:00Z">
        <w:r w:rsidR="00467C7A">
          <w:rPr>
            <w:rFonts w:ascii="Calibri" w:hAnsi="Calibri" w:cs="Calibri"/>
          </w:rPr>
          <w:t>only had length information and no</w:t>
        </w:r>
      </w:ins>
      <w:del w:id="254" w:author="Katie Lankowicz" w:date="2024-05-08T17:30:00Z" w16du:dateUtc="2024-05-08T20:30:00Z">
        <w:r w:rsidR="00D14333" w:rsidRPr="00683668" w:rsidDel="00467C7A">
          <w:rPr>
            <w:rFonts w:ascii="Calibri" w:hAnsi="Calibri" w:cs="Calibri"/>
          </w:rPr>
          <w:delText xml:space="preserve">had </w:delText>
        </w:r>
        <w:r w:rsidR="00B20A4F" w:rsidRPr="00683668" w:rsidDel="00467C7A">
          <w:rPr>
            <w:rFonts w:ascii="Calibri" w:hAnsi="Calibri" w:cs="Calibri"/>
          </w:rPr>
          <w:delText xml:space="preserve">no associated </w:delText>
        </w:r>
      </w:del>
      <w:ins w:id="255" w:author="Katie Lankowicz" w:date="2024-05-08T17:30:00Z" w16du:dateUtc="2024-05-08T20:30:00Z">
        <w:r w:rsidR="00467C7A">
          <w:rPr>
            <w:rFonts w:ascii="Calibri" w:hAnsi="Calibri" w:cs="Calibri"/>
          </w:rPr>
          <w:t xml:space="preserve"> </w:t>
        </w:r>
      </w:ins>
      <w:r w:rsidR="00B20A4F" w:rsidRPr="00683668">
        <w:rPr>
          <w:rFonts w:ascii="Calibri" w:hAnsi="Calibri" w:cs="Calibri"/>
        </w:rPr>
        <w:t>individual weight information</w:t>
      </w:r>
      <w:r w:rsidR="00D14333" w:rsidRPr="00683668">
        <w:rPr>
          <w:rFonts w:ascii="Calibri" w:hAnsi="Calibri" w:cs="Calibri"/>
        </w:rPr>
        <w:t>, biomass</w:t>
      </w:r>
      <w:r w:rsidRPr="00683668">
        <w:rPr>
          <w:rFonts w:ascii="Calibri" w:hAnsi="Calibri" w:cs="Calibri"/>
        </w:rPr>
        <w:t xml:space="preserve"> per size </w:t>
      </w:r>
      <w:del w:id="256" w:author="Katie Lankowicz" w:date="2024-05-08T17:31:00Z" w16du:dateUtc="2024-05-08T20:31:00Z">
        <w:r w:rsidRPr="00683668" w:rsidDel="00467C7A">
          <w:rPr>
            <w:rFonts w:ascii="Calibri" w:hAnsi="Calibri" w:cs="Calibri"/>
          </w:rPr>
          <w:delText>category</w:delText>
        </w:r>
        <w:r w:rsidR="00D14333" w:rsidRPr="00683668" w:rsidDel="00467C7A">
          <w:rPr>
            <w:rFonts w:ascii="Calibri" w:hAnsi="Calibri" w:cs="Calibri"/>
          </w:rPr>
          <w:delText xml:space="preserve"> </w:delText>
        </w:r>
      </w:del>
      <w:ins w:id="257" w:author="Katie Lankowicz" w:date="2024-05-08T17:31:00Z" w16du:dateUtc="2024-05-08T20:31:00Z">
        <w:r w:rsidR="00467C7A">
          <w:rPr>
            <w:rFonts w:ascii="Calibri" w:hAnsi="Calibri" w:cs="Calibri"/>
          </w:rPr>
          <w:t>cla</w:t>
        </w:r>
      </w:ins>
      <w:ins w:id="258" w:author="Katie Lankowicz" w:date="2024-05-17T09:49:00Z" w16du:dateUtc="2024-05-17T13:49:00Z">
        <w:r w:rsidR="00A84A52">
          <w:rPr>
            <w:rFonts w:ascii="Calibri" w:hAnsi="Calibri" w:cs="Calibri"/>
          </w:rPr>
          <w:t>s</w:t>
        </w:r>
      </w:ins>
      <w:ins w:id="259" w:author="Katie Lankowicz" w:date="2024-05-08T17:31:00Z" w16du:dateUtc="2024-05-08T20:31:00Z">
        <w:r w:rsidR="00467C7A">
          <w:rPr>
            <w:rFonts w:ascii="Calibri" w:hAnsi="Calibri" w:cs="Calibri"/>
          </w:rPr>
          <w:t>s</w:t>
        </w:r>
        <w:r w:rsidR="00467C7A" w:rsidRPr="00683668">
          <w:rPr>
            <w:rFonts w:ascii="Calibri" w:hAnsi="Calibri" w:cs="Calibri"/>
          </w:rPr>
          <w:t xml:space="preserve"> </w:t>
        </w:r>
      </w:ins>
      <w:r w:rsidR="00D14333" w:rsidRPr="00683668">
        <w:rPr>
          <w:rFonts w:ascii="Calibri" w:hAnsi="Calibri" w:cs="Calibri"/>
        </w:rPr>
        <w:t>could not be used as the</w:t>
      </w:r>
      <w:del w:id="260" w:author="Katie Lankowicz" w:date="2024-09-12T14:43:00Z" w16du:dateUtc="2024-09-12T18:43:00Z">
        <w:r w:rsidR="00D14333" w:rsidRPr="00683668" w:rsidDel="00F360D8">
          <w:rPr>
            <w:rFonts w:ascii="Calibri" w:hAnsi="Calibri" w:cs="Calibri"/>
          </w:rPr>
          <w:delText xml:space="preserve"> </w:delText>
        </w:r>
      </w:del>
      <w:del w:id="261" w:author="Katie Lankowicz" w:date="2024-05-08T17:30:00Z" w16du:dateUtc="2024-05-08T20:30:00Z">
        <w:r w:rsidRPr="00683668" w:rsidDel="00467C7A">
          <w:rPr>
            <w:rFonts w:ascii="Calibri" w:hAnsi="Calibri" w:cs="Calibri"/>
          </w:rPr>
          <w:delText>model’s</w:delText>
        </w:r>
      </w:del>
      <w:r w:rsidRPr="00683668">
        <w:rPr>
          <w:rFonts w:ascii="Calibri" w:hAnsi="Calibri" w:cs="Calibri"/>
        </w:rPr>
        <w:t xml:space="preserve"> </w:t>
      </w:r>
      <w:r w:rsidR="00D14333" w:rsidRPr="00683668">
        <w:rPr>
          <w:rFonts w:ascii="Calibri" w:hAnsi="Calibri" w:cs="Calibri"/>
        </w:rPr>
        <w:t xml:space="preserve">response variable. Instead, total abundance </w:t>
      </w:r>
      <w:r w:rsidR="00683668">
        <w:rPr>
          <w:rFonts w:ascii="Calibri" w:hAnsi="Calibri" w:cs="Calibri"/>
        </w:rPr>
        <w:t xml:space="preserve">(count) </w:t>
      </w:r>
      <w:r w:rsidR="00D14333" w:rsidRPr="00683668">
        <w:rPr>
          <w:rFonts w:ascii="Calibri" w:hAnsi="Calibri" w:cs="Calibri"/>
        </w:rPr>
        <w:t>of each of the size classes was used as the response variable for each sampling event.</w:t>
      </w:r>
    </w:p>
    <w:p w14:paraId="67E37010" w14:textId="77777777" w:rsidR="00122B92" w:rsidRPr="00683668" w:rsidRDefault="00122B92" w:rsidP="00077153">
      <w:pPr>
        <w:spacing w:after="0" w:line="480" w:lineRule="auto"/>
        <w:rPr>
          <w:rFonts w:ascii="Calibri" w:hAnsi="Calibri" w:cs="Calibri"/>
          <w:b/>
          <w:bCs/>
          <w:color w:val="4472C4" w:themeColor="accent1"/>
        </w:rPr>
      </w:pPr>
      <w:r w:rsidRPr="00683668">
        <w:rPr>
          <w:rFonts w:ascii="Calibri" w:hAnsi="Calibri" w:cs="Calibri"/>
          <w:b/>
          <w:bCs/>
          <w:color w:val="4472C4" w:themeColor="accent1"/>
        </w:rPr>
        <w:t>3.2</w:t>
      </w:r>
      <w:r w:rsidRPr="00683668">
        <w:rPr>
          <w:rFonts w:ascii="Calibri" w:hAnsi="Calibri" w:cs="Calibri"/>
          <w:b/>
          <w:bCs/>
          <w:color w:val="4472C4" w:themeColor="accent1"/>
        </w:rPr>
        <w:tab/>
        <w:t>VAST</w:t>
      </w:r>
    </w:p>
    <w:p w14:paraId="1B4F121F" w14:textId="51B2189C" w:rsidR="00122B92" w:rsidRPr="00683668" w:rsidRDefault="00122B92" w:rsidP="00077153">
      <w:pPr>
        <w:spacing w:after="0" w:line="480" w:lineRule="auto"/>
        <w:ind w:firstLine="720"/>
        <w:rPr>
          <w:rFonts w:ascii="Calibri" w:hAnsi="Calibri" w:cs="Calibri"/>
        </w:rPr>
      </w:pPr>
      <w:r w:rsidRPr="00683668">
        <w:rPr>
          <w:rFonts w:ascii="Calibri" w:hAnsi="Calibri" w:cs="Calibri"/>
        </w:rPr>
        <w:t>VAST models were used to estimate cod spatial density over time</w:t>
      </w:r>
      <w:r w:rsidR="007B21E9" w:rsidRPr="00683668">
        <w:rPr>
          <w:rFonts w:ascii="Calibri" w:hAnsi="Calibri" w:cs="Calibri"/>
        </w:rPr>
        <w:t xml:space="preserve"> by size class</w:t>
      </w:r>
      <w:r w:rsidRPr="00683668">
        <w:rPr>
          <w:rFonts w:ascii="Calibri" w:hAnsi="Calibri" w:cs="Calibri"/>
        </w:rPr>
        <w:t xml:space="preserve"> and create joint indices of abundance using </w:t>
      </w:r>
      <w:r w:rsidR="007B21E9" w:rsidRPr="00683668">
        <w:rPr>
          <w:rFonts w:ascii="Calibri" w:hAnsi="Calibri" w:cs="Calibri"/>
        </w:rPr>
        <w:t xml:space="preserve">the cleaned </w:t>
      </w:r>
      <w:r w:rsidRPr="00683668">
        <w:rPr>
          <w:rFonts w:ascii="Calibri" w:hAnsi="Calibri" w:cs="Calibri"/>
        </w:rPr>
        <w:t xml:space="preserve">groundfish survey data. VAST is a framework for implementing spatial delta-generalized linear mixed models (delta-GLMM) and can be </w:t>
      </w:r>
      <w:del w:id="262" w:author="Katie Lankowicz" w:date="2024-05-08T13:11:00Z" w16du:dateUtc="2024-05-08T16:11:00Z">
        <w:r w:rsidRPr="00683668" w:rsidDel="006D39E1">
          <w:rPr>
            <w:rFonts w:ascii="Calibri" w:hAnsi="Calibri" w:cs="Calibri"/>
          </w:rPr>
          <w:delText xml:space="preserve">manipulated </w:delText>
        </w:r>
      </w:del>
      <w:ins w:id="263" w:author="Katie Lankowicz" w:date="2024-05-08T13:11:00Z" w16du:dateUtc="2024-05-08T16:11:00Z">
        <w:r w:rsidR="006D39E1">
          <w:rPr>
            <w:rFonts w:ascii="Calibri" w:hAnsi="Calibri" w:cs="Calibri"/>
          </w:rPr>
          <w:t>structured</w:t>
        </w:r>
        <w:r w:rsidR="006D39E1" w:rsidRPr="00683668">
          <w:rPr>
            <w:rFonts w:ascii="Calibri" w:hAnsi="Calibri" w:cs="Calibri"/>
          </w:rPr>
          <w:t xml:space="preserve"> </w:t>
        </w:r>
      </w:ins>
      <w:r w:rsidRPr="00683668">
        <w:rPr>
          <w:rFonts w:ascii="Calibri" w:hAnsi="Calibri" w:cs="Calibri"/>
        </w:rPr>
        <w:t xml:space="preserve">to provide estimates for multiple categories of interest and spatial strata (Thorson and Barnett 2017; Thorson 2019). It </w:t>
      </w:r>
      <w:ins w:id="264" w:author="Katie Lankowicz" w:date="2024-05-08T13:11:00Z" w16du:dateUtc="2024-05-08T16:11:00Z">
        <w:r w:rsidR="006D39E1">
          <w:rPr>
            <w:rFonts w:ascii="Calibri" w:hAnsi="Calibri" w:cs="Calibri"/>
          </w:rPr>
          <w:t>utilizes</w:t>
        </w:r>
      </w:ins>
      <w:del w:id="265" w:author="Katie Lankowicz" w:date="2024-05-08T13:11:00Z" w16du:dateUtc="2024-05-08T16:11:00Z">
        <w:r w:rsidRPr="00683668" w:rsidDel="006D39E1">
          <w:rPr>
            <w:rFonts w:ascii="Calibri" w:hAnsi="Calibri" w:cs="Calibri"/>
          </w:rPr>
          <w:delText>is structured to utilize</w:delText>
        </w:r>
      </w:del>
      <w:r w:rsidRPr="00683668">
        <w:rPr>
          <w:rFonts w:ascii="Calibri" w:hAnsi="Calibri" w:cs="Calibri"/>
        </w:rPr>
        <w:t xml:space="preserve"> two linear predictors</w:t>
      </w:r>
      <w:ins w:id="266" w:author="Katie Lankowicz" w:date="2024-05-08T13:11:00Z" w16du:dateUtc="2024-05-08T16:11:00Z">
        <w:r w:rsidR="006D39E1">
          <w:rPr>
            <w:rFonts w:ascii="Calibri" w:hAnsi="Calibri" w:cs="Calibri"/>
          </w:rPr>
          <w:t xml:space="preserve"> to estimate </w:t>
        </w:r>
      </w:ins>
      <w:ins w:id="267" w:author="Katie Lankowicz" w:date="2024-06-11T15:04:00Z" w16du:dateUtc="2024-06-11T19:04:00Z">
        <w:r w:rsidR="00B52150">
          <w:rPr>
            <w:rFonts w:ascii="Calibri" w:hAnsi="Calibri" w:cs="Calibri"/>
          </w:rPr>
          <w:t>spatiotemporal</w:t>
        </w:r>
      </w:ins>
      <w:ins w:id="268" w:author="Katie Lankowicz" w:date="2024-05-08T13:11:00Z" w16du:dateUtc="2024-05-08T16:11:00Z">
        <w:r w:rsidR="006D39E1">
          <w:rPr>
            <w:rFonts w:ascii="Calibri" w:hAnsi="Calibri" w:cs="Calibri"/>
          </w:rPr>
          <w:t xml:space="preserve"> density</w:t>
        </w:r>
      </w:ins>
      <w:r w:rsidRPr="00683668">
        <w:rPr>
          <w:rFonts w:ascii="Calibri" w:hAnsi="Calibri" w:cs="Calibri"/>
        </w:rPr>
        <w:t>; the first linear predictor estimates encounter probability, and the second linear predictor estimates catch rates</w:t>
      </w:r>
      <w:r w:rsidR="00683668">
        <w:rPr>
          <w:rFonts w:ascii="Calibri" w:hAnsi="Calibri" w:cs="Calibri"/>
        </w:rPr>
        <w:t xml:space="preserve"> given a positive encounter probability</w:t>
      </w:r>
      <w:r w:rsidRPr="00683668">
        <w:rPr>
          <w:rFonts w:ascii="Calibri" w:hAnsi="Calibri" w:cs="Calibri"/>
        </w:rPr>
        <w:t>. Using notation from Thorson (2019), the first linear predictor can be represented as</w:t>
      </w:r>
    </w:p>
    <w:p w14:paraId="245E5618" w14:textId="5279D892" w:rsidR="00BE2400" w:rsidRPr="00683668" w:rsidRDefault="00BE2400" w:rsidP="00077153">
      <w:pPr>
        <w:spacing w:after="0" w:line="480" w:lineRule="auto"/>
        <w:rPr>
          <w:rFonts w:ascii="Calibri" w:hAnsi="Calibri" w:cs="Calibri"/>
        </w:rPr>
      </w:pPr>
      <w:r w:rsidRPr="00683668">
        <w:rPr>
          <w:rFonts w:ascii="Calibri" w:eastAsiaTheme="minorEastAsia" w:hAnsi="Calibri" w:cs="Calibri"/>
        </w:rPr>
        <w:t>1.</w:t>
      </w:r>
      <w:r w:rsidRPr="00683668">
        <w:rPr>
          <w:rFonts w:ascii="Calibri" w:eastAsiaTheme="minorEastAsia" w:hAnsi="Calibri" w:cs="Calibri"/>
        </w:rPr>
        <w:tab/>
      </w:r>
      <w:r w:rsidRPr="00683668">
        <w:rPr>
          <w:rFonts w:ascii="Calibri" w:eastAsiaTheme="minorEastAsia" w:hAnsi="Calibri" w:cs="Calibri"/>
        </w:rPr>
        <w:tab/>
      </w:r>
      <w:r w:rsidRPr="00683668">
        <w:rPr>
          <w:rFonts w:ascii="Calibri" w:eastAsiaTheme="minorEastAsia" w:hAnsi="Calibri" w:cs="Calibri"/>
        </w:rPr>
        <w:tab/>
      </w:r>
      <m:oMath>
        <m:sSub>
          <m:sSubPr>
            <m:ctrlPr>
              <w:rPr>
                <w:rFonts w:ascii="Cambria Math" w:hAnsi="Cambria Math" w:cs="Calibri"/>
              </w:rPr>
            </m:ctrlPr>
          </m:sSubPr>
          <m:e>
            <m:r>
              <w:rPr>
                <w:rFonts w:ascii="Cambria Math" w:hAnsi="Cambria Math" w:cs="Calibri"/>
              </w:rPr>
              <m:t>ρ</m:t>
            </m:r>
          </m:e>
          <m:sub>
            <m:r>
              <w:rPr>
                <w:rFonts w:ascii="Cambria Math" w:hAnsi="Cambria Math" w:cs="Calibri"/>
              </w:rPr>
              <m:t>1</m:t>
            </m:r>
          </m:sub>
        </m:sSub>
        <m:d>
          <m:dPr>
            <m:ctrlPr>
              <w:rPr>
                <w:rFonts w:ascii="Cambria Math" w:hAnsi="Cambria Math" w:cs="Calibri"/>
              </w:rPr>
            </m:ctrlPr>
          </m:dPr>
          <m:e>
            <m:r>
              <w:rPr>
                <w:rFonts w:ascii="Cambria Math" w:hAnsi="Cambria Math" w:cs="Calibri"/>
              </w:rPr>
              <m:t>i</m:t>
            </m:r>
          </m:e>
        </m:d>
        <m:r>
          <m:rPr>
            <m:sty m:val="p"/>
          </m:rPr>
          <w:rPr>
            <w:rFonts w:ascii="Cambria Math" w:hAnsi="Cambria Math" w:cs="Calibri"/>
          </w:rPr>
          <m:t>=</m:t>
        </m:r>
        <m:sSub>
          <m:sSubPr>
            <m:ctrlPr>
              <w:rPr>
                <w:rFonts w:ascii="Cambria Math" w:hAnsi="Cambria Math" w:cs="Calibri"/>
              </w:rPr>
            </m:ctrlPr>
          </m:sSubPr>
          <m:e>
            <m:r>
              <w:rPr>
                <w:rFonts w:ascii="Cambria Math" w:hAnsi="Cambria Math" w:cs="Calibri"/>
              </w:rPr>
              <m:t>β</m:t>
            </m:r>
          </m:e>
          <m:sub>
            <m:r>
              <w:rPr>
                <w:rFonts w:ascii="Cambria Math" w:hAnsi="Cambria Math" w:cs="Calibri"/>
              </w:rPr>
              <m:t>1</m:t>
            </m:r>
          </m:sub>
        </m:sSub>
        <m:d>
          <m:dPr>
            <m:ctrlPr>
              <w:rPr>
                <w:rFonts w:ascii="Cambria Math" w:hAnsi="Cambria Math" w:cs="Calibri"/>
              </w:rPr>
            </m:ctrlPr>
          </m:dPr>
          <m:e>
            <m:sSub>
              <m:sSubPr>
                <m:ctrlPr>
                  <w:rPr>
                    <w:rFonts w:ascii="Cambria Math" w:hAnsi="Cambria Math" w:cs="Calibri"/>
                  </w:rPr>
                </m:ctrlPr>
              </m:sSubPr>
              <m:e>
                <m:r>
                  <w:rPr>
                    <w:rFonts w:ascii="Cambria Math" w:hAnsi="Cambria Math" w:cs="Calibri"/>
                  </w:rPr>
                  <m:t>c</m:t>
                </m:r>
              </m:e>
              <m:sub>
                <m:r>
                  <w:rPr>
                    <w:rFonts w:ascii="Cambria Math" w:hAnsi="Cambria Math" w:cs="Calibri"/>
                  </w:rPr>
                  <m:t>i</m:t>
                </m:r>
              </m:sub>
            </m:sSub>
            <m:r>
              <m:rPr>
                <m:sty m:val="p"/>
              </m:rPr>
              <w:rPr>
                <w:rFonts w:ascii="Cambria Math" w:hAnsi="Cambria Math" w:cs="Calibri"/>
              </w:rPr>
              <m:t>,</m:t>
            </m:r>
            <m:sSub>
              <m:sSubPr>
                <m:ctrlPr>
                  <w:rPr>
                    <w:rFonts w:ascii="Cambria Math" w:hAnsi="Cambria Math" w:cs="Calibri"/>
                  </w:rPr>
                </m:ctrlPr>
              </m:sSubPr>
              <m:e>
                <m:r>
                  <w:rPr>
                    <w:rFonts w:ascii="Cambria Math" w:hAnsi="Cambria Math" w:cs="Calibri"/>
                  </w:rPr>
                  <m:t>t</m:t>
                </m:r>
              </m:e>
              <m:sub>
                <m:r>
                  <w:rPr>
                    <w:rFonts w:ascii="Cambria Math" w:hAnsi="Cambria Math" w:cs="Calibri"/>
                  </w:rPr>
                  <m:t>i</m:t>
                </m:r>
              </m:sub>
            </m:sSub>
          </m:e>
        </m:d>
        <m:r>
          <m:rPr>
            <m:sty m:val="p"/>
          </m:rPr>
          <w:rPr>
            <w:rFonts w:ascii="Cambria Math" w:hAnsi="Cambria Math" w:cs="Calibri"/>
          </w:rPr>
          <m:t>+</m:t>
        </m:r>
        <m:sSubSup>
          <m:sSubSupPr>
            <m:ctrlPr>
              <w:rPr>
                <w:rFonts w:ascii="Cambria Math" w:hAnsi="Cambria Math" w:cs="Calibri"/>
              </w:rPr>
            </m:ctrlPr>
          </m:sSubSupPr>
          <m:e>
            <m:r>
              <w:rPr>
                <w:rFonts w:ascii="Cambria Math" w:hAnsi="Cambria Math" w:cs="Calibri"/>
              </w:rPr>
              <m:t>ω</m:t>
            </m:r>
          </m:e>
          <m:sub>
            <m:r>
              <w:rPr>
                <w:rFonts w:ascii="Cambria Math" w:hAnsi="Cambria Math" w:cs="Calibri"/>
              </w:rPr>
              <m:t>1</m:t>
            </m:r>
          </m:sub>
          <m:sup>
            <m:r>
              <m:rPr>
                <m:sty m:val="p"/>
              </m:rPr>
              <w:rPr>
                <w:rFonts w:ascii="Cambria Math" w:hAnsi="Cambria Math" w:cs="Calibri"/>
              </w:rPr>
              <m:t>*</m:t>
            </m:r>
          </m:sup>
        </m:sSubSup>
        <m:d>
          <m:dPr>
            <m:ctrlPr>
              <w:rPr>
                <w:rFonts w:ascii="Cambria Math" w:hAnsi="Cambria Math" w:cs="Calibri"/>
              </w:rPr>
            </m:ctrlPr>
          </m:dPr>
          <m:e>
            <m:sSub>
              <m:sSubPr>
                <m:ctrlPr>
                  <w:rPr>
                    <w:rFonts w:ascii="Cambria Math" w:hAnsi="Cambria Math" w:cs="Calibri"/>
                  </w:rPr>
                </m:ctrlPr>
              </m:sSubPr>
              <m:e>
                <m:r>
                  <w:rPr>
                    <w:rFonts w:ascii="Cambria Math" w:hAnsi="Cambria Math" w:cs="Calibri"/>
                  </w:rPr>
                  <m:t>s</m:t>
                </m:r>
              </m:e>
              <m:sub>
                <m:r>
                  <w:rPr>
                    <w:rFonts w:ascii="Cambria Math" w:hAnsi="Cambria Math" w:cs="Calibri"/>
                  </w:rPr>
                  <m:t>i</m:t>
                </m:r>
              </m:sub>
            </m:sSub>
            <m:r>
              <m:rPr>
                <m:sty m:val="p"/>
              </m:rPr>
              <w:rPr>
                <w:rFonts w:ascii="Cambria Math" w:hAnsi="Cambria Math" w:cs="Calibri"/>
              </w:rPr>
              <m:t>,</m:t>
            </m:r>
            <m:sSub>
              <m:sSubPr>
                <m:ctrlPr>
                  <w:rPr>
                    <w:rFonts w:ascii="Cambria Math" w:hAnsi="Cambria Math" w:cs="Calibri"/>
                  </w:rPr>
                </m:ctrlPr>
              </m:sSubPr>
              <m:e>
                <m:r>
                  <w:rPr>
                    <w:rFonts w:ascii="Cambria Math" w:hAnsi="Cambria Math" w:cs="Calibri"/>
                  </w:rPr>
                  <m:t>c</m:t>
                </m:r>
              </m:e>
              <m:sub>
                <m:r>
                  <w:rPr>
                    <w:rFonts w:ascii="Cambria Math" w:hAnsi="Cambria Math" w:cs="Calibri"/>
                  </w:rPr>
                  <m:t>i</m:t>
                </m:r>
              </m:sub>
            </m:sSub>
          </m:e>
        </m:d>
        <m:r>
          <m:rPr>
            <m:sty m:val="p"/>
          </m:rPr>
          <w:rPr>
            <w:rFonts w:ascii="Cambria Math" w:hAnsi="Cambria Math" w:cs="Calibri"/>
          </w:rPr>
          <m:t>+</m:t>
        </m:r>
        <m:sSubSup>
          <m:sSubSupPr>
            <m:ctrlPr>
              <w:rPr>
                <w:rFonts w:ascii="Cambria Math" w:hAnsi="Cambria Math" w:cs="Calibri"/>
              </w:rPr>
            </m:ctrlPr>
          </m:sSubSupPr>
          <m:e>
            <m:r>
              <w:rPr>
                <w:rFonts w:ascii="Cambria Math" w:hAnsi="Cambria Math" w:cs="Calibri"/>
              </w:rPr>
              <m:t>ε</m:t>
            </m:r>
          </m:e>
          <m:sub>
            <m:r>
              <w:rPr>
                <w:rFonts w:ascii="Cambria Math" w:hAnsi="Cambria Math" w:cs="Calibri"/>
              </w:rPr>
              <m:t>1</m:t>
            </m:r>
          </m:sub>
          <m:sup>
            <m:r>
              <m:rPr>
                <m:sty m:val="p"/>
              </m:rPr>
              <w:rPr>
                <w:rFonts w:ascii="Cambria Math" w:hAnsi="Cambria Math" w:cs="Calibri"/>
              </w:rPr>
              <m:t>*</m:t>
            </m:r>
          </m:sup>
        </m:sSubSup>
        <m:d>
          <m:dPr>
            <m:ctrlPr>
              <w:rPr>
                <w:rFonts w:ascii="Cambria Math" w:hAnsi="Cambria Math" w:cs="Calibri"/>
              </w:rPr>
            </m:ctrlPr>
          </m:dPr>
          <m:e>
            <m:sSub>
              <m:sSubPr>
                <m:ctrlPr>
                  <w:rPr>
                    <w:rFonts w:ascii="Cambria Math" w:hAnsi="Cambria Math" w:cs="Calibri"/>
                  </w:rPr>
                </m:ctrlPr>
              </m:sSubPr>
              <m:e>
                <m:r>
                  <w:rPr>
                    <w:rFonts w:ascii="Cambria Math" w:hAnsi="Cambria Math" w:cs="Calibri"/>
                  </w:rPr>
                  <m:t>s</m:t>
                </m:r>
              </m:e>
              <m:sub>
                <m:r>
                  <w:rPr>
                    <w:rFonts w:ascii="Cambria Math" w:hAnsi="Cambria Math" w:cs="Calibri"/>
                  </w:rPr>
                  <m:t>i</m:t>
                </m:r>
              </m:sub>
            </m:sSub>
            <m:r>
              <m:rPr>
                <m:sty m:val="p"/>
              </m:rPr>
              <w:rPr>
                <w:rFonts w:ascii="Cambria Math" w:hAnsi="Cambria Math" w:cs="Calibri"/>
              </w:rPr>
              <m:t>,</m:t>
            </m:r>
            <m:sSub>
              <m:sSubPr>
                <m:ctrlPr>
                  <w:rPr>
                    <w:rFonts w:ascii="Cambria Math" w:hAnsi="Cambria Math" w:cs="Calibri"/>
                  </w:rPr>
                </m:ctrlPr>
              </m:sSubPr>
              <m:e>
                <m:r>
                  <w:rPr>
                    <w:rFonts w:ascii="Cambria Math" w:hAnsi="Cambria Math" w:cs="Calibri"/>
                  </w:rPr>
                  <m:t>c</m:t>
                </m:r>
              </m:e>
              <m:sub>
                <m:r>
                  <w:rPr>
                    <w:rFonts w:ascii="Cambria Math" w:hAnsi="Cambria Math" w:cs="Calibri"/>
                  </w:rPr>
                  <m:t>i</m:t>
                </m:r>
              </m:sub>
            </m:sSub>
            <m:r>
              <m:rPr>
                <m:sty m:val="p"/>
              </m:rPr>
              <w:rPr>
                <w:rFonts w:ascii="Cambria Math" w:hAnsi="Cambria Math" w:cs="Calibri"/>
              </w:rPr>
              <m:t>,</m:t>
            </m:r>
            <m:sSub>
              <m:sSubPr>
                <m:ctrlPr>
                  <w:rPr>
                    <w:rFonts w:ascii="Cambria Math" w:hAnsi="Cambria Math" w:cs="Calibri"/>
                  </w:rPr>
                </m:ctrlPr>
              </m:sSubPr>
              <m:e>
                <m:r>
                  <w:rPr>
                    <w:rFonts w:ascii="Cambria Math" w:hAnsi="Cambria Math" w:cs="Calibri"/>
                  </w:rPr>
                  <m:t>t</m:t>
                </m:r>
              </m:e>
              <m:sub>
                <m:r>
                  <w:rPr>
                    <w:rFonts w:ascii="Cambria Math" w:hAnsi="Cambria Math" w:cs="Calibri"/>
                  </w:rPr>
                  <m:t>i</m:t>
                </m:r>
              </m:sub>
            </m:sSub>
          </m:e>
        </m:d>
        <m:r>
          <m:rPr>
            <m:sty m:val="p"/>
          </m:rPr>
          <w:rPr>
            <w:rFonts w:ascii="Cambria Math" w:hAnsi="Cambria Math" w:cs="Calibri"/>
          </w:rPr>
          <m:t>+</m:t>
        </m:r>
        <m:sSub>
          <m:sSubPr>
            <m:ctrlPr>
              <w:rPr>
                <w:rFonts w:ascii="Cambria Math" w:hAnsi="Cambria Math" w:cs="Calibri"/>
              </w:rPr>
            </m:ctrlPr>
          </m:sSubPr>
          <m:e>
            <m:r>
              <w:rPr>
                <w:rFonts w:ascii="Cambria Math" w:hAnsi="Cambria Math" w:cs="Calibri"/>
              </w:rPr>
              <m:t>η</m:t>
            </m:r>
          </m:e>
          <m:sub>
            <m:r>
              <w:rPr>
                <w:rFonts w:ascii="Cambria Math" w:hAnsi="Cambria Math" w:cs="Calibri"/>
              </w:rPr>
              <m:t>1</m:t>
            </m:r>
          </m:sub>
        </m:sSub>
        <m:d>
          <m:dPr>
            <m:ctrlPr>
              <w:rPr>
                <w:rFonts w:ascii="Cambria Math" w:hAnsi="Cambria Math" w:cs="Calibri"/>
              </w:rPr>
            </m:ctrlPr>
          </m:dPr>
          <m:e>
            <m:sSub>
              <m:sSubPr>
                <m:ctrlPr>
                  <w:rPr>
                    <w:rFonts w:ascii="Cambria Math" w:hAnsi="Cambria Math" w:cs="Calibri"/>
                  </w:rPr>
                </m:ctrlPr>
              </m:sSubPr>
              <m:e>
                <m:r>
                  <w:rPr>
                    <w:rFonts w:ascii="Cambria Math" w:hAnsi="Cambria Math" w:cs="Calibri"/>
                  </w:rPr>
                  <m:t>v</m:t>
                </m:r>
              </m:e>
              <m:sub>
                <m:r>
                  <w:rPr>
                    <w:rFonts w:ascii="Cambria Math" w:hAnsi="Cambria Math" w:cs="Calibri"/>
                  </w:rPr>
                  <m:t>i</m:t>
                </m:r>
              </m:sub>
            </m:sSub>
            <m:r>
              <m:rPr>
                <m:sty m:val="p"/>
              </m:rPr>
              <w:rPr>
                <w:rFonts w:ascii="Cambria Math" w:hAnsi="Cambria Math" w:cs="Calibri"/>
              </w:rPr>
              <m:t>,</m:t>
            </m:r>
            <m:sSub>
              <m:sSubPr>
                <m:ctrlPr>
                  <w:rPr>
                    <w:rFonts w:ascii="Cambria Math" w:hAnsi="Cambria Math" w:cs="Calibri"/>
                  </w:rPr>
                </m:ctrlPr>
              </m:sSubPr>
              <m:e>
                <m:r>
                  <w:rPr>
                    <w:rFonts w:ascii="Cambria Math" w:hAnsi="Cambria Math" w:cs="Calibri"/>
                  </w:rPr>
                  <m:t>c</m:t>
                </m:r>
              </m:e>
              <m:sub>
                <m:r>
                  <w:rPr>
                    <w:rFonts w:ascii="Cambria Math" w:hAnsi="Cambria Math" w:cs="Calibri"/>
                  </w:rPr>
                  <m:t>i</m:t>
                </m:r>
              </m:sub>
            </m:sSub>
          </m:e>
        </m:d>
        <m:r>
          <m:rPr>
            <m:sty m:val="p"/>
          </m:rPr>
          <w:rPr>
            <w:rFonts w:ascii="Cambria Math" w:hAnsi="Cambria Math" w:cs="Calibri"/>
          </w:rPr>
          <m:t>+</m:t>
        </m:r>
        <m:sSub>
          <m:sSubPr>
            <m:ctrlPr>
              <w:rPr>
                <w:rFonts w:ascii="Cambria Math" w:hAnsi="Cambria Math" w:cs="Calibri"/>
              </w:rPr>
            </m:ctrlPr>
          </m:sSubPr>
          <m:e>
            <m:r>
              <w:rPr>
                <w:rFonts w:ascii="Cambria Math" w:hAnsi="Cambria Math" w:cs="Calibri"/>
              </w:rPr>
              <m:t>ν</m:t>
            </m:r>
          </m:e>
          <m:sub>
            <m:r>
              <w:rPr>
                <w:rFonts w:ascii="Cambria Math" w:hAnsi="Cambria Math" w:cs="Calibri"/>
              </w:rPr>
              <m:t>1</m:t>
            </m:r>
          </m:sub>
        </m:sSub>
        <m:d>
          <m:dPr>
            <m:ctrlPr>
              <w:rPr>
                <w:rFonts w:ascii="Cambria Math" w:hAnsi="Cambria Math" w:cs="Calibri"/>
              </w:rPr>
            </m:ctrlPr>
          </m:dPr>
          <m:e>
            <m:sSub>
              <m:sSubPr>
                <m:ctrlPr>
                  <w:rPr>
                    <w:rFonts w:ascii="Cambria Math" w:hAnsi="Cambria Math" w:cs="Calibri"/>
                  </w:rPr>
                </m:ctrlPr>
              </m:sSubPr>
              <m:e>
                <m:r>
                  <w:rPr>
                    <w:rFonts w:ascii="Cambria Math" w:hAnsi="Cambria Math" w:cs="Calibri"/>
                  </w:rPr>
                  <m:t>c</m:t>
                </m:r>
              </m:e>
              <m:sub>
                <m:r>
                  <w:rPr>
                    <w:rFonts w:ascii="Cambria Math" w:hAnsi="Cambria Math" w:cs="Calibri"/>
                  </w:rPr>
                  <m:t>i</m:t>
                </m:r>
              </m:sub>
            </m:sSub>
            <m:r>
              <m:rPr>
                <m:sty m:val="p"/>
              </m:rPr>
              <w:rPr>
                <w:rFonts w:ascii="Cambria Math" w:hAnsi="Cambria Math" w:cs="Calibri"/>
              </w:rPr>
              <m:t>,</m:t>
            </m:r>
            <m:sSub>
              <m:sSubPr>
                <m:ctrlPr>
                  <w:rPr>
                    <w:rFonts w:ascii="Cambria Math" w:hAnsi="Cambria Math" w:cs="Calibri"/>
                  </w:rPr>
                </m:ctrlPr>
              </m:sSubPr>
              <m:e>
                <m:r>
                  <w:rPr>
                    <w:rFonts w:ascii="Cambria Math" w:hAnsi="Cambria Math" w:cs="Calibri"/>
                  </w:rPr>
                  <m:t>t</m:t>
                </m:r>
              </m:e>
              <m:sub>
                <m:r>
                  <w:rPr>
                    <w:rFonts w:ascii="Cambria Math" w:hAnsi="Cambria Math" w:cs="Calibri"/>
                  </w:rPr>
                  <m:t>i</m:t>
                </m:r>
              </m:sub>
            </m:sSub>
          </m:e>
        </m:d>
      </m:oMath>
    </w:p>
    <w:p w14:paraId="44DC47B3" w14:textId="1F224337" w:rsidR="00122B92" w:rsidRPr="00683668" w:rsidRDefault="00BE2400" w:rsidP="00077153">
      <w:pPr>
        <w:spacing w:after="0" w:line="480" w:lineRule="auto"/>
        <w:rPr>
          <w:rFonts w:ascii="Calibri" w:hAnsi="Calibri" w:cs="Calibri"/>
        </w:rPr>
      </w:pPr>
      <w:r w:rsidRPr="00683668">
        <w:rPr>
          <w:rFonts w:ascii="Calibri" w:hAnsi="Calibri" w:cs="Calibri"/>
        </w:rPr>
        <w:lastRenderedPageBreak/>
        <w:t xml:space="preserve">where </w:t>
      </w:r>
      <m:oMath>
        <m:sSub>
          <m:sSubPr>
            <m:ctrlPr>
              <w:rPr>
                <w:rFonts w:ascii="Cambria Math" w:hAnsi="Cambria Math" w:cs="Calibri"/>
              </w:rPr>
            </m:ctrlPr>
          </m:sSubPr>
          <m:e>
            <m:r>
              <w:rPr>
                <w:rFonts w:ascii="Cambria Math" w:hAnsi="Cambria Math" w:cs="Calibri"/>
              </w:rPr>
              <m:t>ρ</m:t>
            </m:r>
          </m:e>
          <m:sub>
            <m:r>
              <w:rPr>
                <w:rFonts w:ascii="Cambria Math" w:hAnsi="Cambria Math" w:cs="Calibri"/>
              </w:rPr>
              <m:t>1</m:t>
            </m:r>
          </m:sub>
        </m:sSub>
        <m:d>
          <m:dPr>
            <m:ctrlPr>
              <w:rPr>
                <w:rFonts w:ascii="Cambria Math" w:hAnsi="Cambria Math" w:cs="Calibri"/>
              </w:rPr>
            </m:ctrlPr>
          </m:dPr>
          <m:e>
            <m:r>
              <w:rPr>
                <w:rFonts w:ascii="Cambria Math" w:hAnsi="Cambria Math" w:cs="Calibri"/>
              </w:rPr>
              <m:t>i</m:t>
            </m:r>
          </m:e>
        </m:d>
      </m:oMath>
      <w:r w:rsidRPr="00683668">
        <w:rPr>
          <w:rFonts w:ascii="Calibri" w:hAnsi="Calibri" w:cs="Calibri"/>
        </w:rPr>
        <w:t xml:space="preserve"> is the encounter probability predictor for observation </w:t>
      </w:r>
      <w:proofErr w:type="spellStart"/>
      <w:r w:rsidRPr="00683668">
        <w:rPr>
          <w:rFonts w:ascii="Calibri" w:hAnsi="Calibri" w:cs="Calibri"/>
          <w:i/>
          <w:iCs/>
        </w:rPr>
        <w:t>i</w:t>
      </w:r>
      <w:proofErr w:type="spellEnd"/>
      <w:r w:rsidRPr="00683668">
        <w:rPr>
          <w:rFonts w:ascii="Calibri" w:hAnsi="Calibri" w:cs="Calibri"/>
        </w:rPr>
        <w:t xml:space="preserve"> for category </w:t>
      </w:r>
      <m:oMath>
        <m:sSub>
          <m:sSubPr>
            <m:ctrlPr>
              <w:rPr>
                <w:rFonts w:ascii="Cambria Math" w:hAnsi="Cambria Math" w:cs="Calibri"/>
              </w:rPr>
            </m:ctrlPr>
          </m:sSubPr>
          <m:e>
            <m:r>
              <w:rPr>
                <w:rFonts w:ascii="Cambria Math" w:hAnsi="Cambria Math" w:cs="Calibri"/>
              </w:rPr>
              <m:t>c</m:t>
            </m:r>
          </m:e>
          <m:sub>
            <m:r>
              <w:rPr>
                <w:rFonts w:ascii="Cambria Math" w:hAnsi="Cambria Math" w:cs="Calibri"/>
              </w:rPr>
              <m:t>i</m:t>
            </m:r>
          </m:sub>
        </m:sSub>
      </m:oMath>
      <w:r w:rsidRPr="00683668">
        <w:rPr>
          <w:rFonts w:ascii="Calibri" w:hAnsi="Calibri" w:cs="Calibri"/>
        </w:rPr>
        <w:t xml:space="preserve"> at location </w:t>
      </w:r>
      <m:oMath>
        <m:sSub>
          <m:sSubPr>
            <m:ctrlPr>
              <w:rPr>
                <w:rFonts w:ascii="Cambria Math" w:hAnsi="Cambria Math" w:cs="Calibri"/>
              </w:rPr>
            </m:ctrlPr>
          </m:sSubPr>
          <m:e>
            <m:r>
              <w:rPr>
                <w:rFonts w:ascii="Cambria Math" w:hAnsi="Cambria Math" w:cs="Calibri"/>
              </w:rPr>
              <m:t>s</m:t>
            </m:r>
          </m:e>
          <m:sub>
            <m:r>
              <w:rPr>
                <w:rFonts w:ascii="Cambria Math" w:hAnsi="Cambria Math" w:cs="Calibri"/>
              </w:rPr>
              <m:t>i</m:t>
            </m:r>
          </m:sub>
        </m:sSub>
      </m:oMath>
      <w:r w:rsidRPr="00683668">
        <w:rPr>
          <w:rFonts w:ascii="Calibri" w:hAnsi="Calibri" w:cs="Calibri"/>
        </w:rPr>
        <w:t xml:space="preserve"> and time </w:t>
      </w:r>
      <m:oMath>
        <m:sSub>
          <m:sSubPr>
            <m:ctrlPr>
              <w:rPr>
                <w:rFonts w:ascii="Cambria Math" w:hAnsi="Cambria Math" w:cs="Calibri"/>
              </w:rPr>
            </m:ctrlPr>
          </m:sSubPr>
          <m:e>
            <m:r>
              <w:rPr>
                <w:rFonts w:ascii="Cambria Math" w:hAnsi="Cambria Math" w:cs="Calibri"/>
              </w:rPr>
              <m:t>t</m:t>
            </m:r>
          </m:e>
          <m:sub>
            <m:r>
              <w:rPr>
                <w:rFonts w:ascii="Cambria Math" w:hAnsi="Cambria Math" w:cs="Calibri"/>
              </w:rPr>
              <m:t>i</m:t>
            </m:r>
          </m:sub>
        </m:sSub>
      </m:oMath>
      <w:r w:rsidRPr="00683668">
        <w:rPr>
          <w:rFonts w:ascii="Calibri" w:hAnsi="Calibri" w:cs="Calibri"/>
        </w:rPr>
        <w:t xml:space="preserve">. </w:t>
      </w:r>
      <m:oMath>
        <m:sSub>
          <m:sSubPr>
            <m:ctrlPr>
              <w:rPr>
                <w:rFonts w:ascii="Cambria Math" w:hAnsi="Cambria Math" w:cs="Calibri"/>
              </w:rPr>
            </m:ctrlPr>
          </m:sSubPr>
          <m:e>
            <m:r>
              <w:rPr>
                <w:rFonts w:ascii="Cambria Math" w:hAnsi="Cambria Math" w:cs="Calibri"/>
              </w:rPr>
              <m:t>β</m:t>
            </m:r>
          </m:e>
          <m:sub>
            <m:r>
              <w:rPr>
                <w:rFonts w:ascii="Cambria Math" w:hAnsi="Cambria Math" w:cs="Calibri"/>
              </w:rPr>
              <m:t>1</m:t>
            </m:r>
          </m:sub>
        </m:sSub>
        <m:d>
          <m:dPr>
            <m:ctrlPr>
              <w:rPr>
                <w:rFonts w:ascii="Cambria Math" w:hAnsi="Cambria Math" w:cs="Calibri"/>
              </w:rPr>
            </m:ctrlPr>
          </m:dPr>
          <m:e>
            <m:sSub>
              <m:sSubPr>
                <m:ctrlPr>
                  <w:rPr>
                    <w:rFonts w:ascii="Cambria Math" w:hAnsi="Cambria Math" w:cs="Calibri"/>
                  </w:rPr>
                </m:ctrlPr>
              </m:sSubPr>
              <m:e>
                <m:r>
                  <w:rPr>
                    <w:rFonts w:ascii="Cambria Math" w:hAnsi="Cambria Math" w:cs="Calibri"/>
                  </w:rPr>
                  <m:t>c</m:t>
                </m:r>
              </m:e>
              <m:sub>
                <m:r>
                  <w:rPr>
                    <w:rFonts w:ascii="Cambria Math" w:hAnsi="Cambria Math" w:cs="Calibri"/>
                  </w:rPr>
                  <m:t>i</m:t>
                </m:r>
              </m:sub>
            </m:sSub>
            <m:r>
              <m:rPr>
                <m:sty m:val="p"/>
              </m:rPr>
              <w:rPr>
                <w:rFonts w:ascii="Cambria Math" w:hAnsi="Cambria Math" w:cs="Calibri"/>
              </w:rPr>
              <m:t>,</m:t>
            </m:r>
            <m:sSub>
              <m:sSubPr>
                <m:ctrlPr>
                  <w:rPr>
                    <w:rFonts w:ascii="Cambria Math" w:hAnsi="Cambria Math" w:cs="Calibri"/>
                  </w:rPr>
                </m:ctrlPr>
              </m:sSubPr>
              <m:e>
                <m:r>
                  <w:rPr>
                    <w:rFonts w:ascii="Cambria Math" w:hAnsi="Cambria Math" w:cs="Calibri"/>
                  </w:rPr>
                  <m:t>t</m:t>
                </m:r>
              </m:e>
              <m:sub>
                <m:r>
                  <w:rPr>
                    <w:rFonts w:ascii="Cambria Math" w:hAnsi="Cambria Math" w:cs="Calibri"/>
                  </w:rPr>
                  <m:t>i</m:t>
                </m:r>
              </m:sub>
            </m:sSub>
          </m:e>
        </m:d>
      </m:oMath>
      <w:r w:rsidRPr="00683668">
        <w:rPr>
          <w:rFonts w:ascii="Calibri" w:hAnsi="Calibri" w:cs="Calibri"/>
        </w:rPr>
        <w:t xml:space="preserve"> represents temporal variation for each category and time, </w:t>
      </w:r>
      <m:oMath>
        <m:sSub>
          <m:sSubPr>
            <m:ctrlPr>
              <w:rPr>
                <w:rFonts w:ascii="Cambria Math" w:hAnsi="Cambria Math" w:cs="Calibri"/>
              </w:rPr>
            </m:ctrlPr>
          </m:sSubPr>
          <m:e>
            <m:r>
              <w:rPr>
                <w:rFonts w:ascii="Cambria Math" w:hAnsi="Cambria Math" w:cs="Calibri"/>
              </w:rPr>
              <m:t>ω</m:t>
            </m:r>
          </m:e>
          <m:sub>
            <m:r>
              <w:rPr>
                <w:rFonts w:ascii="Cambria Math" w:hAnsi="Cambria Math" w:cs="Calibri"/>
              </w:rPr>
              <m:t>i</m:t>
            </m:r>
          </m:sub>
        </m:sSub>
        <m:d>
          <m:dPr>
            <m:ctrlPr>
              <w:rPr>
                <w:rFonts w:ascii="Cambria Math" w:hAnsi="Cambria Math" w:cs="Calibri"/>
              </w:rPr>
            </m:ctrlPr>
          </m:dPr>
          <m:e>
            <m:sSub>
              <m:sSubPr>
                <m:ctrlPr>
                  <w:rPr>
                    <w:rFonts w:ascii="Cambria Math" w:hAnsi="Cambria Math" w:cs="Calibri"/>
                  </w:rPr>
                </m:ctrlPr>
              </m:sSubPr>
              <m:e>
                <m:r>
                  <w:rPr>
                    <w:rFonts w:ascii="Cambria Math" w:hAnsi="Cambria Math" w:cs="Calibri"/>
                  </w:rPr>
                  <m:t>s</m:t>
                </m:r>
              </m:e>
              <m:sub>
                <m:r>
                  <w:rPr>
                    <w:rFonts w:ascii="Cambria Math" w:hAnsi="Cambria Math" w:cs="Calibri"/>
                  </w:rPr>
                  <m:t>i</m:t>
                </m:r>
              </m:sub>
            </m:sSub>
            <m:r>
              <m:rPr>
                <m:sty m:val="p"/>
              </m:rPr>
              <w:rPr>
                <w:rFonts w:ascii="Cambria Math" w:hAnsi="Cambria Math" w:cs="Calibri"/>
              </w:rPr>
              <m:t>,</m:t>
            </m:r>
            <m:sSub>
              <m:sSubPr>
                <m:ctrlPr>
                  <w:rPr>
                    <w:rFonts w:ascii="Cambria Math" w:hAnsi="Cambria Math" w:cs="Calibri"/>
                  </w:rPr>
                </m:ctrlPr>
              </m:sSubPr>
              <m:e>
                <m:r>
                  <w:rPr>
                    <w:rFonts w:ascii="Cambria Math" w:hAnsi="Cambria Math" w:cs="Calibri"/>
                  </w:rPr>
                  <m:t>c</m:t>
                </m:r>
              </m:e>
              <m:sub>
                <m:r>
                  <w:rPr>
                    <w:rFonts w:ascii="Cambria Math" w:hAnsi="Cambria Math" w:cs="Calibri"/>
                  </w:rPr>
                  <m:t>i</m:t>
                </m:r>
              </m:sub>
            </m:sSub>
          </m:e>
        </m:d>
      </m:oMath>
      <w:r w:rsidRPr="00683668">
        <w:rPr>
          <w:rFonts w:ascii="Calibri" w:hAnsi="Calibri" w:cs="Calibri"/>
        </w:rPr>
        <w:t xml:space="preserve"> represents spatial variation for each location and category, </w:t>
      </w:r>
      <m:oMath>
        <m:sSub>
          <m:sSubPr>
            <m:ctrlPr>
              <w:rPr>
                <w:rFonts w:ascii="Cambria Math" w:hAnsi="Cambria Math" w:cs="Calibri"/>
              </w:rPr>
            </m:ctrlPr>
          </m:sSubPr>
          <m:e>
            <m:r>
              <w:rPr>
                <w:rFonts w:ascii="Cambria Math" w:hAnsi="Cambria Math" w:cs="Calibri"/>
              </w:rPr>
              <m:t>ε</m:t>
            </m:r>
          </m:e>
          <m:sub>
            <m:r>
              <w:rPr>
                <w:rFonts w:ascii="Cambria Math" w:hAnsi="Cambria Math" w:cs="Calibri"/>
              </w:rPr>
              <m:t>1</m:t>
            </m:r>
          </m:sub>
        </m:sSub>
        <m:d>
          <m:dPr>
            <m:ctrlPr>
              <w:rPr>
                <w:rFonts w:ascii="Cambria Math" w:hAnsi="Cambria Math" w:cs="Calibri"/>
              </w:rPr>
            </m:ctrlPr>
          </m:dPr>
          <m:e>
            <m:sSub>
              <m:sSubPr>
                <m:ctrlPr>
                  <w:rPr>
                    <w:rFonts w:ascii="Cambria Math" w:hAnsi="Cambria Math" w:cs="Calibri"/>
                  </w:rPr>
                </m:ctrlPr>
              </m:sSubPr>
              <m:e>
                <m:r>
                  <w:rPr>
                    <w:rFonts w:ascii="Cambria Math" w:hAnsi="Cambria Math" w:cs="Calibri"/>
                  </w:rPr>
                  <m:t>s</m:t>
                </m:r>
              </m:e>
              <m:sub>
                <m:r>
                  <w:rPr>
                    <w:rFonts w:ascii="Cambria Math" w:hAnsi="Cambria Math" w:cs="Calibri"/>
                  </w:rPr>
                  <m:t>i</m:t>
                </m:r>
              </m:sub>
            </m:sSub>
            <m:r>
              <m:rPr>
                <m:sty m:val="p"/>
              </m:rPr>
              <w:rPr>
                <w:rFonts w:ascii="Cambria Math" w:hAnsi="Cambria Math" w:cs="Calibri"/>
              </w:rPr>
              <m:t>,</m:t>
            </m:r>
            <m:sSub>
              <m:sSubPr>
                <m:ctrlPr>
                  <w:rPr>
                    <w:rFonts w:ascii="Cambria Math" w:hAnsi="Cambria Math" w:cs="Calibri"/>
                  </w:rPr>
                </m:ctrlPr>
              </m:sSubPr>
              <m:e>
                <m:r>
                  <w:rPr>
                    <w:rFonts w:ascii="Cambria Math" w:hAnsi="Cambria Math" w:cs="Calibri"/>
                  </w:rPr>
                  <m:t>c</m:t>
                </m:r>
              </m:e>
              <m:sub>
                <m:r>
                  <w:rPr>
                    <w:rFonts w:ascii="Cambria Math" w:hAnsi="Cambria Math" w:cs="Calibri"/>
                  </w:rPr>
                  <m:t>i</m:t>
                </m:r>
              </m:sub>
            </m:sSub>
            <m:r>
              <m:rPr>
                <m:sty m:val="p"/>
              </m:rPr>
              <w:rPr>
                <w:rFonts w:ascii="Cambria Math" w:hAnsi="Cambria Math" w:cs="Calibri"/>
              </w:rPr>
              <m:t>,</m:t>
            </m:r>
            <m:sSub>
              <m:sSubPr>
                <m:ctrlPr>
                  <w:rPr>
                    <w:rFonts w:ascii="Cambria Math" w:hAnsi="Cambria Math" w:cs="Calibri"/>
                  </w:rPr>
                </m:ctrlPr>
              </m:sSubPr>
              <m:e>
                <m:r>
                  <w:rPr>
                    <w:rFonts w:ascii="Cambria Math" w:hAnsi="Cambria Math" w:cs="Calibri"/>
                  </w:rPr>
                  <m:t>t</m:t>
                </m:r>
              </m:e>
              <m:sub>
                <m:r>
                  <w:rPr>
                    <w:rFonts w:ascii="Cambria Math" w:hAnsi="Cambria Math" w:cs="Calibri"/>
                  </w:rPr>
                  <m:t>i</m:t>
                </m:r>
              </m:sub>
            </m:sSub>
          </m:e>
        </m:d>
      </m:oMath>
      <w:r w:rsidRPr="00683668">
        <w:rPr>
          <w:rFonts w:ascii="Calibri" w:hAnsi="Calibri" w:cs="Calibri"/>
        </w:rPr>
        <w:t xml:space="preserve"> represents </w:t>
      </w:r>
      <w:del w:id="269" w:author="Katie Lankowicz" w:date="2024-06-11T15:04:00Z" w16du:dateUtc="2024-06-11T19:04:00Z">
        <w:r w:rsidRPr="00683668" w:rsidDel="00B52150">
          <w:rPr>
            <w:rFonts w:ascii="Calibri" w:hAnsi="Calibri" w:cs="Calibri"/>
          </w:rPr>
          <w:delText>spatiotemporal</w:delText>
        </w:r>
      </w:del>
      <w:ins w:id="270" w:author="Katie Lankowicz" w:date="2024-06-11T15:04:00Z" w16du:dateUtc="2024-06-11T19:04:00Z">
        <w:r w:rsidR="00B52150">
          <w:rPr>
            <w:rFonts w:ascii="Calibri" w:hAnsi="Calibri" w:cs="Calibri"/>
          </w:rPr>
          <w:t>spatiotemporal</w:t>
        </w:r>
      </w:ins>
      <w:r w:rsidRPr="00683668">
        <w:rPr>
          <w:rFonts w:ascii="Calibri" w:hAnsi="Calibri" w:cs="Calibri"/>
        </w:rPr>
        <w:t xml:space="preserve"> variation for each location, category, and time, </w:t>
      </w:r>
      <m:oMath>
        <m:sSub>
          <m:sSubPr>
            <m:ctrlPr>
              <w:rPr>
                <w:rFonts w:ascii="Cambria Math" w:hAnsi="Cambria Math" w:cs="Calibri"/>
              </w:rPr>
            </m:ctrlPr>
          </m:sSubPr>
          <m:e>
            <m:r>
              <w:rPr>
                <w:rFonts w:ascii="Cambria Math" w:hAnsi="Cambria Math" w:cs="Calibri"/>
              </w:rPr>
              <m:t>η</m:t>
            </m:r>
          </m:e>
          <m:sub>
            <m:r>
              <w:rPr>
                <w:rFonts w:ascii="Cambria Math" w:hAnsi="Cambria Math" w:cs="Calibri"/>
              </w:rPr>
              <m:t>1</m:t>
            </m:r>
          </m:sub>
        </m:sSub>
        <m:d>
          <m:dPr>
            <m:ctrlPr>
              <w:rPr>
                <w:rFonts w:ascii="Cambria Math" w:hAnsi="Cambria Math" w:cs="Calibri"/>
              </w:rPr>
            </m:ctrlPr>
          </m:dPr>
          <m:e>
            <m:sSub>
              <m:sSubPr>
                <m:ctrlPr>
                  <w:rPr>
                    <w:rFonts w:ascii="Cambria Math" w:hAnsi="Cambria Math" w:cs="Calibri"/>
                  </w:rPr>
                </m:ctrlPr>
              </m:sSubPr>
              <m:e>
                <m:r>
                  <w:rPr>
                    <w:rFonts w:ascii="Cambria Math" w:hAnsi="Cambria Math" w:cs="Calibri"/>
                  </w:rPr>
                  <m:t>v</m:t>
                </m:r>
              </m:e>
              <m:sub>
                <m:r>
                  <w:rPr>
                    <w:rFonts w:ascii="Cambria Math" w:hAnsi="Cambria Math" w:cs="Calibri"/>
                  </w:rPr>
                  <m:t>i</m:t>
                </m:r>
              </m:sub>
            </m:sSub>
            <m:r>
              <m:rPr>
                <m:sty m:val="p"/>
              </m:rPr>
              <w:rPr>
                <w:rFonts w:ascii="Cambria Math" w:hAnsi="Cambria Math" w:cs="Calibri"/>
              </w:rPr>
              <m:t>,</m:t>
            </m:r>
            <m:sSub>
              <m:sSubPr>
                <m:ctrlPr>
                  <w:rPr>
                    <w:rFonts w:ascii="Cambria Math" w:hAnsi="Cambria Math" w:cs="Calibri"/>
                  </w:rPr>
                </m:ctrlPr>
              </m:sSubPr>
              <m:e>
                <m:r>
                  <w:rPr>
                    <w:rFonts w:ascii="Cambria Math" w:hAnsi="Cambria Math" w:cs="Calibri"/>
                  </w:rPr>
                  <m:t>c</m:t>
                </m:r>
              </m:e>
              <m:sub>
                <m:r>
                  <w:rPr>
                    <w:rFonts w:ascii="Cambria Math" w:hAnsi="Cambria Math" w:cs="Calibri"/>
                  </w:rPr>
                  <m:t>i</m:t>
                </m:r>
              </m:sub>
            </m:sSub>
          </m:e>
        </m:d>
      </m:oMath>
      <w:r w:rsidRPr="00683668">
        <w:rPr>
          <w:rFonts w:ascii="Calibri" w:hAnsi="Calibri" w:cs="Calibri"/>
        </w:rPr>
        <w:t xml:space="preserve"> represents vessel effects for each vessel and category, and </w:t>
      </w:r>
      <m:oMath>
        <m:sSub>
          <m:sSubPr>
            <m:ctrlPr>
              <w:rPr>
                <w:rFonts w:ascii="Cambria Math" w:hAnsi="Cambria Math" w:cs="Calibri"/>
              </w:rPr>
            </m:ctrlPr>
          </m:sSubPr>
          <m:e>
            <m:r>
              <w:rPr>
                <w:rFonts w:ascii="Cambria Math" w:hAnsi="Cambria Math" w:cs="Calibri"/>
              </w:rPr>
              <m:t>ν</m:t>
            </m:r>
          </m:e>
          <m:sub>
            <m:r>
              <w:rPr>
                <w:rFonts w:ascii="Cambria Math" w:hAnsi="Cambria Math" w:cs="Calibri"/>
              </w:rPr>
              <m:t>1</m:t>
            </m:r>
          </m:sub>
        </m:sSub>
        <m:d>
          <m:dPr>
            <m:ctrlPr>
              <w:rPr>
                <w:rFonts w:ascii="Cambria Math" w:hAnsi="Cambria Math" w:cs="Calibri"/>
              </w:rPr>
            </m:ctrlPr>
          </m:dPr>
          <m:e>
            <m:sSub>
              <m:sSubPr>
                <m:ctrlPr>
                  <w:rPr>
                    <w:rFonts w:ascii="Cambria Math" w:hAnsi="Cambria Math" w:cs="Calibri"/>
                  </w:rPr>
                </m:ctrlPr>
              </m:sSubPr>
              <m:e>
                <m:r>
                  <w:rPr>
                    <w:rFonts w:ascii="Cambria Math" w:hAnsi="Cambria Math" w:cs="Calibri"/>
                  </w:rPr>
                  <m:t>c</m:t>
                </m:r>
              </m:e>
              <m:sub>
                <m:r>
                  <w:rPr>
                    <w:rFonts w:ascii="Cambria Math" w:hAnsi="Cambria Math" w:cs="Calibri"/>
                  </w:rPr>
                  <m:t>i</m:t>
                </m:r>
              </m:sub>
            </m:sSub>
            <m:r>
              <m:rPr>
                <m:sty m:val="p"/>
              </m:rPr>
              <w:rPr>
                <w:rFonts w:ascii="Cambria Math" w:hAnsi="Cambria Math" w:cs="Calibri"/>
              </w:rPr>
              <m:t>,</m:t>
            </m:r>
            <m:sSub>
              <m:sSubPr>
                <m:ctrlPr>
                  <w:rPr>
                    <w:rFonts w:ascii="Cambria Math" w:hAnsi="Cambria Math" w:cs="Calibri"/>
                  </w:rPr>
                </m:ctrlPr>
              </m:sSubPr>
              <m:e>
                <m:r>
                  <w:rPr>
                    <w:rFonts w:ascii="Cambria Math" w:hAnsi="Cambria Math" w:cs="Calibri"/>
                  </w:rPr>
                  <m:t>t</m:t>
                </m:r>
              </m:e>
              <m:sub>
                <m:r>
                  <w:rPr>
                    <w:rFonts w:ascii="Cambria Math" w:hAnsi="Cambria Math" w:cs="Calibri"/>
                  </w:rPr>
                  <m:t>i</m:t>
                </m:r>
              </m:sub>
            </m:sSub>
          </m:e>
        </m:d>
      </m:oMath>
      <w:r w:rsidRPr="00683668">
        <w:rPr>
          <w:rFonts w:ascii="Calibri" w:hAnsi="Calibri" w:cs="Calibri"/>
        </w:rPr>
        <w:t xml:space="preserve"> represents the effect of density covariates for each category and time. The second linear predictor is structured the same way but calculates the catch rate predictor. Both linear predictors incorporate fixed and random effects, and spatial and </w:t>
      </w:r>
      <w:del w:id="271" w:author="Katie Lankowicz" w:date="2024-06-11T15:04:00Z" w16du:dateUtc="2024-06-11T19:04:00Z">
        <w:r w:rsidRPr="00683668" w:rsidDel="00B52150">
          <w:rPr>
            <w:rFonts w:ascii="Calibri" w:hAnsi="Calibri" w:cs="Calibri"/>
          </w:rPr>
          <w:delText>spatiotemporal</w:delText>
        </w:r>
      </w:del>
      <w:ins w:id="272" w:author="Katie Lankowicz" w:date="2024-06-11T15:04:00Z" w16du:dateUtc="2024-06-11T19:04:00Z">
        <w:r w:rsidR="00B52150">
          <w:rPr>
            <w:rFonts w:ascii="Calibri" w:hAnsi="Calibri" w:cs="Calibri"/>
          </w:rPr>
          <w:t>spatiotemporal</w:t>
        </w:r>
      </w:ins>
      <w:r w:rsidRPr="00683668">
        <w:rPr>
          <w:rFonts w:ascii="Calibri" w:hAnsi="Calibri" w:cs="Calibri"/>
        </w:rPr>
        <w:t xml:space="preserve"> variation are approximated as Gaussian Markov random fields </w:t>
      </w:r>
      <w:r w:rsidRPr="00683668">
        <w:rPr>
          <w:rFonts w:ascii="Calibri" w:hAnsi="Calibri" w:cs="Calibri"/>
        </w:rPr>
        <w:fldChar w:fldCharType="begin"/>
      </w:r>
      <w:r w:rsidR="001F47BA">
        <w:rPr>
          <w:rFonts w:ascii="Calibri" w:hAnsi="Calibri" w:cs="Calibri"/>
        </w:rPr>
        <w:instrText xml:space="preserve"> ADDIN ZOTERO_ITEM CSL_CITATION {"citationID":"UYWGyBin","properties":{"formattedCitation":"(Thorson et al. 2015b; Thorson and Barnett 2017; Thorson 2019)","plainCitation":"(Thorson et al. 2015b; Thorson and Barnett 2017; Thorson 2019)","noteIndex":0},"citationItems":[{"id":112,"uris":["http://zotero.org/users/11233743/items/KK2TP4PQ"],"itemData":{"id":112,"type":"article-journal","container-title":"Ecology","DOI":"10.1890/14-0739.1","ISSN":"0012-9658","issue":"5","journalAbbreviation":"Ecology","language":"en","page":"1202-1212","source":"DOI.org (Crossref)","title":"The importance of spatial models for estimating the strength of density dependence","volume":"96","author":[{"family":"Thorson","given":"James T."},{"family":"Skaug","given":"Hans J."},{"family":"Kristensen","given":"Kasper"},{"family":"Shelton","given":"Andrew O."},{"family":"Ward","given":"Eric J."},{"family":"Harms","given":"John H."},{"family":"Benante","given":"James A."}],"issued":{"date-parts":[["2015",5]]}}},{"id":109,"uris":["http://zotero.org/users/11233743/items/WZZYJPHY"],"itemData":{"id":109,"type":"article-journal","container-title":"ICES Journal of Marine Science","DOI":"10.1093/icesjms/fsw193","ISSN":"1054-3139, 1095-9289","issue":"5","language":"en","page":"1311-1321","source":"DOI.org (Crossref)","title":"Comparing estimates of abundance trends and distribution shifts using single- and multispecies models of fishes and biogenic habitat","volume":"74","author":[{"family":"Thorson","given":"James T."},{"family":"Barnett","given":"Lewis A. K."}],"issued":{"date-parts":[["2017",5,1]]}}},{"id":107,"uris":["http://zotero.org/users/11233743/items/TRQK74RZ"],"itemData":{"id":107,"type":"article-journal","container-title":"Fisheries Research","DOI":"10.1016/j.fishres.2018.10.013","ISSN":"01657836","journalAbbreviation":"Fisheries Research","language":"en","page":"143-161","source":"DOI.org (Crossref)","title":"Guidance for decisions using the Vector Autoregressive Spatio-Temporal (VAST) package in stock, ecosystem, habitat and climate assessments","volume":"210","author":[{"family":"Thorson","given":"James T."}],"issued":{"date-parts":[["2019",2]]}}}],"schema":"https://github.com/citation-style-language/schema/raw/master/csl-citation.json"} </w:instrText>
      </w:r>
      <w:r w:rsidRPr="00683668">
        <w:rPr>
          <w:rFonts w:ascii="Calibri" w:hAnsi="Calibri" w:cs="Calibri"/>
        </w:rPr>
        <w:fldChar w:fldCharType="separate"/>
      </w:r>
      <w:r w:rsidR="001F47BA" w:rsidRPr="001F47BA">
        <w:rPr>
          <w:rFonts w:ascii="Calibri" w:hAnsi="Calibri" w:cs="Calibri"/>
        </w:rPr>
        <w:t>(Thorson et al. 2015b; Thorson and Barnett 2017; Thorson 2019)</w:t>
      </w:r>
      <w:r w:rsidRPr="00683668">
        <w:rPr>
          <w:rFonts w:ascii="Calibri" w:hAnsi="Calibri" w:cs="Calibri"/>
        </w:rPr>
        <w:fldChar w:fldCharType="end"/>
      </w:r>
      <w:r w:rsidR="00122B92" w:rsidRPr="00683668">
        <w:rPr>
          <w:rFonts w:ascii="Calibri" w:hAnsi="Calibri" w:cs="Calibri"/>
        </w:rPr>
        <w:t>.</w:t>
      </w:r>
      <w:r w:rsidR="00BA78F0" w:rsidRPr="00683668">
        <w:rPr>
          <w:rFonts w:ascii="Calibri" w:hAnsi="Calibri" w:cs="Calibri"/>
        </w:rPr>
        <w:t xml:space="preserve"> As recommended by model developers for abundance-data models, a lognormal-Poisson distribution was chosen for the first linear predictor and an alternative “Poisson-link delta-model” </w:t>
      </w:r>
      <w:r w:rsidR="00683668">
        <w:rPr>
          <w:rFonts w:ascii="Calibri" w:hAnsi="Calibri" w:cs="Calibri"/>
        </w:rPr>
        <w:t xml:space="preserve">distribution </w:t>
      </w:r>
      <w:r w:rsidR="00BA78F0" w:rsidRPr="00683668">
        <w:rPr>
          <w:rFonts w:ascii="Calibri" w:hAnsi="Calibri" w:cs="Calibri"/>
        </w:rPr>
        <w:t>was chosen for the second linear predictor.</w:t>
      </w:r>
    </w:p>
    <w:p w14:paraId="51B77F22" w14:textId="58359000" w:rsidR="00122B92" w:rsidRPr="00683668" w:rsidRDefault="00122B92" w:rsidP="00077153">
      <w:pPr>
        <w:spacing w:after="0" w:line="480" w:lineRule="auto"/>
        <w:ind w:firstLine="720"/>
        <w:rPr>
          <w:rFonts w:ascii="Calibri" w:hAnsi="Calibri" w:cs="Calibri"/>
        </w:rPr>
      </w:pPr>
      <w:r w:rsidRPr="00683668">
        <w:rPr>
          <w:rFonts w:ascii="Calibri" w:hAnsi="Calibri" w:cs="Calibri"/>
        </w:rPr>
        <w:t>Implementation of VAST models requires several structural and data inclusion decisions, as outlined in Thorson</w:t>
      </w:r>
      <w:r w:rsidR="00BE2400" w:rsidRPr="00683668">
        <w:rPr>
          <w:rFonts w:ascii="Calibri" w:hAnsi="Calibri" w:cs="Calibri"/>
        </w:rPr>
        <w:t xml:space="preserve"> </w:t>
      </w:r>
      <w:r w:rsidR="00BE2400" w:rsidRPr="00683668">
        <w:rPr>
          <w:rFonts w:ascii="Calibri" w:hAnsi="Calibri" w:cs="Calibri"/>
        </w:rPr>
        <w:fldChar w:fldCharType="begin"/>
      </w:r>
      <w:r w:rsidR="005942AE" w:rsidRPr="00683668">
        <w:rPr>
          <w:rFonts w:ascii="Calibri" w:hAnsi="Calibri" w:cs="Calibri"/>
        </w:rPr>
        <w:instrText xml:space="preserve"> ADDIN ZOTERO_ITEM CSL_CITATION {"citationID":"SUf861qP","properties":{"formattedCitation":"(Thorson 2019)","plainCitation":"(Thorson 2019)","dontUpdate":true,"noteIndex":0},"citationItems":[{"id":107,"uris":["http://zotero.org/users/11233743/items/TRQK74RZ"],"itemData":{"id":107,"type":"article-journal","container-title":"Fisheries Research","DOI":"10.1016/j.fishres.2018.10.013","ISSN":"01657836","journalAbbreviation":"Fisheries Research","language":"en","page":"143-161","source":"DOI.org (Crossref)","title":"Guidance for decisions using the Vector Autoregressive Spatio-Temporal (VAST) package in stock, ecosystem, habitat and climate assessments","volume":"210","author":[{"family":"Thorson","given":"James T."}],"issued":{"date-parts":[["2019",2]]}}}],"schema":"https://github.com/citation-style-language/schema/raw/master/csl-citation.json"} </w:instrText>
      </w:r>
      <w:r w:rsidR="00BE2400" w:rsidRPr="00683668">
        <w:rPr>
          <w:rFonts w:ascii="Calibri" w:hAnsi="Calibri" w:cs="Calibri"/>
        </w:rPr>
        <w:fldChar w:fldCharType="separate"/>
      </w:r>
      <w:r w:rsidR="00BE2400" w:rsidRPr="00683668">
        <w:rPr>
          <w:rFonts w:ascii="Calibri" w:hAnsi="Calibri" w:cs="Calibri"/>
        </w:rPr>
        <w:t>(2019)</w:t>
      </w:r>
      <w:r w:rsidR="00BE2400" w:rsidRPr="00683668">
        <w:rPr>
          <w:rFonts w:ascii="Calibri" w:hAnsi="Calibri" w:cs="Calibri"/>
        </w:rPr>
        <w:fldChar w:fldCharType="end"/>
      </w:r>
      <w:r w:rsidRPr="00683668">
        <w:rPr>
          <w:rFonts w:ascii="Calibri" w:hAnsi="Calibri" w:cs="Calibri"/>
        </w:rPr>
        <w:t>. Decisions used in this effort will be discussed in the following subsections.</w:t>
      </w:r>
    </w:p>
    <w:p w14:paraId="0843509C" w14:textId="4AB41924" w:rsidR="00BE2400" w:rsidRPr="00683668" w:rsidRDefault="00122B92" w:rsidP="00077153">
      <w:pPr>
        <w:spacing w:after="0" w:line="480" w:lineRule="auto"/>
        <w:rPr>
          <w:rFonts w:ascii="Calibri" w:hAnsi="Calibri" w:cs="Calibri"/>
          <w:b/>
          <w:bCs/>
          <w:color w:val="4472C4" w:themeColor="accent1"/>
        </w:rPr>
      </w:pPr>
      <w:r w:rsidRPr="00683668">
        <w:rPr>
          <w:rFonts w:ascii="Calibri" w:hAnsi="Calibri" w:cs="Calibri"/>
          <w:b/>
          <w:bCs/>
          <w:color w:val="4472C4" w:themeColor="accent1"/>
        </w:rPr>
        <w:t>3.2.</w:t>
      </w:r>
      <w:r w:rsidR="00BE2400" w:rsidRPr="00683668">
        <w:rPr>
          <w:rFonts w:ascii="Calibri" w:hAnsi="Calibri" w:cs="Calibri"/>
          <w:b/>
          <w:bCs/>
          <w:color w:val="4472C4" w:themeColor="accent1"/>
        </w:rPr>
        <w:t>1</w:t>
      </w:r>
      <w:r w:rsidRPr="00683668">
        <w:rPr>
          <w:rFonts w:ascii="Calibri" w:hAnsi="Calibri" w:cs="Calibri"/>
          <w:b/>
          <w:bCs/>
          <w:color w:val="4472C4" w:themeColor="accent1"/>
        </w:rPr>
        <w:tab/>
      </w:r>
      <w:r w:rsidR="00BE2400" w:rsidRPr="00683668">
        <w:rPr>
          <w:rFonts w:ascii="Calibri" w:hAnsi="Calibri" w:cs="Calibri"/>
          <w:b/>
          <w:bCs/>
          <w:color w:val="4472C4" w:themeColor="accent1"/>
        </w:rPr>
        <w:t>S</w:t>
      </w:r>
      <w:r w:rsidRPr="00683668">
        <w:rPr>
          <w:rFonts w:ascii="Calibri" w:hAnsi="Calibri" w:cs="Calibri"/>
          <w:b/>
          <w:bCs/>
          <w:color w:val="4472C4" w:themeColor="accent1"/>
        </w:rPr>
        <w:t xml:space="preserve">patial </w:t>
      </w:r>
      <w:r w:rsidR="00BE2400" w:rsidRPr="00683668">
        <w:rPr>
          <w:rFonts w:ascii="Calibri" w:hAnsi="Calibri" w:cs="Calibri"/>
          <w:b/>
          <w:bCs/>
          <w:color w:val="4472C4" w:themeColor="accent1"/>
        </w:rPr>
        <w:t>domain</w:t>
      </w:r>
      <w:r w:rsidRPr="00683668">
        <w:rPr>
          <w:rFonts w:ascii="Calibri" w:hAnsi="Calibri" w:cs="Calibri"/>
          <w:b/>
          <w:bCs/>
          <w:color w:val="4472C4" w:themeColor="accent1"/>
        </w:rPr>
        <w:t>,</w:t>
      </w:r>
      <w:r w:rsidR="00BE2400" w:rsidRPr="00683668">
        <w:rPr>
          <w:rFonts w:ascii="Calibri" w:hAnsi="Calibri" w:cs="Calibri"/>
          <w:b/>
          <w:bCs/>
          <w:color w:val="4472C4" w:themeColor="accent1"/>
        </w:rPr>
        <w:t xml:space="preserve"> </w:t>
      </w:r>
      <w:r w:rsidRPr="00683668">
        <w:rPr>
          <w:rFonts w:ascii="Calibri" w:hAnsi="Calibri" w:cs="Calibri"/>
          <w:b/>
          <w:bCs/>
          <w:color w:val="4472C4" w:themeColor="accent1"/>
        </w:rPr>
        <w:t>smoothing, resolution</w:t>
      </w:r>
      <w:r w:rsidR="00BE2400" w:rsidRPr="00683668">
        <w:rPr>
          <w:rFonts w:ascii="Calibri" w:hAnsi="Calibri" w:cs="Calibri"/>
          <w:b/>
          <w:bCs/>
          <w:color w:val="4472C4" w:themeColor="accent1"/>
        </w:rPr>
        <w:t>, and strata</w:t>
      </w:r>
    </w:p>
    <w:p w14:paraId="7FB0AF92" w14:textId="230BB3F4" w:rsidR="00122B92" w:rsidRPr="00683668" w:rsidRDefault="00122B92" w:rsidP="00077153">
      <w:pPr>
        <w:spacing w:after="0" w:line="480" w:lineRule="auto"/>
        <w:ind w:firstLine="720"/>
        <w:rPr>
          <w:rFonts w:ascii="Calibri" w:hAnsi="Calibri" w:cs="Calibri"/>
        </w:rPr>
      </w:pPr>
      <w:r w:rsidRPr="00683668">
        <w:rPr>
          <w:rFonts w:ascii="Calibri" w:hAnsi="Calibri" w:cs="Calibri"/>
        </w:rPr>
        <w:t>T</w:t>
      </w:r>
      <w:r w:rsidR="00BE2400" w:rsidRPr="00683668">
        <w:rPr>
          <w:rFonts w:ascii="Calibri" w:hAnsi="Calibri" w:cs="Calibri"/>
        </w:rPr>
        <w:t>hough survey data coverage extends to</w:t>
      </w:r>
      <w:r w:rsidRPr="00683668">
        <w:rPr>
          <w:rFonts w:ascii="Calibri" w:hAnsi="Calibri" w:cs="Calibri"/>
        </w:rPr>
        <w:t xml:space="preserve"> Cape Hatteras, North Carolina, the southern edge of the Atlantic cod range likely does not reach this point. For this model, the spatial extent of interest will be American waters on the continental shelf from the northern edge of the Gulf of Maine through the mouth of the Chesapeake Bay (Fig. 1). This area was represented as a </w:t>
      </w:r>
      <w:del w:id="273" w:author="Katie Lankowicz" w:date="2024-09-04T11:53:00Z" w16du:dateUtc="2024-09-04T15:53:00Z">
        <w:r w:rsidRPr="00683668" w:rsidDel="00BC34D1">
          <w:rPr>
            <w:rFonts w:ascii="Calibri" w:hAnsi="Calibri" w:cs="Calibri"/>
          </w:rPr>
          <w:delText>“</w:delText>
        </w:r>
      </w:del>
      <w:r w:rsidRPr="00683668">
        <w:rPr>
          <w:rFonts w:ascii="Calibri" w:hAnsi="Calibri" w:cs="Calibri"/>
        </w:rPr>
        <w:t>2D mesh</w:t>
      </w:r>
      <w:del w:id="274" w:author="Katie Lankowicz" w:date="2024-09-04T11:53:00Z" w16du:dateUtc="2024-09-04T15:53:00Z">
        <w:r w:rsidRPr="00683668" w:rsidDel="00BC34D1">
          <w:rPr>
            <w:rFonts w:ascii="Calibri" w:hAnsi="Calibri" w:cs="Calibri"/>
          </w:rPr>
          <w:delText>”</w:delText>
        </w:r>
      </w:del>
      <w:r w:rsidRPr="00683668">
        <w:rPr>
          <w:rFonts w:ascii="Calibri" w:hAnsi="Calibri" w:cs="Calibri"/>
        </w:rPr>
        <w:t xml:space="preserve"> built on a stochastic partial differential equation (SPDE) approximation to a </w:t>
      </w:r>
      <w:r w:rsidR="000A01F3" w:rsidRPr="00683668">
        <w:rPr>
          <w:rFonts w:ascii="Calibri" w:hAnsi="Calibri" w:cs="Calibri"/>
        </w:rPr>
        <w:t xml:space="preserve">Gaussian Markov </w:t>
      </w:r>
      <w:r w:rsidR="00683668">
        <w:rPr>
          <w:rFonts w:ascii="Calibri" w:hAnsi="Calibri" w:cs="Calibri"/>
        </w:rPr>
        <w:t>r</w:t>
      </w:r>
      <w:r w:rsidR="000A01F3" w:rsidRPr="00683668">
        <w:rPr>
          <w:rFonts w:ascii="Calibri" w:hAnsi="Calibri" w:cs="Calibri"/>
        </w:rPr>
        <w:t xml:space="preserve">andom </w:t>
      </w:r>
      <w:r w:rsidR="00683668">
        <w:rPr>
          <w:rFonts w:ascii="Calibri" w:hAnsi="Calibri" w:cs="Calibri"/>
        </w:rPr>
        <w:t>f</w:t>
      </w:r>
      <w:r w:rsidR="000A01F3" w:rsidRPr="00683668">
        <w:rPr>
          <w:rFonts w:ascii="Calibri" w:hAnsi="Calibri" w:cs="Calibri"/>
        </w:rPr>
        <w:t xml:space="preserve">ield with a </w:t>
      </w:r>
      <w:r w:rsidRPr="00683668">
        <w:rPr>
          <w:rFonts w:ascii="Calibri" w:hAnsi="Calibri" w:cs="Calibri"/>
        </w:rPr>
        <w:t>Matérn correlation function. Geometric anisotropy</w:t>
      </w:r>
      <w:r w:rsidR="00607974" w:rsidRPr="00683668">
        <w:rPr>
          <w:rFonts w:ascii="Calibri" w:hAnsi="Calibri" w:cs="Calibri"/>
        </w:rPr>
        <w:t xml:space="preserve"> (directional correlation)</w:t>
      </w:r>
      <w:r w:rsidRPr="00683668">
        <w:rPr>
          <w:rFonts w:ascii="Calibri" w:hAnsi="Calibri" w:cs="Calibri"/>
        </w:rPr>
        <w:t xml:space="preserve"> is expected in most marine ecosystems</w:t>
      </w:r>
      <w:r w:rsidR="000C74D1" w:rsidRPr="00683668">
        <w:rPr>
          <w:rFonts w:ascii="Calibri" w:hAnsi="Calibri" w:cs="Calibri"/>
        </w:rPr>
        <w:t xml:space="preserve"> </w:t>
      </w:r>
      <w:r w:rsidR="000C74D1" w:rsidRPr="00683668">
        <w:rPr>
          <w:rFonts w:ascii="Calibri" w:hAnsi="Calibri" w:cs="Calibri"/>
        </w:rPr>
        <w:fldChar w:fldCharType="begin"/>
      </w:r>
      <w:r w:rsidR="000C74D1" w:rsidRPr="00683668">
        <w:rPr>
          <w:rFonts w:ascii="Calibri" w:hAnsi="Calibri" w:cs="Calibri"/>
        </w:rPr>
        <w:instrText xml:space="preserve"> ADDIN ZOTERO_ITEM CSL_CITATION {"citationID":"CXGIqdC7","properties":{"formattedCitation":"(Thorson et al. 2015a)","plainCitation":"(Thorson et al. 2015a)","noteIndex":0},"citationItems":[{"id":155,"uris":["http://zotero.org/users/11233743/items/S6N8V8DT"],"itemData":{"id":155,"type":"article-journal","container-title":"ICES Journal of Marine Science","DOI":"10.1093/icesjms/fsu243","issue":"5","language":"en","page":"1297-1310","source":"DOI.org (Crossref)","title":"Geostatistical delta-generalized linear mixed models improve precision for estimated abundance indices for West Coast groundfishes","volume":"72","author":[{"family":"Thorson","given":"James T."},{"family":"Shelton","given":"Andrew O."},{"family":"Ward","given":"Eric J."},{"family":"Skaug","given":"Hans J."}],"issued":{"date-parts":[["2015",6,1]]}}}],"schema":"https://github.com/citation-style-language/schema/raw/master/csl-citation.json"} </w:instrText>
      </w:r>
      <w:r w:rsidR="000C74D1" w:rsidRPr="00683668">
        <w:rPr>
          <w:rFonts w:ascii="Calibri" w:hAnsi="Calibri" w:cs="Calibri"/>
        </w:rPr>
        <w:fldChar w:fldCharType="separate"/>
      </w:r>
      <w:r w:rsidR="000C74D1" w:rsidRPr="00683668">
        <w:rPr>
          <w:rFonts w:ascii="Calibri" w:hAnsi="Calibri" w:cs="Calibri"/>
        </w:rPr>
        <w:t>(Thorson et al. 2015a)</w:t>
      </w:r>
      <w:r w:rsidR="000C74D1" w:rsidRPr="00683668">
        <w:rPr>
          <w:rFonts w:ascii="Calibri" w:hAnsi="Calibri" w:cs="Calibri"/>
        </w:rPr>
        <w:fldChar w:fldCharType="end"/>
      </w:r>
      <w:r w:rsidRPr="00683668">
        <w:rPr>
          <w:rFonts w:ascii="Calibri" w:hAnsi="Calibri" w:cs="Calibri"/>
        </w:rPr>
        <w:t xml:space="preserve"> and was therefore included</w:t>
      </w:r>
      <w:r w:rsidR="000C74D1" w:rsidRPr="00683668">
        <w:rPr>
          <w:rFonts w:ascii="Calibri" w:hAnsi="Calibri" w:cs="Calibri"/>
        </w:rPr>
        <w:t xml:space="preserve"> as a fixed effect</w:t>
      </w:r>
      <w:r w:rsidRPr="00683668">
        <w:rPr>
          <w:rFonts w:ascii="Calibri" w:hAnsi="Calibri" w:cs="Calibri"/>
        </w:rPr>
        <w:t>, though</w:t>
      </w:r>
      <w:r w:rsidR="000C74D1" w:rsidRPr="00683668">
        <w:rPr>
          <w:rFonts w:ascii="Calibri" w:hAnsi="Calibri" w:cs="Calibri"/>
        </w:rPr>
        <w:t xml:space="preserve"> support for</w:t>
      </w:r>
      <w:r w:rsidRPr="00683668">
        <w:rPr>
          <w:rFonts w:ascii="Calibri" w:hAnsi="Calibri" w:cs="Calibri"/>
        </w:rPr>
        <w:t xml:space="preserve"> its inclusion was </w:t>
      </w:r>
      <w:r w:rsidR="007B21E9" w:rsidRPr="00683668">
        <w:rPr>
          <w:rFonts w:ascii="Calibri" w:hAnsi="Calibri" w:cs="Calibri"/>
        </w:rPr>
        <w:t xml:space="preserve">also </w:t>
      </w:r>
      <w:r w:rsidRPr="00683668">
        <w:rPr>
          <w:rFonts w:ascii="Calibri" w:hAnsi="Calibri" w:cs="Calibri"/>
        </w:rPr>
        <w:t xml:space="preserve">assessed in the model selection process. Spatial variables are defined </w:t>
      </w:r>
      <w:r w:rsidR="00BE2400" w:rsidRPr="00683668">
        <w:rPr>
          <w:rFonts w:ascii="Calibri" w:hAnsi="Calibri" w:cs="Calibri"/>
        </w:rPr>
        <w:t>at a</w:t>
      </w:r>
      <w:r w:rsidR="00607974" w:rsidRPr="00683668">
        <w:rPr>
          <w:rFonts w:ascii="Calibri" w:hAnsi="Calibri" w:cs="Calibri"/>
        </w:rPr>
        <w:t xml:space="preserve"> pre-determined</w:t>
      </w:r>
      <w:r w:rsidR="00BE2400" w:rsidRPr="00683668">
        <w:rPr>
          <w:rFonts w:ascii="Calibri" w:hAnsi="Calibri" w:cs="Calibri"/>
        </w:rPr>
        <w:t xml:space="preserve"> </w:t>
      </w:r>
      <w:r w:rsidRPr="00683668">
        <w:rPr>
          <w:rFonts w:ascii="Calibri" w:hAnsi="Calibri" w:cs="Calibri"/>
        </w:rPr>
        <w:t xml:space="preserve">number of knots, which are placed via k-means clustering of the data to minimize </w:t>
      </w:r>
      <w:r w:rsidR="003C1B70" w:rsidRPr="00683668">
        <w:rPr>
          <w:rFonts w:ascii="Calibri" w:hAnsi="Calibri" w:cs="Calibri"/>
        </w:rPr>
        <w:t xml:space="preserve">the </w:t>
      </w:r>
      <w:r w:rsidRPr="00683668">
        <w:rPr>
          <w:rFonts w:ascii="Calibri" w:hAnsi="Calibri" w:cs="Calibri"/>
        </w:rPr>
        <w:t xml:space="preserve">average distance between knots and sampling locations. Sampling locations are expected to have spatial </w:t>
      </w:r>
      <w:r w:rsidRPr="00683668">
        <w:rPr>
          <w:rFonts w:ascii="Calibri" w:hAnsi="Calibri" w:cs="Calibri"/>
        </w:rPr>
        <w:lastRenderedPageBreak/>
        <w:t>variables equal to the nearest knot, so in effect</w:t>
      </w:r>
      <w:r w:rsidR="003C1B70" w:rsidRPr="00683668">
        <w:rPr>
          <w:rFonts w:ascii="Calibri" w:hAnsi="Calibri" w:cs="Calibri"/>
        </w:rPr>
        <w:t>,</w:t>
      </w:r>
      <w:r w:rsidRPr="00683668">
        <w:rPr>
          <w:rFonts w:ascii="Calibri" w:hAnsi="Calibri" w:cs="Calibri"/>
        </w:rPr>
        <w:t xml:space="preserve"> the number of knots defines the spatial resolution of spatial density estimates. </w:t>
      </w:r>
      <w:r w:rsidRPr="00C23A56">
        <w:rPr>
          <w:rFonts w:ascii="Calibri" w:hAnsi="Calibri" w:cs="Calibri"/>
        </w:rPr>
        <w:t xml:space="preserve">In this model, the number of knots was set to </w:t>
      </w:r>
      <w:del w:id="275" w:author="Katie Lankowicz" w:date="2024-05-08T13:26:00Z" w16du:dateUtc="2024-05-08T16:26:00Z">
        <w:r w:rsidRPr="00C23A56" w:rsidDel="006D39E1">
          <w:rPr>
            <w:rFonts w:ascii="Calibri" w:hAnsi="Calibri" w:cs="Calibri"/>
          </w:rPr>
          <w:delText>200</w:delText>
        </w:r>
        <w:r w:rsidR="000C74D1" w:rsidRPr="00C23A56" w:rsidDel="006D39E1">
          <w:rPr>
            <w:rFonts w:ascii="Calibri" w:hAnsi="Calibri" w:cs="Calibri"/>
          </w:rPr>
          <w:delText xml:space="preserve"> </w:delText>
        </w:r>
      </w:del>
      <w:ins w:id="276" w:author="Katie Lankowicz" w:date="2024-05-17T12:25:00Z" w16du:dateUtc="2024-05-17T16:25:00Z">
        <w:r w:rsidR="00C23A56" w:rsidRPr="00C23A56">
          <w:rPr>
            <w:rFonts w:ascii="Calibri" w:hAnsi="Calibri" w:cs="Calibri"/>
            <w:rPrChange w:id="277" w:author="Katie Lankowicz" w:date="2024-05-17T12:26:00Z" w16du:dateUtc="2024-05-17T16:26:00Z">
              <w:rPr>
                <w:rFonts w:ascii="Calibri" w:hAnsi="Calibri" w:cs="Calibri"/>
                <w:highlight w:val="yellow"/>
              </w:rPr>
            </w:rPrChange>
          </w:rPr>
          <w:t>200</w:t>
        </w:r>
      </w:ins>
      <w:ins w:id="278" w:author="Katie Lankowicz" w:date="2024-05-08T13:26:00Z" w16du:dateUtc="2024-05-08T16:26:00Z">
        <w:r w:rsidR="006D39E1" w:rsidRPr="00C23A56">
          <w:rPr>
            <w:rFonts w:ascii="Calibri" w:hAnsi="Calibri" w:cs="Calibri"/>
          </w:rPr>
          <w:t xml:space="preserve"> </w:t>
        </w:r>
      </w:ins>
      <w:r w:rsidR="000C74D1" w:rsidRPr="00C23A56">
        <w:rPr>
          <w:rFonts w:ascii="Calibri" w:hAnsi="Calibri" w:cs="Calibri"/>
        </w:rPr>
        <w:t xml:space="preserve">and the </w:t>
      </w:r>
      <w:del w:id="279" w:author="Katie Lankowicz" w:date="2024-05-17T12:25:00Z" w16du:dateUtc="2024-05-17T16:25:00Z">
        <w:r w:rsidR="00153B8C" w:rsidRPr="00C23A56" w:rsidDel="00C23A56">
          <w:rPr>
            <w:rFonts w:ascii="Calibri" w:hAnsi="Calibri" w:cs="Calibri"/>
          </w:rPr>
          <w:delText xml:space="preserve">average </w:delText>
        </w:r>
      </w:del>
      <w:ins w:id="280" w:author="Katie Lankowicz" w:date="2024-05-17T12:25:00Z" w16du:dateUtc="2024-05-17T16:25:00Z">
        <w:r w:rsidR="00C23A56" w:rsidRPr="00C23A56">
          <w:rPr>
            <w:rFonts w:ascii="Calibri" w:hAnsi="Calibri" w:cs="Calibri"/>
            <w:rPrChange w:id="281" w:author="Katie Lankowicz" w:date="2024-05-17T12:26:00Z" w16du:dateUtc="2024-05-17T16:26:00Z">
              <w:rPr>
                <w:rFonts w:ascii="Calibri" w:hAnsi="Calibri" w:cs="Calibri"/>
                <w:highlight w:val="yellow"/>
              </w:rPr>
            </w:rPrChange>
          </w:rPr>
          <w:t>mean</w:t>
        </w:r>
        <w:r w:rsidR="00C23A56" w:rsidRPr="00C23A56">
          <w:rPr>
            <w:rFonts w:ascii="Calibri" w:hAnsi="Calibri" w:cs="Calibri"/>
          </w:rPr>
          <w:t xml:space="preserve"> </w:t>
        </w:r>
      </w:ins>
      <w:del w:id="282" w:author="Katie Lankowicz" w:date="2024-05-08T14:19:00Z" w16du:dateUtc="2024-05-08T17:19:00Z">
        <w:r w:rsidR="00153B8C" w:rsidRPr="00C23A56" w:rsidDel="006D39E1">
          <w:rPr>
            <w:rFonts w:ascii="Calibri" w:hAnsi="Calibri" w:cs="Calibri"/>
          </w:rPr>
          <w:delText xml:space="preserve">minimum </w:delText>
        </w:r>
      </w:del>
      <w:r w:rsidR="00153B8C" w:rsidRPr="00C23A56">
        <w:rPr>
          <w:rFonts w:ascii="Calibri" w:hAnsi="Calibri" w:cs="Calibri"/>
        </w:rPr>
        <w:t>distance between</w:t>
      </w:r>
      <w:ins w:id="283" w:author="Katie Lankowicz" w:date="2024-05-08T14:19:00Z" w16du:dateUtc="2024-05-08T17:19:00Z">
        <w:r w:rsidR="006D39E1" w:rsidRPr="00C23A56">
          <w:rPr>
            <w:rFonts w:ascii="Calibri" w:hAnsi="Calibri" w:cs="Calibri"/>
          </w:rPr>
          <w:t xml:space="preserve"> nearest-neighbor</w:t>
        </w:r>
      </w:ins>
      <w:r w:rsidR="00153B8C" w:rsidRPr="00C23A56">
        <w:rPr>
          <w:rFonts w:ascii="Calibri" w:hAnsi="Calibri" w:cs="Calibri"/>
        </w:rPr>
        <w:t xml:space="preserve"> knot locations was </w:t>
      </w:r>
      <w:del w:id="284" w:author="Katie Lankowicz" w:date="2024-05-08T14:19:00Z" w16du:dateUtc="2024-05-08T17:19:00Z">
        <w:r w:rsidR="00153B8C" w:rsidRPr="00C23A56" w:rsidDel="006D39E1">
          <w:rPr>
            <w:rFonts w:ascii="Calibri" w:hAnsi="Calibri" w:cs="Calibri"/>
          </w:rPr>
          <w:delText>31.0</w:delText>
        </w:r>
      </w:del>
      <w:ins w:id="285" w:author="Katie Lankowicz" w:date="2024-05-17T12:25:00Z" w16du:dateUtc="2024-05-17T16:25:00Z">
        <w:r w:rsidR="00C23A56" w:rsidRPr="00C23A56">
          <w:rPr>
            <w:rFonts w:ascii="Calibri" w:hAnsi="Calibri" w:cs="Calibri"/>
            <w:rPrChange w:id="286" w:author="Katie Lankowicz" w:date="2024-05-17T12:26:00Z" w16du:dateUtc="2024-05-17T16:26:00Z">
              <w:rPr>
                <w:rFonts w:ascii="Calibri" w:hAnsi="Calibri" w:cs="Calibri"/>
                <w:highlight w:val="yellow"/>
              </w:rPr>
            </w:rPrChange>
          </w:rPr>
          <w:t>30.1</w:t>
        </w:r>
      </w:ins>
      <w:r w:rsidR="00153B8C" w:rsidRPr="00C23A56">
        <w:rPr>
          <w:rFonts w:ascii="Calibri" w:hAnsi="Calibri" w:cs="Calibri"/>
        </w:rPr>
        <w:t xml:space="preserve"> km</w:t>
      </w:r>
      <w:r w:rsidR="000C74D1" w:rsidRPr="00C23A56">
        <w:rPr>
          <w:rFonts w:ascii="Calibri" w:hAnsi="Calibri" w:cs="Calibri"/>
        </w:rPr>
        <w:t>.</w:t>
      </w:r>
      <w:r w:rsidR="007B21E9" w:rsidRPr="00683668">
        <w:rPr>
          <w:rFonts w:ascii="Calibri" w:hAnsi="Calibri" w:cs="Calibri"/>
        </w:rPr>
        <w:t xml:space="preserve"> </w:t>
      </w:r>
      <w:r w:rsidR="007B21E9" w:rsidRPr="00DF0F89">
        <w:rPr>
          <w:rFonts w:ascii="Calibri" w:hAnsi="Calibri" w:cs="Calibri"/>
        </w:rPr>
        <w:t xml:space="preserve">Later assessment of </w:t>
      </w:r>
      <w:r w:rsidR="000A01F3" w:rsidRPr="00DF0F89">
        <w:rPr>
          <w:rFonts w:ascii="Calibri" w:hAnsi="Calibri" w:cs="Calibri"/>
        </w:rPr>
        <w:t xml:space="preserve">geostatistical range found that the distance with approximately 10% correlation was </w:t>
      </w:r>
      <w:del w:id="287" w:author="Katie Lankowicz" w:date="2024-05-08T15:00:00Z" w16du:dateUtc="2024-05-08T18:00:00Z">
        <w:r w:rsidR="000A01F3" w:rsidRPr="00DF0F89" w:rsidDel="006D39E1">
          <w:rPr>
            <w:rFonts w:ascii="Calibri" w:hAnsi="Calibri" w:cs="Calibri"/>
          </w:rPr>
          <w:delText>112.8</w:delText>
        </w:r>
      </w:del>
      <w:ins w:id="288" w:author="Katie Lankowicz" w:date="2024-05-08T15:00:00Z" w16du:dateUtc="2024-05-08T18:00:00Z">
        <w:r w:rsidR="006D39E1" w:rsidRPr="00DF0F89">
          <w:rPr>
            <w:rFonts w:ascii="Calibri" w:hAnsi="Calibri" w:cs="Calibri"/>
          </w:rPr>
          <w:t>12</w:t>
        </w:r>
      </w:ins>
      <w:ins w:id="289" w:author="Katie Lankowicz" w:date="2024-06-07T09:27:00Z" w16du:dateUtc="2024-06-07T13:27:00Z">
        <w:r w:rsidR="00287910" w:rsidRPr="00DF0F89">
          <w:rPr>
            <w:rFonts w:ascii="Calibri" w:hAnsi="Calibri" w:cs="Calibri"/>
            <w:rPrChange w:id="290" w:author="Katie Lankowicz" w:date="2024-10-02T11:20:00Z" w16du:dateUtc="2024-10-02T14:20:00Z">
              <w:rPr>
                <w:rFonts w:ascii="Calibri" w:hAnsi="Calibri" w:cs="Calibri"/>
                <w:highlight w:val="yellow"/>
              </w:rPr>
            </w:rPrChange>
          </w:rPr>
          <w:t>3</w:t>
        </w:r>
      </w:ins>
      <w:ins w:id="291" w:author="Katie Lankowicz" w:date="2024-05-08T15:00:00Z" w16du:dateUtc="2024-05-08T18:00:00Z">
        <w:r w:rsidR="006D39E1" w:rsidRPr="00DF0F89">
          <w:rPr>
            <w:rFonts w:ascii="Calibri" w:hAnsi="Calibri" w:cs="Calibri"/>
          </w:rPr>
          <w:t>.2-15</w:t>
        </w:r>
      </w:ins>
      <w:ins w:id="292" w:author="Katie Lankowicz" w:date="2024-06-07T09:27:00Z" w16du:dateUtc="2024-06-07T13:27:00Z">
        <w:r w:rsidR="00287910" w:rsidRPr="00DF0F89">
          <w:rPr>
            <w:rFonts w:ascii="Calibri" w:hAnsi="Calibri" w:cs="Calibri"/>
            <w:rPrChange w:id="293" w:author="Katie Lankowicz" w:date="2024-10-02T11:20:00Z" w16du:dateUtc="2024-10-02T14:20:00Z">
              <w:rPr>
                <w:rFonts w:ascii="Calibri" w:hAnsi="Calibri" w:cs="Calibri"/>
                <w:highlight w:val="yellow"/>
              </w:rPr>
            </w:rPrChange>
          </w:rPr>
          <w:t>7</w:t>
        </w:r>
      </w:ins>
      <w:ins w:id="294" w:author="Katie Lankowicz" w:date="2024-05-08T15:00:00Z" w16du:dateUtc="2024-05-08T18:00:00Z">
        <w:r w:rsidR="006D39E1" w:rsidRPr="00DF0F89">
          <w:rPr>
            <w:rFonts w:ascii="Calibri" w:hAnsi="Calibri" w:cs="Calibri"/>
          </w:rPr>
          <w:t>.</w:t>
        </w:r>
      </w:ins>
      <w:ins w:id="295" w:author="Katie Lankowicz" w:date="2024-06-07T09:27:00Z" w16du:dateUtc="2024-06-07T13:27:00Z">
        <w:r w:rsidR="00287910" w:rsidRPr="00DF0F89">
          <w:rPr>
            <w:rFonts w:ascii="Calibri" w:hAnsi="Calibri" w:cs="Calibri"/>
            <w:rPrChange w:id="296" w:author="Katie Lankowicz" w:date="2024-10-02T11:20:00Z" w16du:dateUtc="2024-10-02T14:20:00Z">
              <w:rPr>
                <w:rFonts w:ascii="Calibri" w:hAnsi="Calibri" w:cs="Calibri"/>
                <w:highlight w:val="yellow"/>
              </w:rPr>
            </w:rPrChange>
          </w:rPr>
          <w:t>7</w:t>
        </w:r>
      </w:ins>
      <w:r w:rsidR="000A01F3" w:rsidRPr="00DF0F89">
        <w:rPr>
          <w:rFonts w:ascii="Calibri" w:hAnsi="Calibri" w:cs="Calibri"/>
        </w:rPr>
        <w:t xml:space="preserve"> km for the first linear predictor and </w:t>
      </w:r>
      <w:del w:id="297" w:author="Katie Lankowicz" w:date="2024-05-08T15:00:00Z" w16du:dateUtc="2024-05-08T18:00:00Z">
        <w:r w:rsidR="000A01F3" w:rsidRPr="00DF0F89" w:rsidDel="006D39E1">
          <w:rPr>
            <w:rFonts w:ascii="Calibri" w:hAnsi="Calibri" w:cs="Calibri"/>
          </w:rPr>
          <w:delText>64.5</w:delText>
        </w:r>
      </w:del>
      <w:ins w:id="298" w:author="Katie Lankowicz" w:date="2024-06-07T09:28:00Z" w16du:dateUtc="2024-06-07T13:28:00Z">
        <w:r w:rsidR="00287910" w:rsidRPr="00DF0F89">
          <w:rPr>
            <w:rFonts w:ascii="Calibri" w:hAnsi="Calibri" w:cs="Calibri"/>
            <w:rPrChange w:id="299" w:author="Katie Lankowicz" w:date="2024-10-02T11:20:00Z" w16du:dateUtc="2024-10-02T14:20:00Z">
              <w:rPr>
                <w:rFonts w:ascii="Calibri" w:hAnsi="Calibri" w:cs="Calibri"/>
                <w:highlight w:val="yellow"/>
              </w:rPr>
            </w:rPrChange>
          </w:rPr>
          <w:t>42.7</w:t>
        </w:r>
      </w:ins>
      <w:ins w:id="300" w:author="Katie Lankowicz" w:date="2024-05-08T15:00:00Z" w16du:dateUtc="2024-05-08T18:00:00Z">
        <w:r w:rsidR="006D39E1" w:rsidRPr="00DF0F89">
          <w:rPr>
            <w:rFonts w:ascii="Calibri" w:hAnsi="Calibri" w:cs="Calibri"/>
          </w:rPr>
          <w:t>-</w:t>
        </w:r>
      </w:ins>
      <w:ins w:id="301" w:author="Katie Lankowicz" w:date="2024-06-07T09:28:00Z" w16du:dateUtc="2024-06-07T13:28:00Z">
        <w:r w:rsidR="00287910" w:rsidRPr="00DF0F89">
          <w:rPr>
            <w:rFonts w:ascii="Calibri" w:hAnsi="Calibri" w:cs="Calibri"/>
            <w:rPrChange w:id="302" w:author="Katie Lankowicz" w:date="2024-10-02T11:20:00Z" w16du:dateUtc="2024-10-02T14:20:00Z">
              <w:rPr>
                <w:rFonts w:ascii="Calibri" w:hAnsi="Calibri" w:cs="Calibri"/>
                <w:highlight w:val="yellow"/>
              </w:rPr>
            </w:rPrChange>
          </w:rPr>
          <w:t>66.0</w:t>
        </w:r>
      </w:ins>
      <w:r w:rsidR="000A01F3" w:rsidRPr="00DF0F89">
        <w:rPr>
          <w:rFonts w:ascii="Calibri" w:hAnsi="Calibri" w:cs="Calibri"/>
        </w:rPr>
        <w:t xml:space="preserve"> km for the second linear predictor, indicating that this number of knots </w:t>
      </w:r>
      <w:ins w:id="303" w:author="Katie Lankowicz" w:date="2024-06-07T09:28:00Z" w16du:dateUtc="2024-06-07T13:28:00Z">
        <w:r w:rsidR="00287910" w:rsidRPr="00DF0F89">
          <w:rPr>
            <w:rFonts w:ascii="Calibri" w:hAnsi="Calibri" w:cs="Calibri"/>
            <w:rPrChange w:id="304" w:author="Katie Lankowicz" w:date="2024-10-02T11:20:00Z" w16du:dateUtc="2024-10-02T14:20:00Z">
              <w:rPr>
                <w:rFonts w:ascii="Calibri" w:hAnsi="Calibri" w:cs="Calibri"/>
                <w:highlight w:val="yellow"/>
              </w:rPr>
            </w:rPrChange>
          </w:rPr>
          <w:t xml:space="preserve">and </w:t>
        </w:r>
      </w:ins>
      <w:ins w:id="305" w:author="Katie Lankowicz" w:date="2024-09-12T14:44:00Z" w16du:dateUtc="2024-09-12T18:44:00Z">
        <w:r w:rsidR="00F360D8" w:rsidRPr="00DF0F89">
          <w:rPr>
            <w:rFonts w:ascii="Calibri" w:hAnsi="Calibri" w:cs="Calibri"/>
            <w:rPrChange w:id="306" w:author="Katie Lankowicz" w:date="2024-10-02T11:20:00Z" w16du:dateUtc="2024-10-02T14:20:00Z">
              <w:rPr>
                <w:rFonts w:ascii="Calibri" w:hAnsi="Calibri" w:cs="Calibri"/>
                <w:highlight w:val="yellow"/>
              </w:rPr>
            </w:rPrChange>
          </w:rPr>
          <w:t xml:space="preserve">the </w:t>
        </w:r>
      </w:ins>
      <w:ins w:id="307" w:author="Katie Lankowicz" w:date="2024-06-07T09:28:00Z" w16du:dateUtc="2024-06-07T13:28:00Z">
        <w:r w:rsidR="00287910" w:rsidRPr="00DF0F89">
          <w:rPr>
            <w:rFonts w:ascii="Calibri" w:hAnsi="Calibri" w:cs="Calibri"/>
            <w:rPrChange w:id="308" w:author="Katie Lankowicz" w:date="2024-10-02T11:20:00Z" w16du:dateUtc="2024-10-02T14:20:00Z">
              <w:rPr>
                <w:rFonts w:ascii="Calibri" w:hAnsi="Calibri" w:cs="Calibri"/>
                <w:highlight w:val="yellow"/>
              </w:rPr>
            </w:rPrChange>
          </w:rPr>
          <w:t xml:space="preserve">resulting distance between knots </w:t>
        </w:r>
      </w:ins>
      <w:r w:rsidR="000A01F3" w:rsidRPr="00DF0F89">
        <w:rPr>
          <w:rFonts w:ascii="Calibri" w:hAnsi="Calibri" w:cs="Calibri"/>
        </w:rPr>
        <w:t>provides sufficient spatial resolution.</w:t>
      </w:r>
    </w:p>
    <w:p w14:paraId="384C669B" w14:textId="5F55EA0E" w:rsidR="00122B92" w:rsidRPr="00683668" w:rsidRDefault="00467C7A" w:rsidP="00077153">
      <w:pPr>
        <w:spacing w:after="0" w:line="480" w:lineRule="auto"/>
        <w:ind w:firstLine="720"/>
        <w:rPr>
          <w:rFonts w:ascii="Calibri" w:hAnsi="Calibri" w:cs="Calibri"/>
        </w:rPr>
      </w:pPr>
      <w:ins w:id="309" w:author="Katie Lankowicz" w:date="2024-05-08T17:03:00Z" w16du:dateUtc="2024-05-08T20:03:00Z">
        <w:r>
          <w:rPr>
            <w:rFonts w:ascii="Calibri" w:hAnsi="Calibri" w:cs="Calibri"/>
          </w:rPr>
          <w:t xml:space="preserve">It is of interest to calculate spatial dynamics and indices of abundance for each of the </w:t>
        </w:r>
      </w:ins>
      <w:ins w:id="310" w:author="Katie Lankowicz" w:date="2024-05-08T17:04:00Z" w16du:dateUtc="2024-05-08T20:04:00Z">
        <w:r>
          <w:rPr>
            <w:rFonts w:ascii="Calibri" w:hAnsi="Calibri" w:cs="Calibri"/>
          </w:rPr>
          <w:t>distinct biological stocks</w:t>
        </w:r>
      </w:ins>
      <w:ins w:id="311" w:author="Katie Lankowicz" w:date="2024-05-08T17:03:00Z" w16du:dateUtc="2024-05-08T20:03:00Z">
        <w:r>
          <w:rPr>
            <w:rFonts w:ascii="Calibri" w:hAnsi="Calibri" w:cs="Calibri"/>
          </w:rPr>
          <w:t xml:space="preserve"> proposed by the Atlantic Cod Stock Structure Working Group</w:t>
        </w:r>
      </w:ins>
      <w:ins w:id="312" w:author="Katie Lankowicz" w:date="2024-05-08T17:05:00Z" w16du:dateUtc="2024-05-08T20:05:00Z">
        <w:r>
          <w:rPr>
            <w:rFonts w:ascii="Calibri" w:hAnsi="Calibri" w:cs="Calibri"/>
          </w:rPr>
          <w:t xml:space="preserve">, as there </w:t>
        </w:r>
      </w:ins>
      <w:del w:id="313" w:author="Katie Lankowicz" w:date="2024-05-08T17:05:00Z" w16du:dateUtc="2024-05-08T20:05:00Z">
        <w:r w:rsidR="00122B92" w:rsidRPr="00683668" w:rsidDel="00467C7A">
          <w:rPr>
            <w:rFonts w:ascii="Calibri" w:hAnsi="Calibri" w:cs="Calibri"/>
          </w:rPr>
          <w:delText>Previous work by the Atlantic Cod Stock Structure Working Group has provided evidence that there are five biological cod stocks in US waters: a Georges Bank stock, a Southern New England stock, an Eastern Gulf of Maine Stock, a spring-spawning Western Gulf of Maine stock, and a winter-spawning Western Gulf of Maine and Cape Cod stock</w:delText>
        </w:r>
        <w:r w:rsidR="000C74D1" w:rsidRPr="00683668" w:rsidDel="00467C7A">
          <w:rPr>
            <w:rFonts w:ascii="Calibri" w:hAnsi="Calibri" w:cs="Calibri"/>
          </w:rPr>
          <w:delText xml:space="preserve"> </w:delText>
        </w:r>
        <w:r w:rsidR="000C74D1" w:rsidRPr="00683668" w:rsidDel="00467C7A">
          <w:rPr>
            <w:rFonts w:ascii="Calibri" w:hAnsi="Calibri" w:cs="Calibri"/>
          </w:rPr>
          <w:fldChar w:fldCharType="begin"/>
        </w:r>
        <w:r w:rsidR="001A71F9" w:rsidRPr="00683668" w:rsidDel="00467C7A">
          <w:rPr>
            <w:rFonts w:ascii="Calibri" w:hAnsi="Calibri" w:cs="Calibri"/>
          </w:rPr>
          <w:delInstrText xml:space="preserve"> ADDIN ZOTERO_ITEM CSL_CITATION {"citationID":"Q4kcG86M","properties":{"formattedCitation":"(McBride and Smedbol 2022)","plainCitation":"(McBride and Smedbol 2022)","noteIndex":0},"citationItems":[{"id":147,"uris":["http://zotero.org/users/11233743/items/M5X252X5"],"itemData":{"id":147,"type":"report","collection-title":"NMFS-NE-273","genre":"NOAA Technical Memorandum","language":"en","source":"Zotero","title":"An Interdisciplinary Review of Atlantic Cod (Gadus morhua) Stock Structure in the Western North Atlantic Ocean","author":[{"family":"McBride","given":"Richard S."},{"family":"Smedbol","given":"R. Kent"}],"issued":{"date-parts":[["2022"]]}}}],"schema":"https://github.com/citation-style-language/schema/raw/master/csl-citation.json"} </w:delInstrText>
        </w:r>
        <w:r w:rsidR="000C74D1" w:rsidRPr="00683668" w:rsidDel="00467C7A">
          <w:rPr>
            <w:rFonts w:ascii="Calibri" w:hAnsi="Calibri" w:cs="Calibri"/>
          </w:rPr>
          <w:fldChar w:fldCharType="separate"/>
        </w:r>
        <w:r w:rsidR="000C74D1" w:rsidRPr="00683668" w:rsidDel="00467C7A">
          <w:rPr>
            <w:rFonts w:ascii="Calibri" w:hAnsi="Calibri" w:cs="Calibri"/>
          </w:rPr>
          <w:delText>(McBride and Smedbol 2022)</w:delText>
        </w:r>
        <w:r w:rsidR="000C74D1" w:rsidRPr="00683668" w:rsidDel="00467C7A">
          <w:rPr>
            <w:rFonts w:ascii="Calibri" w:hAnsi="Calibri" w:cs="Calibri"/>
          </w:rPr>
          <w:fldChar w:fldCharType="end"/>
        </w:r>
        <w:r w:rsidR="00122B92" w:rsidRPr="00683668" w:rsidDel="00467C7A">
          <w:rPr>
            <w:rFonts w:ascii="Calibri" w:hAnsi="Calibri" w:cs="Calibri"/>
          </w:rPr>
          <w:delText xml:space="preserve">. There </w:delText>
        </w:r>
      </w:del>
      <w:r w:rsidR="00122B92" w:rsidRPr="00683668">
        <w:rPr>
          <w:rFonts w:ascii="Calibri" w:hAnsi="Calibri" w:cs="Calibri"/>
        </w:rPr>
        <w:t xml:space="preserve">is evidence that </w:t>
      </w:r>
      <w:r w:rsidR="002F3064" w:rsidRPr="00683668">
        <w:rPr>
          <w:rFonts w:ascii="Calibri" w:hAnsi="Calibri" w:cs="Calibri"/>
        </w:rPr>
        <w:t>the complex spatial structure of these biological stocks affects both our understanding of cod spatial dynamics and management efforts</w:t>
      </w:r>
      <w:r w:rsidR="000C74D1" w:rsidRPr="00683668">
        <w:rPr>
          <w:rFonts w:ascii="Calibri" w:hAnsi="Calibri" w:cs="Calibri"/>
        </w:rPr>
        <w:t xml:space="preserve"> </w:t>
      </w:r>
      <w:r w:rsidR="000C74D1" w:rsidRPr="00683668">
        <w:rPr>
          <w:rFonts w:ascii="Calibri" w:hAnsi="Calibri" w:cs="Calibri"/>
        </w:rPr>
        <w:fldChar w:fldCharType="begin"/>
      </w:r>
      <w:r w:rsidR="001A71F9" w:rsidRPr="00683668">
        <w:rPr>
          <w:rFonts w:ascii="Calibri" w:hAnsi="Calibri" w:cs="Calibri"/>
        </w:rPr>
        <w:instrText xml:space="preserve"> ADDIN ZOTERO_ITEM CSL_CITATION {"citationID":"SxiaRGD6","properties":{"formattedCitation":"(Zemeckis et al. 2014; Guan et al. 2017a; McBride and Smedbol 2022; Linner and Chen 2022)","plainCitation":"(Zemeckis et al. 2014; Guan et al. 2017a; McBride and Smedbol 2022; Linner and Chen 2022)","noteIndex":0},"citationItems":[{"id":162,"uris":["http://zotero.org/users/11233743/items/GRNJMNC6"],"itemData":{"id":162,"type":"article-journal","abstract":"Mismatches between biological population structure and management unit boundaries often violate the unit-stock assumption, which can reduce the accuracy and relevance of stock assessment results and lead to ineffective ﬁshery management. Since 1972, Atlantic cod (Gadus morhua) have been managed in US waters as two units: the Gulf of Maine and the Georges Bank stocks, both of which have experienced recent difﬁculties in rebuilding. An interdisciplinary review of available biological information was conducted to investigate cod population structure in US waters and to evaluate the biological appropriateness of the current two-stock model. Our review demonstrates that spawning components in the Great South Channel, Nantucket Shoals, southern New England, and Middle Atlantic are more connected with spawning components in the Gulf of Maine than on eastern Georges Bank, with which they are currently managed. Therefore, a modiﬁcation of current stock boundaries is recommended to provide a more accurate representation of biological population structure. Proposed alternatives divide inshore and offshore spawning components into separate management units, thereby separating the current Georges Bank stock longitudinally. Continued research, including stock composition analysis, is required to evaluate uncertainties, delineate biological stocks, and develop sustainable management practices that account for intrastock diversity (e.g. winter and spring-spawning components that overlap spatially).","container-title":"ICES Journal of Marine Science","DOI":"10.1093/icesjms/fsu032","ISSN":"1095-9289, 1054-3139","issue":"6","language":"en","page":"1490-1506","source":"DOI.org (Crossref)","title":"Stock identification of Atlantic cod (Gadus morhua) in US waters: an interdisciplinary approach","title-short":"Stock identification of Atlantic cod (Gadus morhua) in US waters","volume":"71","author":[{"family":"Zemeckis","given":"Douglas R."},{"family":"Martins","given":"David"},{"family":"Kerr","given":"Lisa A."},{"family":"Cadrin","given":"Steven X."}],"issued":{"date-parts":[["2014",9,1]]}}},{"id":29,"uris":["http://zotero.org/users/11233743/items/3ZTZFT2U"],"itemData":{"id":29,"type":"article-journal","abstract":"Atlantic cod (Gadus morhua) in the Gulf of Maine (GOM) is an iconic marine ﬁshery stock that has experienced a substantial distributional shift since the mid-1990s. A geostatistical delta-generalized linear mixed model was utilized to hindcast yearly season-speciﬁc distributions of GOM cod. These distributions were calculated using the spring and fall bottom trawl survey data for the stock, along with cell-based bathymetry and bottom temperature data for the study area for the years 1982–2013. The centre of stock distribution (the centre of gravity), spatial extent in latitude and longitude, area occupied and median habitat temperature were estimated annually to quantify changes in the spatial dynamics of GOM cod. Time series of these distributional metrics were then used to evaluate the inﬂuences of climate change and densitydependent habitat selection on GOM cod’s distribution. Results showed that the rapid southwestward shift in the stock distribution after the late 1990s could not simply be attributed to decreasing stock abundance or warming bottom temperatures. The observed shift in cod distribution requires further investigation on whether it is possibly a result of other factors, like ﬂuctuating productivity among subpopulations.","container-title":"ICES Journal of Marine Science","DOI":"10.1093/icesjms/fsx064","ISSN":"1054-3139, 1095-9289","issue":"9","language":"en","page":"2379-2388","source":"DOI.org (Crossref)","title":"The influence of complex structure on the spatial dynamics of Atlantic cod (Gadus morhua) in the Gulf of Maine","volume":"74","author":[{"family":"Guan","given":"Lisha"},{"family":"Chen","given":"Yong"},{"family":"Staples","given":"Kevin W"},{"family":"Cao","given":"Jie"},{"family":"Li","given":"Bai"}],"editor":[{"family":"Hidalgo","given":"Manuel"}],"issued":{"date-parts":[["2017",12,1]]}}},{"id":147,"uris":["http://zotero.org/users/11233743/items/M5X252X5"],"itemData":{"id":147,"type":"report","collection-title":"NMFS-NE-273","genre":"NOAA Technical Memorandum","language":"en","source":"Zotero","title":"An Interdisciplinary Review of Atlantic Cod (Gadus morhua) Stock Structure in the Western North Atlantic Ocean","author":[{"family":"McBride","given":"Richard S."},{"family":"Smedbol","given":"R. Kent"}],"issued":{"date-parts":[["2022"]]}}},{"id":32,"uris":["http://zotero.org/users/11233743/items/5Q3UQFLD"],"itemData":{"id":32,"type":"article-journal","abstract":"The misalignment between the spatial structure of biological stocks and management units can be a potentially significant obstacle to the recovery of collapsed stocks. This study examines how ignoring biological stock structure in habitat modeling can prevent the detection of spatially explicit habitat relationships, using juvenile Atlantic cod (Gadus morhua) as an example. A recent reevaluation of cod stock structure found that there are likely two separate biological units in the eastern Gulf of Maine (EGOM) and western Gulf of Maine (WGOM) within the current Gulf of Maine (GOM) management unit. These two areas differ in their ranges of depth, bottom temperature, and sediment type, variables that influence habitat use by juvenile Atlantic cod (20–50 cm). When applying a Habitat Suitability Index (HSI) model within these distinct spatial areas, juvenile cod in the EGOM biological unit were found to occupy wider ranges of habitat, including deeper and colder waters, with larger seasonal differences in overall habitat quality than in the WGOM biological unit. When modeling HSIs over the entire GOM management unit and ignoring biological stock structure, results aligned closely with WGOM trends, but did not identify the same seasonal habitat suitability shifts, and the unique habitat associations in the EGOM were not identified. Juvenile survival may be more important than adult survival and fecundity in rebuilding cod stocks in the GOM, and can increase through the protection of quality habitat. Habitat conservation measures, such as area closures, may be implemented over suboptimal areas if spatially explicit habitat relationships are ignored, failing to slow population declines and further hindering recovery of collapsed stocks such as Atlantic cod.","container-title":"Regional Studies in Marine Science","DOI":"10.1016/j.rsma.2022.102473","ISSN":"23524855","journalAbbreviation":"Regional Studies in Marine Science","language":"en","page":"102473","source":"DOI.org (Crossref)","title":"Implications of stock structure in understanding juvenile Atlantic cod (Gadus morhua) habitat suitability in the Gulf of Maine","volume":"54","author":[{"family":"Linner","given":"Robyn M."},{"family":"Chen","given":"Yong"}],"issued":{"date-parts":[["2022",7]]}}}],"schema":"https://github.com/citation-style-language/schema/raw/master/csl-citation.json"} </w:instrText>
      </w:r>
      <w:r w:rsidR="000C74D1" w:rsidRPr="00683668">
        <w:rPr>
          <w:rFonts w:ascii="Calibri" w:hAnsi="Calibri" w:cs="Calibri"/>
        </w:rPr>
        <w:fldChar w:fldCharType="separate"/>
      </w:r>
      <w:r w:rsidR="002F3064" w:rsidRPr="00683668">
        <w:rPr>
          <w:rFonts w:ascii="Calibri" w:hAnsi="Calibri" w:cs="Calibri"/>
        </w:rPr>
        <w:t xml:space="preserve">(Zemeckis et al. 2014; Guan et al. 2017a; McBride and </w:t>
      </w:r>
      <w:proofErr w:type="spellStart"/>
      <w:r w:rsidR="002F3064" w:rsidRPr="00683668">
        <w:rPr>
          <w:rFonts w:ascii="Calibri" w:hAnsi="Calibri" w:cs="Calibri"/>
        </w:rPr>
        <w:t>Smedbol</w:t>
      </w:r>
      <w:proofErr w:type="spellEnd"/>
      <w:r w:rsidR="002F3064" w:rsidRPr="00683668">
        <w:rPr>
          <w:rFonts w:ascii="Calibri" w:hAnsi="Calibri" w:cs="Calibri"/>
        </w:rPr>
        <w:t xml:space="preserve"> 2022; Linner and Chen 2022)</w:t>
      </w:r>
      <w:r w:rsidR="000C74D1" w:rsidRPr="00683668">
        <w:rPr>
          <w:rFonts w:ascii="Calibri" w:hAnsi="Calibri" w:cs="Calibri"/>
        </w:rPr>
        <w:fldChar w:fldCharType="end"/>
      </w:r>
      <w:del w:id="314" w:author="Katie Lankowicz" w:date="2024-05-08T17:05:00Z" w16du:dateUtc="2024-05-08T20:05:00Z">
        <w:r w:rsidR="00122B92" w:rsidRPr="00683668" w:rsidDel="00467C7A">
          <w:rPr>
            <w:rFonts w:ascii="Calibri" w:hAnsi="Calibri" w:cs="Calibri"/>
          </w:rPr>
          <w:delText xml:space="preserve"> and so it is of interest to calculate metrics of spatial dynamics and indices of abundance for each spatial strata</w:delText>
        </w:r>
      </w:del>
      <w:r w:rsidR="00122B92" w:rsidRPr="00683668">
        <w:rPr>
          <w:rFonts w:ascii="Calibri" w:hAnsi="Calibri" w:cs="Calibri"/>
        </w:rPr>
        <w:t xml:space="preserve">. Therefore, a custom extrapolation grid was built as a spatial domain for derived quantities, which had </w:t>
      </w:r>
      <w:del w:id="315" w:author="Katie Lankowicz" w:date="2024-05-08T17:02:00Z" w16du:dateUtc="2024-05-08T20:02:00Z">
        <w:r w:rsidR="00122B92" w:rsidRPr="00683668" w:rsidDel="00467C7A">
          <w:rPr>
            <w:rFonts w:ascii="Calibri" w:hAnsi="Calibri" w:cs="Calibri"/>
          </w:rPr>
          <w:delText xml:space="preserve">2000 </w:delText>
        </w:r>
      </w:del>
      <w:ins w:id="316" w:author="Katie Lankowicz" w:date="2024-05-17T12:26:00Z" w16du:dateUtc="2024-05-17T16:26:00Z">
        <w:r w:rsidR="00C23A56">
          <w:rPr>
            <w:rFonts w:ascii="Calibri" w:hAnsi="Calibri" w:cs="Calibri"/>
          </w:rPr>
          <w:t>20</w:t>
        </w:r>
      </w:ins>
      <w:ins w:id="317" w:author="Katie Lankowicz" w:date="2024-05-08T17:02:00Z" w16du:dateUtc="2024-05-08T20:02:00Z">
        <w:r>
          <w:rPr>
            <w:rFonts w:ascii="Calibri" w:hAnsi="Calibri" w:cs="Calibri"/>
          </w:rPr>
          <w:t>00</w:t>
        </w:r>
        <w:r w:rsidRPr="00683668">
          <w:rPr>
            <w:rFonts w:ascii="Calibri" w:hAnsi="Calibri" w:cs="Calibri"/>
          </w:rPr>
          <w:t xml:space="preserve"> </w:t>
        </w:r>
      </w:ins>
      <w:r w:rsidR="00122B92" w:rsidRPr="00683668">
        <w:rPr>
          <w:rFonts w:ascii="Calibri" w:hAnsi="Calibri" w:cs="Calibri"/>
        </w:rPr>
        <w:t>grid cells (</w:t>
      </w:r>
      <w:ins w:id="318" w:author="Katie Lankowicz" w:date="2024-05-08T17:09:00Z" w16du:dateUtc="2024-05-08T20:09:00Z">
        <w:r>
          <w:rPr>
            <w:rFonts w:ascii="Calibri" w:hAnsi="Calibri" w:cs="Calibri"/>
          </w:rPr>
          <w:t xml:space="preserve">each cell </w:t>
        </w:r>
      </w:ins>
      <w:r w:rsidR="00122B92" w:rsidRPr="00683668">
        <w:rPr>
          <w:rFonts w:ascii="Calibri" w:hAnsi="Calibri" w:cs="Calibri"/>
        </w:rPr>
        <w:t>approximately 2</w:t>
      </w:r>
      <w:ins w:id="319" w:author="Katie Lankowicz" w:date="2024-05-17T12:40:00Z" w16du:dateUtc="2024-05-17T16:40:00Z">
        <w:r w:rsidR="001F338B">
          <w:rPr>
            <w:rFonts w:ascii="Calibri" w:hAnsi="Calibri" w:cs="Calibri"/>
          </w:rPr>
          <w:t>0</w:t>
        </w:r>
      </w:ins>
      <w:ins w:id="320" w:author="Katie Lankowicz" w:date="2024-05-17T12:42:00Z" w16du:dateUtc="2024-05-17T16:42:00Z">
        <w:r w:rsidR="00895601">
          <w:rPr>
            <w:rFonts w:ascii="Calibri" w:hAnsi="Calibri" w:cs="Calibri"/>
          </w:rPr>
          <w:t>.1</w:t>
        </w:r>
      </w:ins>
      <w:del w:id="321" w:author="Katie Lankowicz" w:date="2024-05-08T17:09:00Z" w16du:dateUtc="2024-05-08T20:09:00Z">
        <w:r w:rsidR="00122B92" w:rsidRPr="00683668" w:rsidDel="00467C7A">
          <w:rPr>
            <w:rFonts w:ascii="Calibri" w:hAnsi="Calibri" w:cs="Calibri"/>
          </w:rPr>
          <w:delText>5</w:delText>
        </w:r>
      </w:del>
      <w:r w:rsidR="00122B92" w:rsidRPr="00683668">
        <w:rPr>
          <w:rFonts w:ascii="Calibri" w:hAnsi="Calibri" w:cs="Calibri"/>
        </w:rPr>
        <w:t xml:space="preserve"> km by 2</w:t>
      </w:r>
      <w:ins w:id="322" w:author="Katie Lankowicz" w:date="2024-05-17T12:40:00Z" w16du:dateUtc="2024-05-17T16:40:00Z">
        <w:r w:rsidR="001F338B">
          <w:rPr>
            <w:rFonts w:ascii="Calibri" w:hAnsi="Calibri" w:cs="Calibri"/>
          </w:rPr>
          <w:t>0</w:t>
        </w:r>
      </w:ins>
      <w:ins w:id="323" w:author="Katie Lankowicz" w:date="2024-05-17T12:42:00Z" w16du:dateUtc="2024-05-17T16:42:00Z">
        <w:r w:rsidR="00895601">
          <w:rPr>
            <w:rFonts w:ascii="Calibri" w:hAnsi="Calibri" w:cs="Calibri"/>
          </w:rPr>
          <w:t>.1</w:t>
        </w:r>
      </w:ins>
      <w:del w:id="324" w:author="Katie Lankowicz" w:date="2024-05-08T17:09:00Z" w16du:dateUtc="2024-05-08T20:09:00Z">
        <w:r w:rsidR="00122B92" w:rsidRPr="00683668" w:rsidDel="00467C7A">
          <w:rPr>
            <w:rFonts w:ascii="Calibri" w:hAnsi="Calibri" w:cs="Calibri"/>
          </w:rPr>
          <w:delText>5</w:delText>
        </w:r>
      </w:del>
      <w:r w:rsidR="00122B92" w:rsidRPr="00683668">
        <w:rPr>
          <w:rFonts w:ascii="Calibri" w:hAnsi="Calibri" w:cs="Calibri"/>
        </w:rPr>
        <w:t xml:space="preserve"> km) spread across four spatial strata. </w:t>
      </w:r>
      <w:r w:rsidR="000A01F3" w:rsidRPr="00683668">
        <w:rPr>
          <w:rFonts w:ascii="Calibri" w:hAnsi="Calibri" w:cs="Calibri"/>
        </w:rPr>
        <w:t xml:space="preserve">VAST later uses bilinear interpolation to calculate spatial density within each of these cells. </w:t>
      </w:r>
      <w:r w:rsidR="00122B92" w:rsidRPr="00683668">
        <w:rPr>
          <w:rFonts w:ascii="Calibri" w:hAnsi="Calibri" w:cs="Calibri"/>
        </w:rPr>
        <w:t xml:space="preserve">The spatial strata represent the Eastern Gulf of Maine, Georges Bank, Southern New England, and combined winter- and spring-spawning Western Gulf of Maine stocks. The latter two stocks overlap substantially in space, supporting their treatment as a </w:t>
      </w:r>
      <w:r w:rsidR="003C1B70" w:rsidRPr="00683668">
        <w:rPr>
          <w:rFonts w:ascii="Calibri" w:hAnsi="Calibri" w:cs="Calibri"/>
        </w:rPr>
        <w:t>single spatial stratum</w:t>
      </w:r>
      <w:r w:rsidR="00122B92" w:rsidRPr="00683668">
        <w:rPr>
          <w:rFonts w:ascii="Calibri" w:hAnsi="Calibri" w:cs="Calibri"/>
        </w:rPr>
        <w:t xml:space="preserve">. </w:t>
      </w:r>
      <w:r w:rsidR="000262AA" w:rsidRPr="00683668">
        <w:rPr>
          <w:rFonts w:ascii="Calibri" w:hAnsi="Calibri" w:cs="Calibri"/>
        </w:rPr>
        <w:t>The model</w:t>
      </w:r>
      <w:ins w:id="325" w:author="Katie Lankowicz" w:date="2024-05-08T17:10:00Z" w16du:dateUtc="2024-05-08T20:10:00Z">
        <w:r>
          <w:rPr>
            <w:rFonts w:ascii="Calibri" w:hAnsi="Calibri" w:cs="Calibri"/>
          </w:rPr>
          <w:t>s</w:t>
        </w:r>
      </w:ins>
      <w:r w:rsidR="000262AA" w:rsidRPr="00683668">
        <w:rPr>
          <w:rFonts w:ascii="Calibri" w:hAnsi="Calibri" w:cs="Calibri"/>
        </w:rPr>
        <w:t xml:space="preserve"> </w:t>
      </w:r>
      <w:del w:id="326" w:author="Katie Lankowicz" w:date="2024-06-10T14:38:00Z" w16du:dateUtc="2024-06-10T18:38:00Z">
        <w:r w:rsidR="000262AA" w:rsidRPr="00683668" w:rsidDel="00B71C7D">
          <w:rPr>
            <w:rFonts w:ascii="Calibri" w:hAnsi="Calibri" w:cs="Calibri"/>
          </w:rPr>
          <w:delText xml:space="preserve">will </w:delText>
        </w:r>
      </w:del>
      <w:r w:rsidR="000262AA" w:rsidRPr="00683668">
        <w:rPr>
          <w:rFonts w:ascii="Calibri" w:hAnsi="Calibri" w:cs="Calibri"/>
        </w:rPr>
        <w:t xml:space="preserve">also report results </w:t>
      </w:r>
      <w:proofErr w:type="gramStart"/>
      <w:r w:rsidR="000262AA" w:rsidRPr="00683668">
        <w:rPr>
          <w:rFonts w:ascii="Calibri" w:hAnsi="Calibri" w:cs="Calibri"/>
        </w:rPr>
        <w:t>at</w:t>
      </w:r>
      <w:proofErr w:type="gramEnd"/>
      <w:r w:rsidR="000262AA" w:rsidRPr="00683668">
        <w:rPr>
          <w:rFonts w:ascii="Calibri" w:hAnsi="Calibri" w:cs="Calibri"/>
        </w:rPr>
        <w:t xml:space="preserve"> a basin-wide scale, in which all strata are combined.</w:t>
      </w:r>
    </w:p>
    <w:p w14:paraId="7C71FAF0" w14:textId="06998065" w:rsidR="00BE2400" w:rsidRPr="00683668" w:rsidRDefault="00BE2400" w:rsidP="00077153">
      <w:pPr>
        <w:spacing w:after="0" w:line="480" w:lineRule="auto"/>
        <w:rPr>
          <w:rFonts w:ascii="Calibri" w:hAnsi="Calibri" w:cs="Calibri"/>
          <w:b/>
          <w:bCs/>
          <w:color w:val="4472C4" w:themeColor="accent1"/>
        </w:rPr>
      </w:pPr>
      <w:r w:rsidRPr="00683668">
        <w:rPr>
          <w:rFonts w:ascii="Calibri" w:hAnsi="Calibri" w:cs="Calibri"/>
          <w:b/>
          <w:bCs/>
          <w:color w:val="4472C4" w:themeColor="accent1"/>
        </w:rPr>
        <w:t>3.2.2</w:t>
      </w:r>
      <w:r w:rsidRPr="00683668">
        <w:rPr>
          <w:rFonts w:ascii="Calibri" w:hAnsi="Calibri" w:cs="Calibri"/>
          <w:b/>
          <w:bCs/>
          <w:color w:val="4472C4" w:themeColor="accent1"/>
        </w:rPr>
        <w:tab/>
        <w:t>Temporal domain and resolution</w:t>
      </w:r>
    </w:p>
    <w:p w14:paraId="662162AC" w14:textId="557F504F" w:rsidR="00BE2400" w:rsidRPr="00683668" w:rsidRDefault="00BE2400" w:rsidP="00077153">
      <w:pPr>
        <w:spacing w:after="0" w:line="480" w:lineRule="auto"/>
        <w:ind w:firstLine="720"/>
        <w:rPr>
          <w:rFonts w:ascii="Calibri" w:hAnsi="Calibri" w:cs="Calibri"/>
        </w:rPr>
      </w:pPr>
      <w:r w:rsidRPr="00683668">
        <w:rPr>
          <w:rFonts w:ascii="Calibri" w:hAnsi="Calibri" w:cs="Calibri"/>
        </w:rPr>
        <w:t>The temporal domain of the model</w:t>
      </w:r>
      <w:ins w:id="327" w:author="Katie Lankowicz" w:date="2024-05-08T17:10:00Z" w16du:dateUtc="2024-05-08T20:10:00Z">
        <w:r w:rsidR="00467C7A">
          <w:rPr>
            <w:rFonts w:ascii="Calibri" w:hAnsi="Calibri" w:cs="Calibri"/>
          </w:rPr>
          <w:t>s</w:t>
        </w:r>
      </w:ins>
      <w:r w:rsidRPr="00683668">
        <w:rPr>
          <w:rFonts w:ascii="Calibri" w:hAnsi="Calibri" w:cs="Calibri"/>
        </w:rPr>
        <w:t xml:space="preserve"> begins in 1982 when the adoption of the Interim Groundfish Plan shifted management strategies from regional quotas to minimum size and gear regulations.</w:t>
      </w:r>
      <w:r w:rsidR="0094622C" w:rsidRPr="00683668">
        <w:rPr>
          <w:rFonts w:ascii="Calibri" w:hAnsi="Calibri" w:cs="Calibri"/>
        </w:rPr>
        <w:t xml:space="preserve"> The last full year of data available at the time of modeling was 2021. Survey data from outside this temporal domain </w:t>
      </w:r>
      <w:del w:id="328" w:author="Katie Lankowicz" w:date="2024-09-04T11:58:00Z" w16du:dateUtc="2024-09-04T15:58:00Z">
        <w:r w:rsidR="0094622C" w:rsidRPr="00683668" w:rsidDel="00BC34D1">
          <w:rPr>
            <w:rFonts w:ascii="Calibri" w:hAnsi="Calibri" w:cs="Calibri"/>
          </w:rPr>
          <w:delText xml:space="preserve">was </w:delText>
        </w:r>
      </w:del>
      <w:ins w:id="329" w:author="Katie Lankowicz" w:date="2024-09-04T11:58:00Z" w16du:dateUtc="2024-09-04T15:58:00Z">
        <w:r w:rsidR="00BC34D1">
          <w:rPr>
            <w:rFonts w:ascii="Calibri" w:hAnsi="Calibri" w:cs="Calibri"/>
          </w:rPr>
          <w:t>were</w:t>
        </w:r>
        <w:r w:rsidR="00BC34D1" w:rsidRPr="00683668">
          <w:rPr>
            <w:rFonts w:ascii="Calibri" w:hAnsi="Calibri" w:cs="Calibri"/>
          </w:rPr>
          <w:t xml:space="preserve"> </w:t>
        </w:r>
      </w:ins>
      <w:r w:rsidR="0094622C" w:rsidRPr="00683668">
        <w:rPr>
          <w:rFonts w:ascii="Calibri" w:hAnsi="Calibri" w:cs="Calibri"/>
        </w:rPr>
        <w:t>not used in the model.</w:t>
      </w:r>
    </w:p>
    <w:p w14:paraId="121C518F" w14:textId="6C160104" w:rsidR="00BE2400" w:rsidRPr="00683668" w:rsidRDefault="0094622C" w:rsidP="00077153">
      <w:pPr>
        <w:spacing w:after="0" w:line="480" w:lineRule="auto"/>
        <w:ind w:firstLine="720"/>
        <w:rPr>
          <w:rFonts w:ascii="Calibri" w:hAnsi="Calibri" w:cs="Calibri"/>
        </w:rPr>
      </w:pPr>
      <w:r w:rsidRPr="00683668">
        <w:rPr>
          <w:rFonts w:ascii="Calibri" w:hAnsi="Calibri" w:cs="Calibri"/>
        </w:rPr>
        <w:t>Many surveys considered by this modeling effort are conducted twice annually, in the spring and fall.</w:t>
      </w:r>
      <w:r w:rsidR="00CC7B94" w:rsidRPr="00683668">
        <w:rPr>
          <w:rFonts w:ascii="Calibri" w:hAnsi="Calibri" w:cs="Calibri"/>
        </w:rPr>
        <w:t xml:space="preserve"> This is a useful sampling design to track seasonal migrations; cod are expected to migrate inshore to </w:t>
      </w:r>
      <w:r w:rsidR="00CC7B94" w:rsidRPr="00683668">
        <w:rPr>
          <w:rFonts w:ascii="Calibri" w:hAnsi="Calibri" w:cs="Calibri"/>
        </w:rPr>
        <w:lastRenderedPageBreak/>
        <w:t xml:space="preserve">spawn in the spring, move offshore to feeding areas in the summer and fall, and may move to deep offshore basins to overwinter </w:t>
      </w:r>
      <w:r w:rsidR="00CC7B94" w:rsidRPr="00683668">
        <w:rPr>
          <w:rFonts w:ascii="Calibri" w:hAnsi="Calibri" w:cs="Calibri"/>
        </w:rPr>
        <w:fldChar w:fldCharType="begin"/>
      </w:r>
      <w:r w:rsidR="00CC7B94" w:rsidRPr="00683668">
        <w:rPr>
          <w:rFonts w:ascii="Calibri" w:hAnsi="Calibri" w:cs="Calibri"/>
        </w:rPr>
        <w:instrText xml:space="preserve"> ADDIN ZOTERO_ITEM CSL_CITATION {"citationID":"kcYgxa6A","properties":{"formattedCitation":"(Zemeckis et al. 2017)","plainCitation":"(Zemeckis et al. 2017)","noteIndex":0},"citationItems":[{"id":39,"uris":["http://zotero.org/users/11233743/items/STKAHSKI"],"itemData":{"id":39,"type":"article-journal","abstract":"Movement patterns of marine ﬁshes can have considerable impacts on their population dynamics. A thorough understanding of ﬁsh movements is therefore required for informing stock identiﬁcation, stock assessment, and ﬁshery management. This study investigated the seasonal movements and connectivity of a spring-spawning component of Atlantic cod (Gadus morhua) in the western Gulf of Maine. From 2010 through 2013, spawning cod were sampled within an inshore spawning closure and tagged with conventional tags (n ¼ 2368), acoustic transmitters (n ¼ 106), and archival data storage tags (n ¼ 266). Acoustic receivers were deployed on three inshore spawning sites to test for connectivity among sites. Data from archival tags were used to describe seasonal habitat occupancy and movement patterns via geolocation to statistical areas. Tagging data indicated that cod were primarily residential in the western Gulf of Maine, moving inshore to spawn during the spring (April–July), followed by an offshore migration to their feeding grounds for summer and fall. Cod generally inhabited waters from 45 to 175 m, with the deep offshore basins (&gt;150 m) serving as overwintering habitat. Occupied water temperatures ranged from 4.0 to 13.3  C, with the coldest temperatures experienced from March through July and the warmest temperatures experienced from September through January. Results provided evidence of spawning site ﬁdelity and connectivity among spawning sites, with some ﬁsh visiting multiple spawning sites within or between years. The movements observed during and after the spring-spawning season serve as important mechanisms inﬂuencing metapopulation dynamics in the Gulf of Maine region, including both ﬁne- and broad-scale population structure. The improved understanding of cod movement patterns will assist ﬁshery managers in developing management plans, including spawning protection measures, and help to address remaining uncertainties with respect to cod population structure in the Gulf of Maine and other regions.","container-title":"ICES Journal of Marine Science","DOI":"10.1093/icesjms/fsw190","ISSN":"1054-3139, 1095-9289","issue":"6","language":"en","page":"1780-1796","source":"DOI.org (Crossref)","title":"Seasonal movements and connectivity of an Atlantic cod (Gadus morhua) spawning component in the western Gulf of Maine","volume":"74","author":[{"family":"Zemeckis","given":"Douglas R."},{"family":"Liu","given":"Chang"},{"family":"Cowles","given":"Geoffrey W."},{"family":"Dean","given":"Micah J."},{"family":"Hoffman","given":"William S."},{"family":"Martins","given":"David"},{"family":"Cadrin","given":"Steven X."}],"editor":[{"family":"Watson","given":"James"}],"issued":{"date-parts":[["2017",7,1]]}}}],"schema":"https://github.com/citation-style-language/schema/raw/master/csl-citation.json"} </w:instrText>
      </w:r>
      <w:r w:rsidR="00CC7B94" w:rsidRPr="00683668">
        <w:rPr>
          <w:rFonts w:ascii="Calibri" w:hAnsi="Calibri" w:cs="Calibri"/>
        </w:rPr>
        <w:fldChar w:fldCharType="separate"/>
      </w:r>
      <w:r w:rsidR="00CC7B94" w:rsidRPr="00683668">
        <w:rPr>
          <w:rFonts w:ascii="Calibri" w:hAnsi="Calibri" w:cs="Calibri"/>
        </w:rPr>
        <w:t>(Zemeckis et al. 2017)</w:t>
      </w:r>
      <w:r w:rsidR="00CC7B94" w:rsidRPr="00683668">
        <w:rPr>
          <w:rFonts w:ascii="Calibri" w:hAnsi="Calibri" w:cs="Calibri"/>
        </w:rPr>
        <w:fldChar w:fldCharType="end"/>
      </w:r>
      <w:r w:rsidR="00CC7B94" w:rsidRPr="00683668">
        <w:rPr>
          <w:rFonts w:ascii="Calibri" w:hAnsi="Calibri" w:cs="Calibri"/>
        </w:rPr>
        <w:t>. Because it is supported both by data availability and the behavior of cod, t</w:t>
      </w:r>
      <w:r w:rsidR="00BE2400" w:rsidRPr="00683668">
        <w:rPr>
          <w:rFonts w:ascii="Calibri" w:hAnsi="Calibri" w:cs="Calibri"/>
        </w:rPr>
        <w:t xml:space="preserve">ime steps in the model </w:t>
      </w:r>
      <w:r w:rsidR="000A01F3" w:rsidRPr="00683668">
        <w:rPr>
          <w:rFonts w:ascii="Calibri" w:hAnsi="Calibri" w:cs="Calibri"/>
        </w:rPr>
        <w:t>were structured to</w:t>
      </w:r>
      <w:r w:rsidR="00BE2400" w:rsidRPr="00683668">
        <w:rPr>
          <w:rFonts w:ascii="Calibri" w:hAnsi="Calibri" w:cs="Calibri"/>
        </w:rPr>
        <w:t xml:space="preserve"> represent the spring and fall seasons of each year in the time series. Therefore, though there are 40 years of data</w:t>
      </w:r>
      <w:r w:rsidR="000A01F3" w:rsidRPr="00683668">
        <w:rPr>
          <w:rFonts w:ascii="Calibri" w:hAnsi="Calibri" w:cs="Calibri"/>
        </w:rPr>
        <w:t>,</w:t>
      </w:r>
      <w:r w:rsidR="00BE2400" w:rsidRPr="00683668">
        <w:rPr>
          <w:rFonts w:ascii="Calibri" w:hAnsi="Calibri" w:cs="Calibri"/>
        </w:rPr>
        <w:t xml:space="preserve"> there </w:t>
      </w:r>
      <w:r w:rsidR="000A01F3" w:rsidRPr="00683668">
        <w:rPr>
          <w:rFonts w:ascii="Calibri" w:hAnsi="Calibri" w:cs="Calibri"/>
        </w:rPr>
        <w:t>are</w:t>
      </w:r>
      <w:r w:rsidR="00BE2400" w:rsidRPr="00683668">
        <w:rPr>
          <w:rFonts w:ascii="Calibri" w:hAnsi="Calibri" w:cs="Calibri"/>
        </w:rPr>
        <w:t xml:space="preserve"> </w:t>
      </w:r>
      <w:proofErr w:type="gramStart"/>
      <w:r w:rsidR="00BE2400" w:rsidRPr="00683668">
        <w:rPr>
          <w:rFonts w:ascii="Calibri" w:hAnsi="Calibri" w:cs="Calibri"/>
        </w:rPr>
        <w:t>80 time</w:t>
      </w:r>
      <w:proofErr w:type="gramEnd"/>
      <w:r w:rsidR="00BE2400" w:rsidRPr="00683668">
        <w:rPr>
          <w:rFonts w:ascii="Calibri" w:hAnsi="Calibri" w:cs="Calibri"/>
        </w:rPr>
        <w:t xml:space="preserve"> steps. The spring season </w:t>
      </w:r>
      <w:r w:rsidR="000A01F3" w:rsidRPr="00683668">
        <w:rPr>
          <w:rFonts w:ascii="Calibri" w:hAnsi="Calibri" w:cs="Calibri"/>
        </w:rPr>
        <w:t>is</w:t>
      </w:r>
      <w:r w:rsidR="00BE2400" w:rsidRPr="00683668">
        <w:rPr>
          <w:rFonts w:ascii="Calibri" w:hAnsi="Calibri" w:cs="Calibri"/>
        </w:rPr>
        <w:t xml:space="preserve"> March through August of any year </w:t>
      </w:r>
      <w:r w:rsidR="00BE2400" w:rsidRPr="00683668">
        <w:rPr>
          <w:rFonts w:ascii="Calibri" w:hAnsi="Calibri" w:cs="Calibri"/>
          <w:i/>
          <w:iCs/>
        </w:rPr>
        <w:t>x</w:t>
      </w:r>
      <w:r w:rsidR="00BE2400" w:rsidRPr="00683668">
        <w:rPr>
          <w:rFonts w:ascii="Calibri" w:hAnsi="Calibri" w:cs="Calibri"/>
        </w:rPr>
        <w:t xml:space="preserve">. Fall </w:t>
      </w:r>
      <w:r w:rsidR="000A01F3" w:rsidRPr="00683668">
        <w:rPr>
          <w:rFonts w:ascii="Calibri" w:hAnsi="Calibri" w:cs="Calibri"/>
        </w:rPr>
        <w:t>is</w:t>
      </w:r>
      <w:r w:rsidR="00BE2400" w:rsidRPr="00683668">
        <w:rPr>
          <w:rFonts w:ascii="Calibri" w:hAnsi="Calibri" w:cs="Calibri"/>
        </w:rPr>
        <w:t xml:space="preserve"> September through December of year </w:t>
      </w:r>
      <w:r w:rsidR="00BE2400" w:rsidRPr="00683668">
        <w:rPr>
          <w:rFonts w:ascii="Calibri" w:hAnsi="Calibri" w:cs="Calibri"/>
          <w:i/>
          <w:iCs/>
        </w:rPr>
        <w:t>x</w:t>
      </w:r>
      <w:r w:rsidR="00BE2400" w:rsidRPr="00683668">
        <w:rPr>
          <w:rFonts w:ascii="Calibri" w:hAnsi="Calibri" w:cs="Calibri"/>
        </w:rPr>
        <w:t xml:space="preserve"> and January and February of year </w:t>
      </w:r>
      <w:r w:rsidR="00BE2400" w:rsidRPr="00683668">
        <w:rPr>
          <w:rFonts w:ascii="Calibri" w:hAnsi="Calibri" w:cs="Calibri"/>
          <w:i/>
          <w:iCs/>
        </w:rPr>
        <w:t>x</w:t>
      </w:r>
      <w:r w:rsidR="00BE2400" w:rsidRPr="00683668">
        <w:rPr>
          <w:rFonts w:ascii="Calibri" w:hAnsi="Calibri" w:cs="Calibri"/>
        </w:rPr>
        <w:t>+1. This is to ensure that the fall season</w:t>
      </w:r>
      <w:r w:rsidR="00683668">
        <w:rPr>
          <w:rFonts w:ascii="Calibri" w:hAnsi="Calibri" w:cs="Calibri"/>
        </w:rPr>
        <w:t xml:space="preserve"> time steps</w:t>
      </w:r>
      <w:r w:rsidR="00BE2400" w:rsidRPr="00683668">
        <w:rPr>
          <w:rFonts w:ascii="Calibri" w:hAnsi="Calibri" w:cs="Calibri"/>
        </w:rPr>
        <w:t xml:space="preserve"> </w:t>
      </w:r>
      <w:r w:rsidR="00683668">
        <w:rPr>
          <w:rFonts w:ascii="Calibri" w:hAnsi="Calibri" w:cs="Calibri"/>
        </w:rPr>
        <w:t>are</w:t>
      </w:r>
      <w:r w:rsidR="00BE2400" w:rsidRPr="00683668">
        <w:rPr>
          <w:rFonts w:ascii="Calibri" w:hAnsi="Calibri" w:cs="Calibri"/>
        </w:rPr>
        <w:t xml:space="preserve"> temporally continuous</w:t>
      </w:r>
      <w:del w:id="330" w:author="Katie Lankowicz" w:date="2024-10-02T11:21:00Z" w16du:dateUtc="2024-10-02T14:21:00Z">
        <w:r w:rsidR="00BE2400" w:rsidRPr="00683668" w:rsidDel="00DF0F89">
          <w:rPr>
            <w:rFonts w:ascii="Calibri" w:hAnsi="Calibri" w:cs="Calibri"/>
          </w:rPr>
          <w:delText>,</w:delText>
        </w:r>
      </w:del>
      <w:del w:id="331" w:author="Katie Lankowicz" w:date="2024-09-17T10:09:00Z" w16du:dateUtc="2024-09-17T13:09:00Z">
        <w:r w:rsidR="00BE2400" w:rsidRPr="00683668" w:rsidDel="00AD2338">
          <w:rPr>
            <w:rFonts w:ascii="Calibri" w:hAnsi="Calibri" w:cs="Calibri"/>
          </w:rPr>
          <w:delText xml:space="preserve"> rather than interrupted by the defined spring period</w:delText>
        </w:r>
      </w:del>
      <w:r w:rsidR="00BE2400" w:rsidRPr="00683668">
        <w:rPr>
          <w:rFonts w:ascii="Calibri" w:hAnsi="Calibri" w:cs="Calibri"/>
        </w:rPr>
        <w:t xml:space="preserve">. </w:t>
      </w:r>
      <w:ins w:id="332" w:author="Katie Lankowicz" w:date="2024-09-04T11:58:00Z" w16du:dateUtc="2024-09-04T15:58:00Z">
        <w:r w:rsidR="00BC34D1">
          <w:rPr>
            <w:rFonts w:ascii="Calibri" w:hAnsi="Calibri" w:cs="Calibri"/>
          </w:rPr>
          <w:t>Therefore, day 1 of a modeled year is March 1</w:t>
        </w:r>
        <w:r w:rsidR="00BC34D1" w:rsidRPr="00BC34D1">
          <w:rPr>
            <w:rFonts w:ascii="Calibri" w:hAnsi="Calibri" w:cs="Calibri"/>
            <w:vertAlign w:val="superscript"/>
            <w:rPrChange w:id="333" w:author="Katie Lankowicz" w:date="2024-09-04T11:58:00Z" w16du:dateUtc="2024-09-04T15:58:00Z">
              <w:rPr>
                <w:rFonts w:ascii="Calibri" w:hAnsi="Calibri" w:cs="Calibri"/>
              </w:rPr>
            </w:rPrChange>
          </w:rPr>
          <w:t>st</w:t>
        </w:r>
        <w:r w:rsidR="00BC34D1">
          <w:rPr>
            <w:rFonts w:ascii="Calibri" w:hAnsi="Calibri" w:cs="Calibri"/>
          </w:rPr>
          <w:t>.</w:t>
        </w:r>
      </w:ins>
    </w:p>
    <w:p w14:paraId="4364DD48" w14:textId="35C27D28" w:rsidR="00122B92" w:rsidRPr="00683668" w:rsidRDefault="00122B92" w:rsidP="00077153">
      <w:pPr>
        <w:spacing w:after="0" w:line="480" w:lineRule="auto"/>
        <w:rPr>
          <w:rFonts w:ascii="Calibri" w:hAnsi="Calibri" w:cs="Calibri"/>
          <w:b/>
          <w:bCs/>
          <w:color w:val="4472C4" w:themeColor="accent1"/>
        </w:rPr>
      </w:pPr>
      <w:r w:rsidRPr="00683668">
        <w:rPr>
          <w:rFonts w:ascii="Calibri" w:hAnsi="Calibri" w:cs="Calibri"/>
          <w:b/>
          <w:bCs/>
          <w:color w:val="4472C4" w:themeColor="accent1"/>
        </w:rPr>
        <w:t>3.2.</w:t>
      </w:r>
      <w:r w:rsidR="000A01F3" w:rsidRPr="00683668">
        <w:rPr>
          <w:rFonts w:ascii="Calibri" w:hAnsi="Calibri" w:cs="Calibri"/>
          <w:b/>
          <w:bCs/>
          <w:color w:val="4472C4" w:themeColor="accent1"/>
        </w:rPr>
        <w:t>3</w:t>
      </w:r>
      <w:r w:rsidRPr="00683668">
        <w:rPr>
          <w:rFonts w:ascii="Calibri" w:hAnsi="Calibri" w:cs="Calibri"/>
          <w:b/>
          <w:bCs/>
          <w:color w:val="4472C4" w:themeColor="accent1"/>
        </w:rPr>
        <w:tab/>
      </w:r>
      <w:r w:rsidR="00B91F34" w:rsidRPr="00683668">
        <w:rPr>
          <w:rFonts w:ascii="Calibri" w:hAnsi="Calibri" w:cs="Calibri"/>
          <w:b/>
          <w:bCs/>
          <w:color w:val="4472C4" w:themeColor="accent1"/>
        </w:rPr>
        <w:t>Effort estimates</w:t>
      </w:r>
    </w:p>
    <w:p w14:paraId="38E0AE08" w14:textId="0F5579F5" w:rsidR="00A11031" w:rsidRPr="00683668" w:rsidRDefault="00122B92" w:rsidP="00077153">
      <w:pPr>
        <w:spacing w:after="0" w:line="480" w:lineRule="auto"/>
        <w:ind w:firstLine="720"/>
        <w:rPr>
          <w:rFonts w:ascii="Calibri" w:hAnsi="Calibri" w:cs="Calibri"/>
        </w:rPr>
      </w:pPr>
      <w:r w:rsidRPr="00683668">
        <w:rPr>
          <w:rFonts w:ascii="Calibri" w:hAnsi="Calibri" w:cs="Calibri"/>
        </w:rPr>
        <w:t xml:space="preserve">VAST requires an </w:t>
      </w:r>
      <w:r w:rsidR="000A01F3" w:rsidRPr="00683668">
        <w:rPr>
          <w:rFonts w:ascii="Calibri" w:hAnsi="Calibri" w:cs="Calibri"/>
        </w:rPr>
        <w:t>effort estimate for each observation</w:t>
      </w:r>
      <w:r w:rsidRPr="00683668">
        <w:rPr>
          <w:rFonts w:ascii="Calibri" w:hAnsi="Calibri" w:cs="Calibri"/>
        </w:rPr>
        <w:t>. For surveys using bottom trawl methods, area swept</w:t>
      </w:r>
      <w:r w:rsidR="00A11031" w:rsidRPr="00683668">
        <w:rPr>
          <w:rFonts w:ascii="Calibri" w:hAnsi="Calibri" w:cs="Calibri"/>
        </w:rPr>
        <w:t xml:space="preserve"> is a commonly reported effort measure. </w:t>
      </w:r>
      <w:r w:rsidR="00B91F34" w:rsidRPr="00683668">
        <w:rPr>
          <w:rFonts w:ascii="Calibri" w:hAnsi="Calibri" w:cs="Calibri"/>
        </w:rPr>
        <w:t>Area swept was reported, assumed</w:t>
      </w:r>
      <w:r w:rsidR="00BA78F0" w:rsidRPr="00683668">
        <w:rPr>
          <w:rFonts w:ascii="Calibri" w:hAnsi="Calibri" w:cs="Calibri"/>
        </w:rPr>
        <w:t>, or calculated</w:t>
      </w:r>
      <w:r w:rsidR="00B91F34" w:rsidRPr="00683668">
        <w:rPr>
          <w:rFonts w:ascii="Calibri" w:hAnsi="Calibri" w:cs="Calibri"/>
        </w:rPr>
        <w:t xml:space="preserve"> for the surveys included in this modeling effort as information was available (Table 1). </w:t>
      </w:r>
      <w:r w:rsidR="00A11031" w:rsidRPr="00683668">
        <w:rPr>
          <w:rFonts w:ascii="Calibri" w:hAnsi="Calibri" w:cs="Calibri"/>
        </w:rPr>
        <w:t xml:space="preserve">Some bottom trawl surveys reported area swept for each tow, and this was therefore used as an effort </w:t>
      </w:r>
      <w:del w:id="334" w:author="Katie Lankowicz" w:date="2024-06-10T14:39:00Z" w16du:dateUtc="2024-06-10T18:39:00Z">
        <w:r w:rsidR="00A11031" w:rsidRPr="00683668" w:rsidDel="00B71C7D">
          <w:rPr>
            <w:rFonts w:ascii="Calibri" w:hAnsi="Calibri" w:cs="Calibri"/>
          </w:rPr>
          <w:delText>estimate</w:delText>
        </w:r>
      </w:del>
      <w:ins w:id="335" w:author="Katie Lankowicz" w:date="2024-06-10T14:39:00Z" w16du:dateUtc="2024-06-10T18:39:00Z">
        <w:r w:rsidR="00B71C7D">
          <w:rPr>
            <w:rFonts w:ascii="Calibri" w:hAnsi="Calibri" w:cs="Calibri"/>
          </w:rPr>
          <w:t>measure</w:t>
        </w:r>
      </w:ins>
      <w:r w:rsidR="00A11031" w:rsidRPr="00683668">
        <w:rPr>
          <w:rFonts w:ascii="Calibri" w:hAnsi="Calibri" w:cs="Calibri"/>
        </w:rPr>
        <w:t xml:space="preserve">. Several surveys did not report </w:t>
      </w:r>
      <w:r w:rsidR="003C1B70" w:rsidRPr="00683668">
        <w:rPr>
          <w:rFonts w:ascii="Calibri" w:hAnsi="Calibri" w:cs="Calibri"/>
        </w:rPr>
        <w:t xml:space="preserve">the </w:t>
      </w:r>
      <w:r w:rsidR="00A11031" w:rsidRPr="00683668">
        <w:rPr>
          <w:rFonts w:ascii="Calibri" w:hAnsi="Calibri" w:cs="Calibri"/>
        </w:rPr>
        <w:t xml:space="preserve">area swept for each tow but instead reported an average area swept based on gear mensuration and vessel </w:t>
      </w:r>
      <w:ins w:id="336" w:author="Katie Lankowicz" w:date="2024-05-08T17:11:00Z" w16du:dateUtc="2024-05-08T20:11:00Z">
        <w:r w:rsidR="00467C7A">
          <w:rPr>
            <w:rFonts w:ascii="Calibri" w:hAnsi="Calibri" w:cs="Calibri"/>
          </w:rPr>
          <w:t xml:space="preserve">travel </w:t>
        </w:r>
      </w:ins>
      <w:r w:rsidR="00A11031" w:rsidRPr="00683668">
        <w:rPr>
          <w:rFonts w:ascii="Calibri" w:hAnsi="Calibri" w:cs="Calibri"/>
        </w:rPr>
        <w:t>distance</w:t>
      </w:r>
      <w:r w:rsidR="00B91F34" w:rsidRPr="00683668">
        <w:rPr>
          <w:rFonts w:ascii="Calibri" w:hAnsi="Calibri" w:cs="Calibri"/>
        </w:rPr>
        <w:t xml:space="preserve">. Typically, these surveys also validated that effort was within tolerance limits for acceptable tow duration and vessel speed to maintain similarity between tows. </w:t>
      </w:r>
      <w:r w:rsidR="00A11031" w:rsidRPr="00683668">
        <w:rPr>
          <w:rFonts w:ascii="Calibri" w:hAnsi="Calibri" w:cs="Calibri"/>
        </w:rPr>
        <w:t xml:space="preserve">For these surveys, this </w:t>
      </w:r>
      <w:r w:rsidR="00683668">
        <w:rPr>
          <w:rFonts w:ascii="Calibri" w:hAnsi="Calibri" w:cs="Calibri"/>
        </w:rPr>
        <w:t xml:space="preserve">provided </w:t>
      </w:r>
      <w:r w:rsidR="00A11031" w:rsidRPr="00683668">
        <w:rPr>
          <w:rFonts w:ascii="Calibri" w:hAnsi="Calibri" w:cs="Calibri"/>
        </w:rPr>
        <w:t>average area swept was included as the estimated effort for each observation. Finally, a few surveys reported only</w:t>
      </w:r>
      <w:r w:rsidR="00B91F34" w:rsidRPr="00683668">
        <w:rPr>
          <w:rFonts w:ascii="Calibri" w:hAnsi="Calibri" w:cs="Calibri"/>
        </w:rPr>
        <w:t xml:space="preserve"> optimal</w:t>
      </w:r>
      <w:r w:rsidR="00A11031" w:rsidRPr="00683668">
        <w:rPr>
          <w:rFonts w:ascii="Calibri" w:hAnsi="Calibri" w:cs="Calibri"/>
        </w:rPr>
        <w:t xml:space="preserve"> gear mensuration and </w:t>
      </w:r>
      <w:r w:rsidR="00B91F34" w:rsidRPr="00683668">
        <w:rPr>
          <w:rFonts w:ascii="Calibri" w:hAnsi="Calibri" w:cs="Calibri"/>
        </w:rPr>
        <w:t>intended</w:t>
      </w:r>
      <w:r w:rsidR="00A11031" w:rsidRPr="00683668">
        <w:rPr>
          <w:rFonts w:ascii="Calibri" w:hAnsi="Calibri" w:cs="Calibri"/>
        </w:rPr>
        <w:t xml:space="preserve"> distance towed. For these surveys, </w:t>
      </w:r>
      <w:r w:rsidR="003C1B70" w:rsidRPr="00683668">
        <w:rPr>
          <w:rFonts w:ascii="Calibri" w:hAnsi="Calibri" w:cs="Calibri"/>
        </w:rPr>
        <w:t xml:space="preserve">the </w:t>
      </w:r>
      <w:r w:rsidR="00A11031" w:rsidRPr="00683668">
        <w:rPr>
          <w:rFonts w:ascii="Calibri" w:hAnsi="Calibri" w:cs="Calibri"/>
        </w:rPr>
        <w:t>estimated</w:t>
      </w:r>
      <w:r w:rsidR="00683668">
        <w:rPr>
          <w:rFonts w:ascii="Calibri" w:hAnsi="Calibri" w:cs="Calibri"/>
        </w:rPr>
        <w:t xml:space="preserve"> average</w:t>
      </w:r>
      <w:r w:rsidR="00A11031" w:rsidRPr="00683668">
        <w:rPr>
          <w:rFonts w:ascii="Calibri" w:hAnsi="Calibri" w:cs="Calibri"/>
        </w:rPr>
        <w:t xml:space="preserve"> effort per tow was calculated as </w:t>
      </w:r>
      <w:r w:rsidRPr="00683668">
        <w:rPr>
          <w:rFonts w:ascii="Calibri" w:hAnsi="Calibri" w:cs="Calibri"/>
        </w:rPr>
        <w:t xml:space="preserve">the </w:t>
      </w:r>
      <w:r w:rsidR="00B91F34" w:rsidRPr="00683668">
        <w:rPr>
          <w:rFonts w:ascii="Calibri" w:hAnsi="Calibri" w:cs="Calibri"/>
        </w:rPr>
        <w:t xml:space="preserve">intended </w:t>
      </w:r>
      <w:r w:rsidRPr="00683668">
        <w:rPr>
          <w:rFonts w:ascii="Calibri" w:hAnsi="Calibri" w:cs="Calibri"/>
        </w:rPr>
        <w:t xml:space="preserve">distance covered by the tow multiplied by the </w:t>
      </w:r>
      <w:r w:rsidR="00B91F34" w:rsidRPr="00683668">
        <w:rPr>
          <w:rFonts w:ascii="Calibri" w:hAnsi="Calibri" w:cs="Calibri"/>
        </w:rPr>
        <w:t xml:space="preserve">optimal </w:t>
      </w:r>
      <w:r w:rsidRPr="00683668">
        <w:rPr>
          <w:rFonts w:ascii="Calibri" w:hAnsi="Calibri" w:cs="Calibri"/>
        </w:rPr>
        <w:t>wing spread.</w:t>
      </w:r>
    </w:p>
    <w:p w14:paraId="0F89F0BF" w14:textId="0EB6C554" w:rsidR="00122B92" w:rsidRPr="00683668" w:rsidRDefault="00122B92" w:rsidP="00077153">
      <w:pPr>
        <w:spacing w:after="0" w:line="480" w:lineRule="auto"/>
        <w:ind w:firstLine="720"/>
        <w:rPr>
          <w:rFonts w:ascii="Calibri" w:hAnsi="Calibri" w:cs="Calibri"/>
        </w:rPr>
      </w:pPr>
      <w:r w:rsidRPr="00683668">
        <w:rPr>
          <w:rFonts w:ascii="Calibri" w:hAnsi="Calibri" w:cs="Calibri"/>
        </w:rPr>
        <w:t>It is recommended that the area swept be set to 1 for sampling gears with an unknown effective area swept</w:t>
      </w:r>
      <w:r w:rsidR="004E5A6D" w:rsidRPr="00683668">
        <w:rPr>
          <w:rFonts w:ascii="Calibri" w:hAnsi="Calibri" w:cs="Calibri"/>
        </w:rPr>
        <w:t xml:space="preserve"> </w:t>
      </w:r>
      <w:r w:rsidR="004E5A6D" w:rsidRPr="00683668">
        <w:rPr>
          <w:rFonts w:ascii="Calibri" w:hAnsi="Calibri" w:cs="Calibri"/>
        </w:rPr>
        <w:fldChar w:fldCharType="begin"/>
      </w:r>
      <w:r w:rsidR="001F47BA">
        <w:rPr>
          <w:rFonts w:ascii="Calibri" w:hAnsi="Calibri" w:cs="Calibri"/>
        </w:rPr>
        <w:instrText xml:space="preserve"> ADDIN ZOTERO_ITEM CSL_CITATION {"citationID":"ZEV0EK2J","properties":{"formattedCitation":"(Thorson 2019)","plainCitation":"(Thorson 2019)","noteIndex":0},"citationItems":[{"id":107,"uris":["http://zotero.org/users/11233743/items/TRQK74RZ"],"itemData":{"id":107,"type":"article-journal","container-title":"Fisheries Research","DOI":"10.1016/j.fishres.2018.10.013","ISSN":"01657836","journalAbbreviation":"Fisheries Research","language":"en","page":"143-161","source":"DOI.org (Crossref)","title":"Guidance for decisions using the Vector Autoregressive Spatio-Temporal (VAST) package in stock, ecosystem, habitat and climate assessments","volume":"210","author":[{"family":"Thorson","given":"James T."}],"issued":{"date-parts":[["2019",2]]}}}],"schema":"https://github.com/citation-style-language/schema/raw/master/csl-citation.json"} </w:instrText>
      </w:r>
      <w:r w:rsidR="004E5A6D" w:rsidRPr="00683668">
        <w:rPr>
          <w:rFonts w:ascii="Calibri" w:hAnsi="Calibri" w:cs="Calibri"/>
        </w:rPr>
        <w:fldChar w:fldCharType="separate"/>
      </w:r>
      <w:r w:rsidR="001F47BA" w:rsidRPr="001F47BA">
        <w:rPr>
          <w:rFonts w:ascii="Calibri" w:hAnsi="Calibri" w:cs="Calibri"/>
        </w:rPr>
        <w:t>(Thorson 2019)</w:t>
      </w:r>
      <w:r w:rsidR="004E5A6D" w:rsidRPr="00683668">
        <w:rPr>
          <w:rFonts w:ascii="Calibri" w:hAnsi="Calibri" w:cs="Calibri"/>
        </w:rPr>
        <w:fldChar w:fldCharType="end"/>
      </w:r>
      <w:r w:rsidRPr="00683668">
        <w:rPr>
          <w:rFonts w:ascii="Calibri" w:hAnsi="Calibri" w:cs="Calibri"/>
        </w:rPr>
        <w:t xml:space="preserve">. Initially, the area swept for the bottom longline and </w:t>
      </w:r>
      <w:del w:id="337" w:author="Katie Lankowicz" w:date="2024-09-17T10:10:00Z" w16du:dateUtc="2024-09-17T13:10:00Z">
        <w:r w:rsidRPr="00683668" w:rsidDel="00E545F7">
          <w:rPr>
            <w:rFonts w:ascii="Calibri" w:hAnsi="Calibri" w:cs="Calibri"/>
          </w:rPr>
          <w:delText xml:space="preserve">Sentinel </w:delText>
        </w:r>
      </w:del>
      <w:r w:rsidRPr="00683668">
        <w:rPr>
          <w:rFonts w:ascii="Calibri" w:hAnsi="Calibri" w:cs="Calibri"/>
        </w:rPr>
        <w:t xml:space="preserve">jigging surveys </w:t>
      </w:r>
      <w:proofErr w:type="gramStart"/>
      <w:r w:rsidRPr="00683668">
        <w:rPr>
          <w:rFonts w:ascii="Calibri" w:hAnsi="Calibri" w:cs="Calibri"/>
        </w:rPr>
        <w:t>was</w:t>
      </w:r>
      <w:proofErr w:type="gramEnd"/>
      <w:r w:rsidRPr="00683668">
        <w:rPr>
          <w:rFonts w:ascii="Calibri" w:hAnsi="Calibri" w:cs="Calibri"/>
        </w:rPr>
        <w:t xml:space="preserve"> set to 1. However, this created an issue of scaling and mixed units. Simple leave-one-out sensitivity tests were run to determine the influence of the bottom longline and </w:t>
      </w:r>
      <w:del w:id="338" w:author="Katie Lankowicz" w:date="2024-09-17T10:10:00Z" w16du:dateUtc="2024-09-17T13:10:00Z">
        <w:r w:rsidRPr="00683668" w:rsidDel="00E545F7">
          <w:rPr>
            <w:rFonts w:ascii="Calibri" w:hAnsi="Calibri" w:cs="Calibri"/>
          </w:rPr>
          <w:delText xml:space="preserve">Sentinel </w:delText>
        </w:r>
      </w:del>
      <w:r w:rsidRPr="00683668">
        <w:rPr>
          <w:rFonts w:ascii="Calibri" w:hAnsi="Calibri" w:cs="Calibri"/>
        </w:rPr>
        <w:t xml:space="preserve">jigging surveys on the overall cod indices of abundance. Removing the </w:t>
      </w:r>
      <w:ins w:id="339" w:author="Katie Lankowicz" w:date="2024-09-17T10:10:00Z" w16du:dateUtc="2024-09-17T13:10:00Z">
        <w:r w:rsidR="00E545F7">
          <w:rPr>
            <w:rFonts w:ascii="Calibri" w:hAnsi="Calibri" w:cs="Calibri"/>
          </w:rPr>
          <w:t xml:space="preserve">Eastern Gulf of Maine </w:t>
        </w:r>
      </w:ins>
      <w:r w:rsidRPr="00683668">
        <w:rPr>
          <w:rFonts w:ascii="Calibri" w:hAnsi="Calibri" w:cs="Calibri"/>
        </w:rPr>
        <w:t xml:space="preserve">Sentinel jigging survey had little impact on </w:t>
      </w:r>
      <w:r w:rsidRPr="00683668">
        <w:rPr>
          <w:rFonts w:ascii="Calibri" w:hAnsi="Calibri" w:cs="Calibri"/>
        </w:rPr>
        <w:lastRenderedPageBreak/>
        <w:t>the modeled abundance of all three size classes of cod, so it was excluded from further analysis</w:t>
      </w:r>
      <w:del w:id="340" w:author="Katie Lankowicz" w:date="2024-10-04T15:31:00Z" w16du:dateUtc="2024-10-04T19:31:00Z">
        <w:r w:rsidR="00BA78F0" w:rsidRPr="00683668" w:rsidDel="00D85F42">
          <w:rPr>
            <w:rFonts w:ascii="Calibri" w:hAnsi="Calibri" w:cs="Calibri"/>
          </w:rPr>
          <w:delText xml:space="preserve"> (Suppl. Fig. 1)</w:delText>
        </w:r>
      </w:del>
      <w:r w:rsidRPr="00683668">
        <w:rPr>
          <w:rFonts w:ascii="Calibri" w:hAnsi="Calibri" w:cs="Calibri"/>
        </w:rPr>
        <w:t xml:space="preserve">. Removing the bottom longline survey reduced the abundance of medium and large cod by up to 50% in some years and was therefore retained </w:t>
      </w:r>
      <w:ins w:id="341" w:author="Katie Lankowicz" w:date="2024-09-04T12:00:00Z" w16du:dateUtc="2024-09-04T16:00:00Z">
        <w:r w:rsidR="00AA0206">
          <w:rPr>
            <w:rFonts w:ascii="Calibri" w:hAnsi="Calibri" w:cs="Calibri"/>
          </w:rPr>
          <w:t>for</w:t>
        </w:r>
      </w:ins>
      <w:del w:id="342" w:author="Katie Lankowicz" w:date="2024-09-04T12:00:00Z" w16du:dateUtc="2024-09-04T16:00:00Z">
        <w:r w:rsidRPr="00683668" w:rsidDel="00AA0206">
          <w:rPr>
            <w:rFonts w:ascii="Calibri" w:hAnsi="Calibri" w:cs="Calibri"/>
          </w:rPr>
          <w:delText>in</w:delText>
        </w:r>
      </w:del>
      <w:r w:rsidRPr="00683668">
        <w:rPr>
          <w:rFonts w:ascii="Calibri" w:hAnsi="Calibri" w:cs="Calibri"/>
        </w:rPr>
        <w:t xml:space="preserve"> further analyses. The description of the bottom longline motivation and methods in McElroy et al. (2019) state</w:t>
      </w:r>
      <w:del w:id="343" w:author="Katie Lankowicz" w:date="2024-09-04T12:00:00Z" w16du:dateUtc="2024-09-04T16:00:00Z">
        <w:r w:rsidRPr="00683668" w:rsidDel="00AA0206">
          <w:rPr>
            <w:rFonts w:ascii="Calibri" w:hAnsi="Calibri" w:cs="Calibri"/>
          </w:rPr>
          <w:delText>s</w:delText>
        </w:r>
      </w:del>
      <w:r w:rsidRPr="00683668">
        <w:rPr>
          <w:rFonts w:ascii="Calibri" w:hAnsi="Calibri" w:cs="Calibri"/>
        </w:rPr>
        <w:t xml:space="preserve"> that it was developed to match the sampling effort of the NEFSC bottom trawl survey as closely as possible. For this reason, the average area swept of the NEFSC bottom trawl survey was used as the input for the area swept of the bottom longline survey.</w:t>
      </w:r>
    </w:p>
    <w:p w14:paraId="0AE4165E" w14:textId="78D52404" w:rsidR="000A01F3" w:rsidRPr="00683668" w:rsidRDefault="000A01F3" w:rsidP="00077153">
      <w:pPr>
        <w:spacing w:after="0" w:line="480" w:lineRule="auto"/>
        <w:rPr>
          <w:rFonts w:ascii="Calibri" w:hAnsi="Calibri" w:cs="Calibri"/>
          <w:b/>
          <w:bCs/>
          <w:color w:val="4472C4" w:themeColor="accent1"/>
        </w:rPr>
      </w:pPr>
      <w:r w:rsidRPr="00683668">
        <w:rPr>
          <w:rFonts w:ascii="Calibri" w:hAnsi="Calibri" w:cs="Calibri"/>
          <w:b/>
          <w:bCs/>
          <w:color w:val="4472C4" w:themeColor="accent1"/>
        </w:rPr>
        <w:t>3.2.</w:t>
      </w:r>
      <w:r w:rsidR="00BA78F0" w:rsidRPr="00683668">
        <w:rPr>
          <w:rFonts w:ascii="Calibri" w:hAnsi="Calibri" w:cs="Calibri"/>
          <w:b/>
          <w:bCs/>
          <w:color w:val="4472C4" w:themeColor="accent1"/>
        </w:rPr>
        <w:t>4</w:t>
      </w:r>
      <w:r w:rsidRPr="00683668">
        <w:rPr>
          <w:rFonts w:ascii="Calibri" w:hAnsi="Calibri" w:cs="Calibri"/>
          <w:b/>
          <w:bCs/>
          <w:color w:val="4472C4" w:themeColor="accent1"/>
        </w:rPr>
        <w:tab/>
        <w:t xml:space="preserve">Spatial, temporal, and </w:t>
      </w:r>
      <w:del w:id="344" w:author="Katie Lankowicz" w:date="2024-06-11T15:04:00Z" w16du:dateUtc="2024-06-11T19:04:00Z">
        <w:r w:rsidRPr="00683668" w:rsidDel="00B52150">
          <w:rPr>
            <w:rFonts w:ascii="Calibri" w:hAnsi="Calibri" w:cs="Calibri"/>
            <w:b/>
            <w:bCs/>
            <w:color w:val="4472C4" w:themeColor="accent1"/>
          </w:rPr>
          <w:delText>spatiotemporal</w:delText>
        </w:r>
      </w:del>
      <w:ins w:id="345" w:author="Katie Lankowicz" w:date="2024-06-11T15:04:00Z" w16du:dateUtc="2024-06-11T19:04:00Z">
        <w:r w:rsidR="00B52150">
          <w:rPr>
            <w:rFonts w:ascii="Calibri" w:hAnsi="Calibri" w:cs="Calibri"/>
            <w:b/>
            <w:bCs/>
            <w:color w:val="4472C4" w:themeColor="accent1"/>
          </w:rPr>
          <w:t>spatiotemporal</w:t>
        </w:r>
      </w:ins>
      <w:r w:rsidRPr="00683668">
        <w:rPr>
          <w:rFonts w:ascii="Calibri" w:hAnsi="Calibri" w:cs="Calibri"/>
          <w:b/>
          <w:bCs/>
          <w:color w:val="4472C4" w:themeColor="accent1"/>
        </w:rPr>
        <w:t xml:space="preserve"> effects</w:t>
      </w:r>
    </w:p>
    <w:p w14:paraId="240077C3" w14:textId="5A1CD4CC" w:rsidR="00EA766E" w:rsidRDefault="000A01F3" w:rsidP="00077153">
      <w:pPr>
        <w:spacing w:after="0" w:line="480" w:lineRule="auto"/>
        <w:ind w:firstLine="720"/>
        <w:rPr>
          <w:ins w:id="346" w:author="Katie Lankowicz" w:date="2024-06-10T14:40:00Z" w16du:dateUtc="2024-06-10T18:40:00Z"/>
          <w:rFonts w:ascii="Calibri" w:hAnsi="Calibri" w:cs="Calibri"/>
        </w:rPr>
      </w:pPr>
      <w:r w:rsidRPr="00683668">
        <w:rPr>
          <w:rFonts w:ascii="Calibri" w:hAnsi="Calibri" w:cs="Calibri"/>
        </w:rPr>
        <w:t xml:space="preserve">Spatial, temporal, and </w:t>
      </w:r>
      <w:del w:id="347" w:author="Katie Lankowicz" w:date="2024-06-11T15:04:00Z" w16du:dateUtc="2024-06-11T19:04:00Z">
        <w:r w:rsidRPr="00683668" w:rsidDel="00B52150">
          <w:rPr>
            <w:rFonts w:ascii="Calibri" w:hAnsi="Calibri" w:cs="Calibri"/>
          </w:rPr>
          <w:delText>spatiotemporal</w:delText>
        </w:r>
      </w:del>
      <w:ins w:id="348" w:author="Katie Lankowicz" w:date="2024-06-11T15:04:00Z" w16du:dateUtc="2024-06-11T19:04:00Z">
        <w:r w:rsidR="00B52150">
          <w:rPr>
            <w:rFonts w:ascii="Calibri" w:hAnsi="Calibri" w:cs="Calibri"/>
          </w:rPr>
          <w:t>spatio-temporal</w:t>
        </w:r>
      </w:ins>
      <w:r w:rsidRPr="00683668">
        <w:rPr>
          <w:rFonts w:ascii="Calibri" w:hAnsi="Calibri" w:cs="Calibri"/>
        </w:rPr>
        <w:t xml:space="preserve"> </w:t>
      </w:r>
      <w:r w:rsidR="00683668">
        <w:rPr>
          <w:rFonts w:ascii="Calibri" w:hAnsi="Calibri" w:cs="Calibri"/>
        </w:rPr>
        <w:t>effects</w:t>
      </w:r>
      <w:r w:rsidRPr="00683668">
        <w:rPr>
          <w:rFonts w:ascii="Calibri" w:hAnsi="Calibri" w:cs="Calibri"/>
        </w:rPr>
        <w:t xml:space="preserve"> can be included in both linear predictors. A model selection process was used to justify the use of spatial and </w:t>
      </w:r>
      <w:del w:id="349" w:author="Katie Lankowicz" w:date="2024-06-11T15:04:00Z" w16du:dateUtc="2024-06-11T19:04:00Z">
        <w:r w:rsidRPr="00683668" w:rsidDel="00B52150">
          <w:rPr>
            <w:rFonts w:ascii="Calibri" w:hAnsi="Calibri" w:cs="Calibri"/>
          </w:rPr>
          <w:delText>spatiotemporal</w:delText>
        </w:r>
      </w:del>
      <w:ins w:id="350" w:author="Katie Lankowicz" w:date="2024-06-11T15:04:00Z" w16du:dateUtc="2024-06-11T19:04:00Z">
        <w:r w:rsidR="00B52150">
          <w:rPr>
            <w:rFonts w:ascii="Calibri" w:hAnsi="Calibri" w:cs="Calibri"/>
          </w:rPr>
          <w:t>spatiotemporal</w:t>
        </w:r>
      </w:ins>
      <w:r w:rsidRPr="00683668">
        <w:rPr>
          <w:rFonts w:ascii="Calibri" w:hAnsi="Calibri" w:cs="Calibri"/>
        </w:rPr>
        <w:t xml:space="preserve"> random effects in the first and second linear predictors. The intercept for each linear predictor was defined as a fixed effect for each time step– this ensures independent estimates of abundance for each time step, which is most appropriate for creating abundance indices (Thorson 2019). A temporal correlation component was estimated for the </w:t>
      </w:r>
      <w:del w:id="351" w:author="Katie Lankowicz" w:date="2024-06-11T15:04:00Z" w16du:dateUtc="2024-06-11T19:04:00Z">
        <w:r w:rsidRPr="00683668" w:rsidDel="00B52150">
          <w:rPr>
            <w:rFonts w:ascii="Calibri" w:hAnsi="Calibri" w:cs="Calibri"/>
          </w:rPr>
          <w:delText>spatiotemporal</w:delText>
        </w:r>
      </w:del>
      <w:ins w:id="352" w:author="Katie Lankowicz" w:date="2024-06-11T15:04:00Z" w16du:dateUtc="2024-06-11T19:04:00Z">
        <w:r w:rsidR="00B52150">
          <w:rPr>
            <w:rFonts w:ascii="Calibri" w:hAnsi="Calibri" w:cs="Calibri"/>
          </w:rPr>
          <w:t>spatio-temporal</w:t>
        </w:r>
      </w:ins>
      <w:r w:rsidRPr="00683668">
        <w:rPr>
          <w:rFonts w:ascii="Calibri" w:hAnsi="Calibri" w:cs="Calibri"/>
        </w:rPr>
        <w:t xml:space="preserve"> variation in both linear predictors</w:t>
      </w:r>
      <w:ins w:id="353" w:author="Katie Lankowicz" w:date="2024-06-10T14:40:00Z" w16du:dateUtc="2024-06-10T18:40:00Z">
        <w:r w:rsidR="00B71C7D">
          <w:rPr>
            <w:rFonts w:ascii="Calibri" w:hAnsi="Calibri" w:cs="Calibri"/>
          </w:rPr>
          <w:t xml:space="preserve">. </w:t>
        </w:r>
      </w:ins>
      <w:del w:id="354" w:author="Katie Lankowicz" w:date="2024-06-10T14:40:00Z" w16du:dateUtc="2024-06-10T18:40:00Z">
        <w:r w:rsidR="005044B2" w:rsidRPr="00683668" w:rsidDel="00B71C7D">
          <w:rPr>
            <w:rFonts w:ascii="Calibri" w:hAnsi="Calibri" w:cs="Calibri"/>
          </w:rPr>
          <w:delText xml:space="preserve"> using an AR1 process</w:delText>
        </w:r>
        <w:r w:rsidRPr="00683668" w:rsidDel="00B71C7D">
          <w:rPr>
            <w:rFonts w:ascii="Calibri" w:hAnsi="Calibri" w:cs="Calibri"/>
          </w:rPr>
          <w:delText xml:space="preserve">. </w:delText>
        </w:r>
      </w:del>
      <w:r w:rsidRPr="00683668">
        <w:rPr>
          <w:rFonts w:ascii="Calibri" w:hAnsi="Calibri" w:cs="Calibri"/>
        </w:rPr>
        <w:t>This is recommended for indices generated by multiple data sources that do not necessarily sample the same locations in every time step (Thorson 2019). Without this estimation, unrealistic “hot spots” may develop or be carried through the time series when this is inappropriate. Because the model</w:t>
      </w:r>
      <w:ins w:id="355" w:author="Katie Lankowicz" w:date="2024-05-08T17:13:00Z" w16du:dateUtc="2024-05-08T20:13:00Z">
        <w:r w:rsidR="00467C7A">
          <w:rPr>
            <w:rFonts w:ascii="Calibri" w:hAnsi="Calibri" w:cs="Calibri"/>
          </w:rPr>
          <w:t>s</w:t>
        </w:r>
      </w:ins>
      <w:r w:rsidRPr="00683668">
        <w:rPr>
          <w:rFonts w:ascii="Calibri" w:hAnsi="Calibri" w:cs="Calibri"/>
        </w:rPr>
        <w:t xml:space="preserve"> include</w:t>
      </w:r>
      <w:del w:id="356" w:author="Katie Lankowicz" w:date="2024-05-08T17:13:00Z" w16du:dateUtc="2024-05-08T20:13:00Z">
        <w:r w:rsidRPr="00683668" w:rsidDel="00467C7A">
          <w:rPr>
            <w:rFonts w:ascii="Calibri" w:hAnsi="Calibri" w:cs="Calibri"/>
          </w:rPr>
          <w:delText>s</w:delText>
        </w:r>
      </w:del>
      <w:r w:rsidRPr="00683668">
        <w:rPr>
          <w:rFonts w:ascii="Calibri" w:hAnsi="Calibri" w:cs="Calibri"/>
        </w:rPr>
        <w:t xml:space="preserve"> data from surveys with varied sampling intensity, locations, and temporal </w:t>
      </w:r>
      <w:del w:id="357" w:author="Katie Lankowicz" w:date="2024-09-04T12:29:00Z" w16du:dateUtc="2024-09-04T16:29:00Z">
        <w:r w:rsidRPr="00683668" w:rsidDel="00264E35">
          <w:rPr>
            <w:rFonts w:ascii="Calibri" w:hAnsi="Calibri" w:cs="Calibri"/>
          </w:rPr>
          <w:delText>scales</w:delText>
        </w:r>
      </w:del>
      <w:ins w:id="358" w:author="Katie Lankowicz" w:date="2024-09-04T12:29:00Z" w16du:dateUtc="2024-09-04T16:29:00Z">
        <w:r w:rsidR="00264E35">
          <w:rPr>
            <w:rFonts w:ascii="Calibri" w:hAnsi="Calibri" w:cs="Calibri"/>
          </w:rPr>
          <w:t>coverage</w:t>
        </w:r>
      </w:ins>
      <w:r w:rsidRPr="00683668">
        <w:rPr>
          <w:rFonts w:ascii="Calibri" w:hAnsi="Calibri" w:cs="Calibri"/>
        </w:rPr>
        <w:t>, this is an important structuring decision.</w:t>
      </w:r>
      <w:r w:rsidR="00683668">
        <w:rPr>
          <w:rFonts w:ascii="Calibri" w:hAnsi="Calibri" w:cs="Calibri"/>
        </w:rPr>
        <w:t xml:space="preserve"> </w:t>
      </w:r>
    </w:p>
    <w:p w14:paraId="325F5203" w14:textId="2771A285" w:rsidR="000A01F3" w:rsidRPr="00683668" w:rsidRDefault="00EA766E" w:rsidP="00077153">
      <w:pPr>
        <w:spacing w:after="0" w:line="480" w:lineRule="auto"/>
        <w:ind w:firstLine="720"/>
        <w:rPr>
          <w:rFonts w:ascii="Calibri" w:hAnsi="Calibri" w:cs="Calibri"/>
        </w:rPr>
      </w:pPr>
      <w:ins w:id="359" w:author="Katie Lankowicz" w:date="2024-06-10T14:41:00Z" w16du:dateUtc="2024-06-10T18:41:00Z">
        <w:r>
          <w:rPr>
            <w:rFonts w:ascii="Calibri" w:hAnsi="Calibri" w:cs="Calibri"/>
          </w:rPr>
          <w:t xml:space="preserve">The model used to estimate the temporal correlation component varied with size class. VAST models for small- and medium-sized cod included </w:t>
        </w:r>
      </w:ins>
      <w:ins w:id="360" w:author="Katie Lankowicz" w:date="2024-06-10T14:42:00Z" w16du:dateUtc="2024-06-10T18:42:00Z">
        <w:r>
          <w:rPr>
            <w:rFonts w:ascii="Calibri" w:hAnsi="Calibri" w:cs="Calibri"/>
          </w:rPr>
          <w:t xml:space="preserve">sufficient observation data to </w:t>
        </w:r>
      </w:ins>
      <w:ins w:id="361" w:author="Katie Lankowicz" w:date="2024-06-10T14:56:00Z" w16du:dateUtc="2024-06-10T18:56:00Z">
        <w:r w:rsidR="00487C19">
          <w:rPr>
            <w:rFonts w:ascii="Calibri" w:hAnsi="Calibri" w:cs="Calibri"/>
          </w:rPr>
          <w:t>successfully fit</w:t>
        </w:r>
      </w:ins>
      <w:ins w:id="362" w:author="Katie Lankowicz" w:date="2024-06-10T14:42:00Z" w16du:dateUtc="2024-06-10T18:42:00Z">
        <w:r>
          <w:rPr>
            <w:rFonts w:ascii="Calibri" w:hAnsi="Calibri" w:cs="Calibri"/>
          </w:rPr>
          <w:t xml:space="preserve"> an AR1 process. </w:t>
        </w:r>
      </w:ins>
      <w:ins w:id="363" w:author="Katie Lankowicz" w:date="2024-06-10T14:52:00Z" w16du:dateUtc="2024-06-10T18:52:00Z">
        <w:r w:rsidR="00487C19">
          <w:rPr>
            <w:rFonts w:ascii="Calibri" w:hAnsi="Calibri" w:cs="Calibri"/>
          </w:rPr>
          <w:t>Attempts to use an AR1 process for the large</w:t>
        </w:r>
      </w:ins>
      <w:ins w:id="364" w:author="Katie Lankowicz" w:date="2024-06-10T14:53:00Z" w16du:dateUtc="2024-06-10T18:53:00Z">
        <w:r w:rsidR="00487C19">
          <w:rPr>
            <w:rFonts w:ascii="Calibri" w:hAnsi="Calibri" w:cs="Calibri"/>
          </w:rPr>
          <w:t xml:space="preserve"> size class </w:t>
        </w:r>
      </w:ins>
      <w:ins w:id="365" w:author="Katie Lankowicz" w:date="2024-06-10T14:56:00Z" w16du:dateUtc="2024-06-10T18:56:00Z">
        <w:r w:rsidR="00487C19">
          <w:rPr>
            <w:rFonts w:ascii="Calibri" w:hAnsi="Calibri" w:cs="Calibri"/>
          </w:rPr>
          <w:t xml:space="preserve">failed to </w:t>
        </w:r>
      </w:ins>
      <w:ins w:id="366" w:author="Katie Lankowicz" w:date="2024-06-10T14:57:00Z" w16du:dateUtc="2024-06-10T18:57:00Z">
        <w:r w:rsidR="00487C19">
          <w:rPr>
            <w:rFonts w:ascii="Calibri" w:hAnsi="Calibri" w:cs="Calibri"/>
          </w:rPr>
          <w:t>fit. A random walk process was used instead. For all size classes, the</w:t>
        </w:r>
      </w:ins>
      <w:del w:id="367" w:author="Katie Lankowicz" w:date="2024-06-10T14:57:00Z" w16du:dateUtc="2024-06-10T18:57:00Z">
        <w:r w:rsidR="00683668" w:rsidDel="00487C19">
          <w:rPr>
            <w:rFonts w:ascii="Calibri" w:hAnsi="Calibri" w:cs="Calibri"/>
          </w:rPr>
          <w:delText>This</w:delText>
        </w:r>
      </w:del>
      <w:r w:rsidR="00683668">
        <w:rPr>
          <w:rFonts w:ascii="Calibri" w:hAnsi="Calibri" w:cs="Calibri"/>
        </w:rPr>
        <w:t xml:space="preserve"> temporal correlation component was calculated for the first linear predictor</w:t>
      </w:r>
      <w:ins w:id="368" w:author="Katie Lankowicz" w:date="2024-06-10T14:57:00Z" w16du:dateUtc="2024-06-10T18:57:00Z">
        <w:r w:rsidR="00487C19">
          <w:rPr>
            <w:rFonts w:ascii="Calibri" w:hAnsi="Calibri" w:cs="Calibri"/>
          </w:rPr>
          <w:t xml:space="preserve">. These </w:t>
        </w:r>
      </w:ins>
      <w:del w:id="369" w:author="Katie Lankowicz" w:date="2024-06-10T14:57:00Z" w16du:dateUtc="2024-06-10T18:57:00Z">
        <w:r w:rsidR="00683668" w:rsidDel="00487C19">
          <w:rPr>
            <w:rFonts w:ascii="Calibri" w:hAnsi="Calibri" w:cs="Calibri"/>
          </w:rPr>
          <w:delText xml:space="preserve"> and </w:delText>
        </w:r>
      </w:del>
      <w:r w:rsidR="00683668">
        <w:rPr>
          <w:rFonts w:ascii="Calibri" w:hAnsi="Calibri" w:cs="Calibri"/>
        </w:rPr>
        <w:t>results were used as the temporal correlation components of the second linear predictor</w:t>
      </w:r>
      <w:ins w:id="370" w:author="Katie Lankowicz" w:date="2024-06-10T14:57:00Z" w16du:dateUtc="2024-06-10T18:57:00Z">
        <w:r w:rsidR="00487C19">
          <w:rPr>
            <w:rFonts w:ascii="Calibri" w:hAnsi="Calibri" w:cs="Calibri"/>
          </w:rPr>
          <w:t>, r</w:t>
        </w:r>
      </w:ins>
      <w:ins w:id="371" w:author="Katie Lankowicz" w:date="2024-06-10T14:58:00Z" w16du:dateUtc="2024-06-10T18:58:00Z">
        <w:r w:rsidR="00487C19">
          <w:rPr>
            <w:rFonts w:ascii="Calibri" w:hAnsi="Calibri" w:cs="Calibri"/>
          </w:rPr>
          <w:t>ather than calculating a new temporal correlation component for the second linear predictor.</w:t>
        </w:r>
      </w:ins>
      <w:del w:id="372" w:author="Katie Lankowicz" w:date="2024-06-10T14:57:00Z" w16du:dateUtc="2024-06-10T18:57:00Z">
        <w:r w:rsidR="00683668" w:rsidDel="00487C19">
          <w:rPr>
            <w:rFonts w:ascii="Calibri" w:hAnsi="Calibri" w:cs="Calibri"/>
          </w:rPr>
          <w:delText>.</w:delText>
        </w:r>
      </w:del>
    </w:p>
    <w:p w14:paraId="39E57DD8" w14:textId="1B837DD2" w:rsidR="00122B92" w:rsidRPr="00683668" w:rsidRDefault="00122B92" w:rsidP="00077153">
      <w:pPr>
        <w:spacing w:after="0" w:line="480" w:lineRule="auto"/>
        <w:rPr>
          <w:rFonts w:ascii="Calibri" w:hAnsi="Calibri" w:cs="Calibri"/>
          <w:b/>
          <w:bCs/>
          <w:color w:val="4472C4" w:themeColor="accent1"/>
        </w:rPr>
      </w:pPr>
      <w:r w:rsidRPr="00683668">
        <w:rPr>
          <w:rFonts w:ascii="Calibri" w:hAnsi="Calibri" w:cs="Calibri"/>
          <w:b/>
          <w:bCs/>
          <w:color w:val="4472C4" w:themeColor="accent1"/>
        </w:rPr>
        <w:t>3.2.</w:t>
      </w:r>
      <w:r w:rsidR="00BA78F0" w:rsidRPr="00683668">
        <w:rPr>
          <w:rFonts w:ascii="Calibri" w:hAnsi="Calibri" w:cs="Calibri"/>
          <w:b/>
          <w:bCs/>
          <w:color w:val="4472C4" w:themeColor="accent1"/>
        </w:rPr>
        <w:t>5</w:t>
      </w:r>
      <w:r w:rsidRPr="00683668">
        <w:rPr>
          <w:rFonts w:ascii="Calibri" w:hAnsi="Calibri" w:cs="Calibri"/>
          <w:b/>
          <w:bCs/>
          <w:color w:val="4472C4" w:themeColor="accent1"/>
        </w:rPr>
        <w:tab/>
        <w:t>Vessel effects</w:t>
      </w:r>
    </w:p>
    <w:p w14:paraId="3419929F" w14:textId="302D5441" w:rsidR="00122B92" w:rsidRPr="00683668" w:rsidRDefault="00BA78F0" w:rsidP="00077153">
      <w:pPr>
        <w:spacing w:after="0" w:line="480" w:lineRule="auto"/>
        <w:ind w:firstLine="720"/>
        <w:rPr>
          <w:rFonts w:ascii="Calibri" w:hAnsi="Calibri" w:cs="Calibri"/>
        </w:rPr>
      </w:pPr>
      <w:r w:rsidRPr="00683668">
        <w:rPr>
          <w:rFonts w:ascii="Calibri" w:hAnsi="Calibri" w:cs="Calibri"/>
        </w:rPr>
        <w:lastRenderedPageBreak/>
        <w:t>The random variation in catchability among levels of a grouping variable is referred to as “vessel effects” in the VAST model structure. VAST models covariation in vessel effects with a factor model, where variation in catchability between groups is a random effect. E</w:t>
      </w:r>
      <w:r w:rsidR="00122B92" w:rsidRPr="00683668">
        <w:rPr>
          <w:rFonts w:ascii="Calibri" w:hAnsi="Calibri" w:cs="Calibri"/>
        </w:rPr>
        <w:t>ach survey used in this modeling effort has its own set of sampling protocols</w:t>
      </w:r>
      <w:r w:rsidRPr="00683668">
        <w:rPr>
          <w:rFonts w:ascii="Calibri" w:hAnsi="Calibri" w:cs="Calibri"/>
        </w:rPr>
        <w:t xml:space="preserve"> and vessels, and </w:t>
      </w:r>
      <w:r w:rsidR="003C1B70" w:rsidRPr="00683668">
        <w:rPr>
          <w:rFonts w:ascii="Calibri" w:hAnsi="Calibri" w:cs="Calibri"/>
        </w:rPr>
        <w:t xml:space="preserve">these differences </w:t>
      </w:r>
      <w:proofErr w:type="gramStart"/>
      <w:r w:rsidR="003C1B70" w:rsidRPr="00683668">
        <w:rPr>
          <w:rFonts w:ascii="Calibri" w:hAnsi="Calibri" w:cs="Calibri"/>
        </w:rPr>
        <w:t>likely</w:t>
      </w:r>
      <w:r w:rsidRPr="00683668">
        <w:rPr>
          <w:rFonts w:ascii="Calibri" w:hAnsi="Calibri" w:cs="Calibri"/>
        </w:rPr>
        <w:t xml:space="preserve"> introduce</w:t>
      </w:r>
      <w:proofErr w:type="gramEnd"/>
      <w:r w:rsidR="00122B92" w:rsidRPr="00683668">
        <w:rPr>
          <w:rFonts w:ascii="Calibri" w:hAnsi="Calibri" w:cs="Calibri"/>
        </w:rPr>
        <w:t xml:space="preserve"> variability in catchability. </w:t>
      </w:r>
      <w:r w:rsidRPr="00683668">
        <w:rPr>
          <w:rFonts w:ascii="Calibri" w:hAnsi="Calibri" w:cs="Calibri"/>
        </w:rPr>
        <w:t>Therefore</w:t>
      </w:r>
      <w:r w:rsidR="00122B92" w:rsidRPr="00683668">
        <w:rPr>
          <w:rFonts w:ascii="Calibri" w:hAnsi="Calibri" w:cs="Calibri"/>
        </w:rPr>
        <w:t>, vessel effects were included</w:t>
      </w:r>
      <w:r w:rsidRPr="00683668">
        <w:rPr>
          <w:rFonts w:ascii="Calibri" w:hAnsi="Calibri" w:cs="Calibri"/>
        </w:rPr>
        <w:t xml:space="preserve"> in </w:t>
      </w:r>
      <w:ins w:id="373" w:author="Katie Lankowicz" w:date="2024-05-08T17:15:00Z" w16du:dateUtc="2024-05-08T20:15:00Z">
        <w:r w:rsidR="00467C7A">
          <w:rPr>
            <w:rFonts w:ascii="Calibri" w:hAnsi="Calibri" w:cs="Calibri"/>
          </w:rPr>
          <w:t>the</w:t>
        </w:r>
      </w:ins>
      <w:del w:id="374" w:author="Katie Lankowicz" w:date="2024-05-08T17:15:00Z" w16du:dateUtc="2024-05-08T20:15:00Z">
        <w:r w:rsidRPr="00683668" w:rsidDel="00467C7A">
          <w:rPr>
            <w:rFonts w:ascii="Calibri" w:hAnsi="Calibri" w:cs="Calibri"/>
          </w:rPr>
          <w:delText>this</w:delText>
        </w:r>
      </w:del>
      <w:r w:rsidRPr="00683668">
        <w:rPr>
          <w:rFonts w:ascii="Calibri" w:hAnsi="Calibri" w:cs="Calibri"/>
        </w:rPr>
        <w:t xml:space="preserve"> model</w:t>
      </w:r>
      <w:ins w:id="375" w:author="Katie Lankowicz" w:date="2024-05-08T17:15:00Z" w16du:dateUtc="2024-05-08T20:15:00Z">
        <w:r w:rsidR="00467C7A">
          <w:rPr>
            <w:rFonts w:ascii="Calibri" w:hAnsi="Calibri" w:cs="Calibri"/>
          </w:rPr>
          <w:t>s</w:t>
        </w:r>
      </w:ins>
      <w:r w:rsidR="00122B92" w:rsidRPr="00683668">
        <w:rPr>
          <w:rFonts w:ascii="Calibri" w:hAnsi="Calibri" w:cs="Calibri"/>
        </w:rPr>
        <w:t xml:space="preserve">. It is understood that multiple vessels were sometimes used to complete each survey, but </w:t>
      </w:r>
      <w:r w:rsidRPr="00683668">
        <w:rPr>
          <w:rFonts w:ascii="Calibri" w:hAnsi="Calibri" w:cs="Calibri"/>
        </w:rPr>
        <w:t>most</w:t>
      </w:r>
      <w:r w:rsidR="00122B92" w:rsidRPr="00683668">
        <w:rPr>
          <w:rFonts w:ascii="Calibri" w:hAnsi="Calibri" w:cs="Calibri"/>
        </w:rPr>
        <w:t xml:space="preserve"> surveys did not specify the vessel used for each sampling event. </w:t>
      </w:r>
      <w:r w:rsidRPr="00683668">
        <w:rPr>
          <w:rFonts w:ascii="Calibri" w:hAnsi="Calibri" w:cs="Calibri"/>
        </w:rPr>
        <w:t>Instead</w:t>
      </w:r>
      <w:r w:rsidR="00122B92" w:rsidRPr="00683668">
        <w:rPr>
          <w:rFonts w:ascii="Calibri" w:hAnsi="Calibri" w:cs="Calibri"/>
        </w:rPr>
        <w:t xml:space="preserve">, we used </w:t>
      </w:r>
      <w:r w:rsidR="003C1B70" w:rsidRPr="00683668">
        <w:rPr>
          <w:rFonts w:ascii="Calibri" w:hAnsi="Calibri" w:cs="Calibri"/>
        </w:rPr>
        <w:t xml:space="preserve">the </w:t>
      </w:r>
      <w:r w:rsidR="00122B92" w:rsidRPr="00683668">
        <w:rPr>
          <w:rFonts w:ascii="Calibri" w:hAnsi="Calibri" w:cs="Calibri"/>
        </w:rPr>
        <w:t xml:space="preserve">survey as the grouping variable rather than </w:t>
      </w:r>
      <w:r w:rsidR="003C1B70" w:rsidRPr="00683668">
        <w:rPr>
          <w:rFonts w:ascii="Calibri" w:hAnsi="Calibri" w:cs="Calibri"/>
        </w:rPr>
        <w:t xml:space="preserve">the </w:t>
      </w:r>
      <w:r w:rsidR="00122B92" w:rsidRPr="00683668">
        <w:rPr>
          <w:rFonts w:ascii="Calibri" w:hAnsi="Calibri" w:cs="Calibri"/>
        </w:rPr>
        <w:t xml:space="preserve">vessel. </w:t>
      </w:r>
    </w:p>
    <w:p w14:paraId="541ABEB8" w14:textId="6F352177" w:rsidR="00122B92" w:rsidRPr="00683668" w:rsidRDefault="00122B92" w:rsidP="00077153">
      <w:pPr>
        <w:spacing w:after="0" w:line="480" w:lineRule="auto"/>
        <w:rPr>
          <w:rFonts w:ascii="Calibri" w:hAnsi="Calibri" w:cs="Calibri"/>
          <w:b/>
          <w:bCs/>
          <w:color w:val="4472C4" w:themeColor="accent1"/>
        </w:rPr>
      </w:pPr>
      <w:r w:rsidRPr="00683668">
        <w:rPr>
          <w:rFonts w:ascii="Calibri" w:hAnsi="Calibri" w:cs="Calibri"/>
          <w:b/>
          <w:bCs/>
          <w:color w:val="4472C4" w:themeColor="accent1"/>
        </w:rPr>
        <w:t>3.2.</w:t>
      </w:r>
      <w:r w:rsidR="00BA78F0" w:rsidRPr="00683668">
        <w:rPr>
          <w:rFonts w:ascii="Calibri" w:hAnsi="Calibri" w:cs="Calibri"/>
          <w:b/>
          <w:bCs/>
          <w:color w:val="4472C4" w:themeColor="accent1"/>
        </w:rPr>
        <w:t>6</w:t>
      </w:r>
      <w:r w:rsidRPr="00683668">
        <w:rPr>
          <w:rFonts w:ascii="Calibri" w:hAnsi="Calibri" w:cs="Calibri"/>
          <w:b/>
          <w:bCs/>
          <w:color w:val="4472C4" w:themeColor="accent1"/>
        </w:rPr>
        <w:tab/>
        <w:t>Density Covariates</w:t>
      </w:r>
    </w:p>
    <w:p w14:paraId="1F62E4E0" w14:textId="0820A281" w:rsidR="00122B92" w:rsidRPr="00683668" w:rsidRDefault="00122B92" w:rsidP="00077153">
      <w:pPr>
        <w:spacing w:after="0" w:line="480" w:lineRule="auto"/>
        <w:ind w:firstLine="720"/>
        <w:rPr>
          <w:rFonts w:ascii="Calibri" w:hAnsi="Calibri" w:cs="Calibri"/>
        </w:rPr>
      </w:pPr>
      <w:r w:rsidRPr="00683668">
        <w:rPr>
          <w:rFonts w:ascii="Calibri" w:hAnsi="Calibri" w:cs="Calibri"/>
        </w:rPr>
        <w:t xml:space="preserve">VAST allows for the effects of both density and catchability covariates to be included in modeling efforts. Catchability covariates are processes </w:t>
      </w:r>
      <w:r w:rsidR="00316767" w:rsidRPr="00683668">
        <w:rPr>
          <w:rFonts w:ascii="Calibri" w:hAnsi="Calibri" w:cs="Calibri"/>
        </w:rPr>
        <w:t xml:space="preserve">that </w:t>
      </w:r>
      <w:r w:rsidRPr="00683668">
        <w:rPr>
          <w:rFonts w:ascii="Calibri" w:hAnsi="Calibri" w:cs="Calibri"/>
        </w:rPr>
        <w:t>affect the ability to observe the target organism without necessarily affecting the distribution of the organism. Density covariates are processes that directly affect the distribution of the target organism, regardless of the ability to observe it. Both covariates affect the catch rate of the target organism, but only density covariates are used to predict target organism density within the spatial domain. Therefore, VAST “controls for” catchability covariates and “conditions on” density covariates. VAST is unable to distinguish whether potential covariates should be treated as catchability or density covariates; this must be decided with theoretical insight from an analyst.</w:t>
      </w:r>
      <w:r w:rsidR="00316767" w:rsidRPr="00683668">
        <w:rPr>
          <w:rFonts w:ascii="Calibri" w:hAnsi="Calibri" w:cs="Calibri"/>
        </w:rPr>
        <w:t xml:space="preserve"> </w:t>
      </w:r>
      <w:r w:rsidRPr="00683668">
        <w:rPr>
          <w:rFonts w:ascii="Calibri" w:hAnsi="Calibri" w:cs="Calibri"/>
        </w:rPr>
        <w:t>As mentioned previously, differences in sampling design were included as vessel effects</w:t>
      </w:r>
      <w:r w:rsidR="00316767" w:rsidRPr="00683668">
        <w:rPr>
          <w:rFonts w:ascii="Calibri" w:hAnsi="Calibri" w:cs="Calibri"/>
        </w:rPr>
        <w:t>, but explicit catchability covariates were not used</w:t>
      </w:r>
      <w:r w:rsidRPr="00683668">
        <w:rPr>
          <w:rFonts w:ascii="Calibri" w:hAnsi="Calibri" w:cs="Calibri"/>
        </w:rPr>
        <w:t>.</w:t>
      </w:r>
      <w:r w:rsidR="00826A55" w:rsidRPr="00683668">
        <w:rPr>
          <w:rFonts w:ascii="Calibri" w:hAnsi="Calibri" w:cs="Calibri"/>
        </w:rPr>
        <w:t xml:space="preserve"> </w:t>
      </w:r>
      <w:r w:rsidR="00316767" w:rsidRPr="00683668">
        <w:rPr>
          <w:rFonts w:ascii="Calibri" w:hAnsi="Calibri" w:cs="Calibri"/>
        </w:rPr>
        <w:t xml:space="preserve">Several environmental variables were tested as </w:t>
      </w:r>
      <w:r w:rsidRPr="00683668">
        <w:rPr>
          <w:rFonts w:ascii="Calibri" w:hAnsi="Calibri" w:cs="Calibri"/>
        </w:rPr>
        <w:t>potential density covariates. The final model only include</w:t>
      </w:r>
      <w:r w:rsidR="00316767" w:rsidRPr="00683668">
        <w:rPr>
          <w:rFonts w:ascii="Calibri" w:hAnsi="Calibri" w:cs="Calibri"/>
        </w:rPr>
        <w:t>s</w:t>
      </w:r>
      <w:r w:rsidRPr="00683668">
        <w:rPr>
          <w:rFonts w:ascii="Calibri" w:hAnsi="Calibri" w:cs="Calibri"/>
        </w:rPr>
        <w:t xml:space="preserve"> density covariates with significant impact, as determined by a model selection process that will be discussed later.</w:t>
      </w:r>
      <w:r w:rsidR="00AB29F1">
        <w:rPr>
          <w:rFonts w:ascii="Calibri" w:hAnsi="Calibri" w:cs="Calibri"/>
        </w:rPr>
        <w:t xml:space="preserve"> </w:t>
      </w:r>
      <w:del w:id="376" w:author="Katie Lankowicz" w:date="2024-05-08T17:16:00Z" w16du:dateUtc="2024-05-08T20:16:00Z">
        <w:r w:rsidR="00AB29F1" w:rsidDel="00467C7A">
          <w:rPr>
            <w:rFonts w:ascii="Calibri" w:hAnsi="Calibri" w:cs="Calibri"/>
          </w:rPr>
          <w:delText xml:space="preserve">Values of density covariates were scaled to have a mean of 0 and a standard deviation of 1, as recommended by Thorson </w:delText>
        </w:r>
        <w:r w:rsidR="00AB29F1" w:rsidDel="00467C7A">
          <w:rPr>
            <w:rFonts w:ascii="Calibri" w:hAnsi="Calibri" w:cs="Calibri"/>
          </w:rPr>
          <w:fldChar w:fldCharType="begin"/>
        </w:r>
        <w:r w:rsidR="00AB29F1" w:rsidDel="00467C7A">
          <w:rPr>
            <w:rFonts w:ascii="Calibri" w:hAnsi="Calibri" w:cs="Calibri"/>
          </w:rPr>
          <w:delInstrText xml:space="preserve"> ADDIN ZOTERO_ITEM CSL_CITATION {"citationID":"tIMjZsIX","properties":{"formattedCitation":"(Thorson 2019a, 2019b)","plainCitation":"(Thorson 2019a, 2019b)","noteIndex":0},"citationItems":[{"id":107,"uris":["http://zotero.org/users/11233743/items/TRQK74RZ"],"itemData":{"id":107,"type":"article-journal","container-title":"Fisheries Research","DOI":"10.1016/j.fishres.2018.10.013","ISSN":"01657836","journalAbbreviation":"Fisheries Research","language":"en","page":"143-161","source":"DOI.org (Crossref)","title":"Guidance for decisions using the Vector Autoregressive Spatio-Temporal (VAST) package in stock, ecosystem, habitat and climate assessments","volume":"210","author":[{"family":"Thorson","given":"James T."}],"issued":{"date-parts":[["2019",2]]}}},{"id":218,"uris":["http://zotero.org/users/11233743/items/XV6D8GN4"],"itemData":{"id":218,"type":"article-journal","container-title":"Limnology and Oceanography","DOI":"10.1002/lno.11238","ISSN":"0024-3590, 1939-5590","issue":"6","journalAbbreviation":"Limnology &amp; Oceanography","language":"en","page":"2632-2645","source":"DOI.org (Crossref)","title":"Measuring the impact of oceanographic indices on species distribution shifts: The spatially varying effect of cold‐pool extent in the eastern Bering Sea","title-short":"Measuring the impact of oceanographic indices on species distribution shifts","volume":"64","author":[{"family":"Thorson","given":"James T."}],"issued":{"date-parts":[["2019",11]]}}}],"schema":"https://github.com/citation-style-language/schema/raw/master/csl-citation.json"} </w:delInstrText>
        </w:r>
        <w:r w:rsidR="00AB29F1" w:rsidDel="00467C7A">
          <w:rPr>
            <w:rFonts w:ascii="Calibri" w:hAnsi="Calibri" w:cs="Calibri"/>
          </w:rPr>
          <w:fldChar w:fldCharType="separate"/>
        </w:r>
        <w:r w:rsidR="00AB29F1" w:rsidRPr="00AB29F1" w:rsidDel="00467C7A">
          <w:rPr>
            <w:rFonts w:ascii="Calibri" w:hAnsi="Calibri" w:cs="Calibri"/>
          </w:rPr>
          <w:delText>(2019a, 2019b)</w:delText>
        </w:r>
        <w:r w:rsidR="00AB29F1" w:rsidDel="00467C7A">
          <w:rPr>
            <w:rFonts w:ascii="Calibri" w:hAnsi="Calibri" w:cs="Calibri"/>
          </w:rPr>
          <w:fldChar w:fldCharType="end"/>
        </w:r>
        <w:r w:rsidR="00AB29F1" w:rsidDel="00467C7A">
          <w:rPr>
            <w:rFonts w:ascii="Calibri" w:hAnsi="Calibri" w:cs="Calibri"/>
          </w:rPr>
          <w:delText>.</w:delText>
        </w:r>
      </w:del>
    </w:p>
    <w:p w14:paraId="2FF3157C" w14:textId="327F1C99" w:rsidR="00122B92" w:rsidRPr="00683668" w:rsidRDefault="00122B92" w:rsidP="00077153">
      <w:pPr>
        <w:spacing w:after="0" w:line="480" w:lineRule="auto"/>
        <w:rPr>
          <w:rFonts w:ascii="Calibri" w:hAnsi="Calibri" w:cs="Calibri"/>
          <w:b/>
          <w:bCs/>
          <w:color w:val="4472C4" w:themeColor="accent1"/>
        </w:rPr>
      </w:pPr>
      <w:r w:rsidRPr="00683668">
        <w:rPr>
          <w:rFonts w:ascii="Calibri" w:hAnsi="Calibri" w:cs="Calibri"/>
          <w:b/>
          <w:bCs/>
          <w:color w:val="4472C4" w:themeColor="accent1"/>
        </w:rPr>
        <w:t>3.2.</w:t>
      </w:r>
      <w:r w:rsidR="00316767" w:rsidRPr="00683668">
        <w:rPr>
          <w:rFonts w:ascii="Calibri" w:hAnsi="Calibri" w:cs="Calibri"/>
          <w:b/>
          <w:bCs/>
          <w:color w:val="4472C4" w:themeColor="accent1"/>
        </w:rPr>
        <w:t>6.1</w:t>
      </w:r>
      <w:r w:rsidRPr="00683668">
        <w:rPr>
          <w:rFonts w:ascii="Calibri" w:hAnsi="Calibri" w:cs="Calibri"/>
          <w:b/>
          <w:bCs/>
          <w:color w:val="4472C4" w:themeColor="accent1"/>
        </w:rPr>
        <w:tab/>
      </w:r>
      <w:r w:rsidR="00FD1E52" w:rsidRPr="00683668">
        <w:rPr>
          <w:rFonts w:ascii="Calibri" w:hAnsi="Calibri" w:cs="Calibri"/>
          <w:b/>
          <w:bCs/>
          <w:color w:val="4472C4" w:themeColor="accent1"/>
        </w:rPr>
        <w:t>Environmental variables</w:t>
      </w:r>
    </w:p>
    <w:p w14:paraId="55AFCC45" w14:textId="5EFBFE73" w:rsidR="0093125D" w:rsidRPr="00683668" w:rsidRDefault="0093125D" w:rsidP="00077153">
      <w:pPr>
        <w:spacing w:after="0" w:line="480" w:lineRule="auto"/>
        <w:ind w:firstLine="720"/>
        <w:rPr>
          <w:rFonts w:ascii="Calibri" w:hAnsi="Calibri" w:cs="Calibri"/>
        </w:rPr>
      </w:pPr>
      <w:r w:rsidRPr="00683668">
        <w:rPr>
          <w:rFonts w:ascii="Calibri" w:hAnsi="Calibri" w:cs="Calibri"/>
        </w:rPr>
        <w:t xml:space="preserve">Depth is </w:t>
      </w:r>
      <w:r w:rsidR="000A4B48" w:rsidRPr="00683668">
        <w:rPr>
          <w:rFonts w:ascii="Calibri" w:hAnsi="Calibri" w:cs="Calibri"/>
        </w:rPr>
        <w:t xml:space="preserve">known to strongly influence </w:t>
      </w:r>
      <w:r w:rsidR="003C1B70" w:rsidRPr="00683668">
        <w:rPr>
          <w:rFonts w:ascii="Calibri" w:hAnsi="Calibri" w:cs="Calibri"/>
        </w:rPr>
        <w:t xml:space="preserve">the </w:t>
      </w:r>
      <w:r w:rsidR="000A4B48" w:rsidRPr="00683668">
        <w:rPr>
          <w:rFonts w:ascii="Calibri" w:hAnsi="Calibri" w:cs="Calibri"/>
        </w:rPr>
        <w:t xml:space="preserve">distribution and habitat use of Atlantic cod </w:t>
      </w:r>
      <w:r w:rsidR="000A4B48" w:rsidRPr="00683668">
        <w:rPr>
          <w:rFonts w:ascii="Calibri" w:hAnsi="Calibri" w:cs="Calibri"/>
        </w:rPr>
        <w:fldChar w:fldCharType="begin"/>
      </w:r>
      <w:r w:rsidR="002F3064" w:rsidRPr="00683668">
        <w:rPr>
          <w:rFonts w:ascii="Calibri" w:hAnsi="Calibri" w:cs="Calibri"/>
        </w:rPr>
        <w:instrText xml:space="preserve"> ADDIN ZOTERO_ITEM CSL_CITATION {"citationID":"lCKCHUDD","properties":{"formattedCitation":"(Lough 2010; Guan et al. 2017b; Li et al. 2018; Linner and Chen 2022)","plainCitation":"(Lough 2010; Guan et al. 2017b; Li et al. 2018; Linner and Chen 2022)","noteIndex":0},"citationItems":[{"id":171,"uris":["http://zotero.org/users/11233743/items/AY7HUHGN"],"itemData":{"id":171,"type":"article-journal","container-title":"Fisheries Oceanography","DOI":"10.1111/j.1365-2419.2010.00535.x","issue":"2","language":"en","page":"159-181","source":"DOI.org (Crossref)","title":"Juvenile cod (Gadus morhua) mortality and the importance of bottom sediment type to recruitment on Georges Bank","volume":"19","author":[{"family":"Lough","given":"R. Gregory"}],"issued":{"date-parts":[["2010",3]]}}},{"id":28,"uris":["http://zotero.org/users/11233743/items/GJ8QGRWW"],"itemData":{"id":28,"type":"article-journal","abstract":"Reduced abundance and contracted spatial distribution of Atlantic cod, Gadus morhua, in the Gulf of Maine (GOM) may indicate large spatio-temporal variation in their habitat quality. Season-speciﬁc Habitat Suitability Index (HSI) models were developed to quantify such variation in the offshore GOM management area. Data used were non-zero cod catch rates with calibrations from the Northeast Fisheries Science Center (NEFSC) spring and fall bottom trawl surveys over the period 1982–2013 and key physical environmental variables including depth, bottom temperature, bottom salinity and sediment types. Signiﬁcant declines were found in the average HSI across the study area in the springs of early 2000s and 2010s. These low average HSI values coincide with reduced age-1 recruitment of GOM cod stock after the mid1990s. Moreover, the western coastal areas of the GOM generally exhibited higher average HSI values than the eastern coastal areas, whereas the offshore areas always had the lowest average HSI. Relatively higher cod survey catch rates in the western GOM may imply positive inﬂuences of environmental controls on the distribution of GOM cod.","container-title":"Fisheries Oceanography","DOI":"10.1111/fog.12188","ISSN":"10546006","issue":"1","journalAbbreviation":"Fish. Oceanogr.","language":"en","page":"83-96","source":"DOI.org (Crossref)","title":"Evaluating spatio-temporal variability in the habitat quality of Atlantic cod ( &lt;i&gt;Gadus morhua&lt;/i&gt; ) in the Gulf of Maine","volume":"26","author":[{"family":"Guan","given":"Lisha"},{"family":"Chen","given":"Yong"},{"family":"Wilson","given":"James A."}],"issued":{"date-parts":[["2017",1]]}}},{"id":30,"uris":["http://zotero.org/users/11233743/items/PNIEK6XX"],"itemData":{"id":30,"type":"article-journal","abstract":"Abstract\n            Due to strong spatial interplays between intraspecific interactions and environmental forcing, both density-dependent and density-independent processes can affect spatio-temporal dynamics of fish populations in a spatially explicit fashion. To this end, this study investigated the underlying mechanisms of spatio-temporal dynamics of Atlantic cod (Gadus morhua) in the Gulf of Maine (GoM). Based on the data from the Northeast Fisheries Science Center (NEFSC) bottom-trawl surveys in spring and fall from 1982 to 2013, empirical cumulative distribution function (ECDF) curves and geographic distribution indices were used to examine the species–environment and abundance–occupancy relationship, respectively. Then, a variable-coefficient generalized additive model was constructed to quantify the simultaneous effects of environmental variables and population size on the spatio-temporal dynamics of cod distribution. Area occupied remained relatively high through the late 1990s, but underwent a pronounced contraction into the western GoM (WGoM) for the reminder of the time-series. The model results suggest that the spatio-temporal dynamics of GoM cod have been driven by complex interactions of density-dependent and density-independent factors over the past three decades. Better knowledge of these dynamics can improve our understanding of the causality of abundance–occupancy and species–environment relationships and help to reduce error estimates for survey-based indices.","container-title":"ICES Journal of Marine Science","DOI":"10.1093/icesjms/fsx246","ISSN":"1054-3139, 1095-9289","issue":"4","language":"en","page":"1329-1340","source":"DOI.org (Crossref)","title":"Density-independent and density-dependent factors affecting spatio-temporal dynamics of Atlantic cod (Gadus morhua) distribution in the Gulf of Maine","volume":"75","author":[{"family":"Li","given":"Zengguang"},{"family":"Ye","given":"Zhenjiang"},{"family":"Wan","given":"Rong"},{"family":"Tanaka","given":"Kisei R"},{"family":"Boenish","given":"Robert"},{"family":"Chen","given":"Yong"}],"editor":[{"family":"Anderson","given":"Emory"}],"issued":{"date-parts":[["2018",7,1]]}}},{"id":32,"uris":["http://zotero.org/users/11233743/items/5Q3UQFLD"],"itemData":{"id":32,"type":"article-journal","abstract":"The misalignment between the spatial structure of biological stocks and management units can be a potentially significant obstacle to the recovery of collapsed stocks. This study examines how ignoring biological stock structure in habitat modeling can prevent the detection of spatially explicit habitat relationships, using juvenile Atlantic cod (Gadus morhua) as an example. A recent reevaluation of cod stock structure found that there are likely two separate biological units in the eastern Gulf of Maine (EGOM) and western Gulf of Maine (WGOM) within the current Gulf of Maine (GOM) management unit. These two areas differ in their ranges of depth, bottom temperature, and sediment type, variables that influence habitat use by juvenile Atlantic cod (20–50 cm). When applying a Habitat Suitability Index (HSI) model within these distinct spatial areas, juvenile cod in the EGOM biological unit were found to occupy wider ranges of habitat, including deeper and colder waters, with larger seasonal differences in overall habitat quality than in the WGOM biological unit. When modeling HSIs over the entire GOM management unit and ignoring biological stock structure, results aligned closely with WGOM trends, but did not identify the same seasonal habitat suitability shifts, and the unique habitat associations in the EGOM were not identified. Juvenile survival may be more important than adult survival and fecundity in rebuilding cod stocks in the GOM, and can increase through the protection of quality habitat. Habitat conservation measures, such as area closures, may be implemented over suboptimal areas if spatially explicit habitat relationships are ignored, failing to slow population declines and further hindering recovery of collapsed stocks such as Atlantic cod.","container-title":"Regional Studies in Marine Science","DOI":"10.1016/j.rsma.2022.102473","ISSN":"23524855","journalAbbreviation":"Regional Studies in Marine Science","language":"en","page":"102473","source":"DOI.org (Crossref)","title":"Implications of stock structure in understanding juvenile Atlantic cod (Gadus morhua) habitat suitability in the Gulf of Maine","volume":"54","author":[{"family":"Linner","given":"Robyn M."},{"family":"Chen","given":"Yong"}],"issued":{"date-parts":[["2022",7]]}}}],"schema":"https://github.com/citation-style-language/schema/raw/master/csl-citation.json"} </w:instrText>
      </w:r>
      <w:r w:rsidR="000A4B48" w:rsidRPr="00683668">
        <w:rPr>
          <w:rFonts w:ascii="Calibri" w:hAnsi="Calibri" w:cs="Calibri"/>
        </w:rPr>
        <w:fldChar w:fldCharType="separate"/>
      </w:r>
      <w:r w:rsidR="002F3064" w:rsidRPr="00683668">
        <w:rPr>
          <w:rFonts w:ascii="Calibri" w:hAnsi="Calibri" w:cs="Calibri"/>
        </w:rPr>
        <w:t>(Lough 2010; Guan et al. 2017b; Li et al. 2018; Linner and Chen 2022)</w:t>
      </w:r>
      <w:r w:rsidR="000A4B48" w:rsidRPr="00683668">
        <w:rPr>
          <w:rFonts w:ascii="Calibri" w:hAnsi="Calibri" w:cs="Calibri"/>
        </w:rPr>
        <w:fldChar w:fldCharType="end"/>
      </w:r>
      <w:r w:rsidR="000A4B48" w:rsidRPr="00683668">
        <w:rPr>
          <w:rFonts w:ascii="Calibri" w:hAnsi="Calibri" w:cs="Calibri"/>
        </w:rPr>
        <w:t xml:space="preserve">. Very few cod are found in waters deeper than 400 m, and </w:t>
      </w:r>
      <w:r w:rsidR="00C832E8" w:rsidRPr="00683668">
        <w:rPr>
          <w:rFonts w:ascii="Calibri" w:hAnsi="Calibri" w:cs="Calibri"/>
        </w:rPr>
        <w:t>the highest densities of cod are found</w:t>
      </w:r>
      <w:r w:rsidR="000A4B48" w:rsidRPr="00683668">
        <w:rPr>
          <w:rFonts w:ascii="Calibri" w:hAnsi="Calibri" w:cs="Calibri"/>
        </w:rPr>
        <w:t xml:space="preserve"> in the range of 10-150 m </w:t>
      </w:r>
      <w:r w:rsidR="000A4B48" w:rsidRPr="00683668">
        <w:rPr>
          <w:rFonts w:ascii="Calibri" w:hAnsi="Calibri" w:cs="Calibri"/>
        </w:rPr>
        <w:fldChar w:fldCharType="begin"/>
      </w:r>
      <w:r w:rsidR="000A4B48" w:rsidRPr="00683668">
        <w:rPr>
          <w:rFonts w:ascii="Calibri" w:hAnsi="Calibri" w:cs="Calibri"/>
        </w:rPr>
        <w:instrText xml:space="preserve"> ADDIN ZOTERO_ITEM CSL_CITATION {"citationID":"iPmBdjbL","properties":{"formattedCitation":"(Lough 2010)","plainCitation":"(Lough 2010)","noteIndex":0},"citationItems":[{"id":171,"uris":["http://zotero.org/users/11233743/items/AY7HUHGN"],"itemData":{"id":171,"type":"article-journal","container-title":"Fisheries Oceanography","DOI":"10.1111/j.1365-2419.2010.00535.x","issue":"2","language":"en","page":"159-181","source":"DOI.org (Crossref)","title":"Juvenile cod (Gadus morhua) mortality and the importance of bottom sediment type to recruitment on Georges Bank","volume":"19","author":[{"family":"Lough","given":"R. Gregory"}],"issued":{"date-parts":[["2010",3]]}}}],"schema":"https://github.com/citation-style-language/schema/raw/master/csl-citation.json"} </w:instrText>
      </w:r>
      <w:r w:rsidR="000A4B48" w:rsidRPr="00683668">
        <w:rPr>
          <w:rFonts w:ascii="Calibri" w:hAnsi="Calibri" w:cs="Calibri"/>
        </w:rPr>
        <w:fldChar w:fldCharType="separate"/>
      </w:r>
      <w:r w:rsidR="000A4B48" w:rsidRPr="00683668">
        <w:rPr>
          <w:rFonts w:ascii="Calibri" w:hAnsi="Calibri" w:cs="Calibri"/>
        </w:rPr>
        <w:t>(Lough 2010)</w:t>
      </w:r>
      <w:r w:rsidR="000A4B48" w:rsidRPr="00683668">
        <w:rPr>
          <w:rFonts w:ascii="Calibri" w:hAnsi="Calibri" w:cs="Calibri"/>
        </w:rPr>
        <w:fldChar w:fldCharType="end"/>
      </w:r>
      <w:r w:rsidR="000A4B48" w:rsidRPr="00683668">
        <w:rPr>
          <w:rFonts w:ascii="Calibri" w:hAnsi="Calibri" w:cs="Calibri"/>
        </w:rPr>
        <w:t xml:space="preserve">. Depth at </w:t>
      </w:r>
      <w:r w:rsidR="000A4B48" w:rsidRPr="00683668">
        <w:rPr>
          <w:rFonts w:ascii="Calibri" w:hAnsi="Calibri" w:cs="Calibri"/>
        </w:rPr>
        <w:lastRenderedPageBreak/>
        <w:t xml:space="preserve">all survey locations was </w:t>
      </w:r>
      <w:r w:rsidR="006737CE" w:rsidRPr="00683668">
        <w:rPr>
          <w:rFonts w:ascii="Calibri" w:hAnsi="Calibri" w:cs="Calibri"/>
        </w:rPr>
        <w:t>extracted</w:t>
      </w:r>
      <w:r w:rsidR="000A4B48" w:rsidRPr="00683668">
        <w:rPr>
          <w:rFonts w:ascii="Calibri" w:hAnsi="Calibri" w:cs="Calibri"/>
        </w:rPr>
        <w:t xml:space="preserve"> from rasterized GEBCO 15 arc-second bathymetry and included as a potential density covariate.</w:t>
      </w:r>
    </w:p>
    <w:p w14:paraId="266F245E" w14:textId="3227BA9E" w:rsidR="008E7A30" w:rsidRPr="00683668" w:rsidRDefault="00B20A4F" w:rsidP="00077153">
      <w:pPr>
        <w:spacing w:after="0" w:line="480" w:lineRule="auto"/>
        <w:ind w:firstLine="720"/>
        <w:rPr>
          <w:rFonts w:ascii="Calibri" w:hAnsi="Calibri" w:cs="Calibri"/>
        </w:rPr>
      </w:pPr>
      <w:r w:rsidRPr="00683668">
        <w:rPr>
          <w:rFonts w:ascii="Calibri" w:hAnsi="Calibri" w:cs="Calibri"/>
        </w:rPr>
        <w:t xml:space="preserve">There is evidence that </w:t>
      </w:r>
      <w:r w:rsidR="00973527" w:rsidRPr="00683668">
        <w:rPr>
          <w:rFonts w:ascii="Calibri" w:hAnsi="Calibri" w:cs="Calibri"/>
        </w:rPr>
        <w:t>cod habitat preferences include large-grain sediments like gravel, cobble, and boulders</w:t>
      </w:r>
      <w:r w:rsidR="00E77FAC" w:rsidRPr="00683668">
        <w:rPr>
          <w:rFonts w:ascii="Calibri" w:hAnsi="Calibri" w:cs="Calibri"/>
        </w:rPr>
        <w:t>, making sediment type an important environmental covariate to consider</w:t>
      </w:r>
      <w:r w:rsidR="00973527" w:rsidRPr="00683668">
        <w:rPr>
          <w:rFonts w:ascii="Calibri" w:hAnsi="Calibri" w:cs="Calibri"/>
        </w:rPr>
        <w:t xml:space="preserve"> when mapping spatial density</w:t>
      </w:r>
      <w:r w:rsidR="00E77FAC" w:rsidRPr="00683668">
        <w:rPr>
          <w:rFonts w:ascii="Calibri" w:hAnsi="Calibri" w:cs="Calibri"/>
        </w:rPr>
        <w:t xml:space="preserve"> </w:t>
      </w:r>
      <w:r w:rsidR="00B77AC9" w:rsidRPr="00683668">
        <w:rPr>
          <w:rFonts w:ascii="Calibri" w:hAnsi="Calibri" w:cs="Calibri"/>
        </w:rPr>
        <w:fldChar w:fldCharType="begin"/>
      </w:r>
      <w:r w:rsidR="001075A7" w:rsidRPr="00683668">
        <w:rPr>
          <w:rFonts w:ascii="Calibri" w:hAnsi="Calibri" w:cs="Calibri"/>
        </w:rPr>
        <w:instrText xml:space="preserve"> ADDIN ZOTERO_ITEM CSL_CITATION {"citationID":"qe3aVXhy","properties":{"formattedCitation":"(Gotceitas and Brown 1993; Gotceitas et al. 1995; Methratta and Link 2006; Lough 2010; Grabowski et al. 2018; Linner and Chen 2022)","plainCitation":"(Gotceitas and Brown 1993; Gotceitas et al. 1995; Methratta and Link 2006; Lough 2010; Grabowski et al. 2018; Linner and Chen 2022)","noteIndex":0},"citationItems":[{"id":27,"uris":["http://zotero.org/users/11233743/items/CWNYIXT8"],"itemData":{"id":27,"type":"article-journal","abstract":"Although predator avoidance has been proposed as one possible factor influencing the distribution of fish among substrate types, no study has addressed this question directly. Groups of juvenile Atlantic cod were offered a choice between pairs of the following three substrates: sand, gravel-pebble and cobble. Their distribution on these substrates was compared prior to, during and following exposure to a predator (i.e. a larger conspecific). With no apparent risk of predation, juvenile cod preferred sand or gravel-pebble. When cobble was present, juveniles hid in the interstitial spaces of this substrate in the presence of a predator. With no cobble present, juveniles showed no preference between sand and gravel-pebble, and did not seek refuge from predation in association with these substrates. Following exposure to a predator (i.e. 2.5 h later) larger juvenile cod again showed a preference for the finer-grained substrates, but smaller individuals continued to associate with the cobble. The presence of cobble resulted in fewer juveniles being captured and a significant increase in the latency until the first juvenile was captured by the predator. Results are discussed with respect to the effects of predation on the distribution and survival of fishes among substrate types.","container-title":"Oecologia","DOI":"10.1007/BF00321187","ISSN":"0029-8549, 1432-1939","issue":"1","journalAbbreviation":"Oecologia","language":"en","page":"31-37","source":"DOI.org (Crossref)","title":"Substrate selection by juvenile Atlantic cod (Gadus morhua): effects of predation risk","title-short":"Substrate selection by juvenile Atlantic cod (Gadus morhua)","volume":"93","author":[{"family":"Gotceitas","given":"Vytenis"},{"family":"Brown","given":"Joseph A."}],"issued":{"date-parts":[["1993",2]]}}},{"id":24,"uris":["http://zotero.org/users/11233743/items/ICLR4DWV"],"itemData":{"id":24,"type":"article-journal","abstract":"Experiments were conducted in the autumn and winter of 1992/93 to examine habitat use by juvenile (age 0 +) Atlantic cod, Gadus morhua L., before, during and following exposure to a passive or actively foraging predator (age 3 + cod). Experiments presented groups ofjuvenile cod (n = 5 fish/group) with one of two combinations of three substrates; (1) gravel, sand, and a patch of artificial kelp (\"kelp\"), or (2) cobble, sand, and kelp. Cobble is known to provide juvenile cod with a refuge from predation. Kelp was used to test the hypothesis that juvenile cod associate with fleshy macroalgae in nature because of the safety it provides from predators. There was little difference in habitat use by juvenile cod before, during or following exposure to a passive predator. Under these conditions, juvenile cod appeared to prefer finer grained mineral substrates and avoided the kelp. The extent of the juvenile response to a passive predator was to avoid the predator's location in the experimental tank. In contrast, juvenile cod showed a significant shift in habitat use when exposed to an actively foraging predator, hiding in cobble or, when cobble was not available, in kelp. Use of both these habitats resulted in a significant reduction in predation risk to the juvenile cod. Our results suggest that: (1) an association with kelp provides safety from predation to juvenile cod, and (2) juvenile cod are capable for assessing the risk a predator represents and adjust their response accordingly.","container-title":"Marine Biology","DOI":"10.1007/BF00349220","ISSN":"0025-3162, 1432-1793","issue":"3","journalAbbreviation":"Marine Biology","language":"en","page":"421-430","source":"DOI.org (Crossref)","title":"Habitat use by juvenile Atlantic cod (Gadus morhua) in the presence of an actively foraging and non-foraging predator","volume":"123","author":[{"family":"Gotceitas","given":"V."},{"family":"Fraser","given":"S."},{"family":"Brown","given":"J. A."}],"issued":{"date-parts":[["1995",9]]}}},{"id":35,"uris":["http://zotero.org/users/11233743/items/NGKFZLGE"],"itemData":{"id":35,"type":"article-journal","abstract":"Fish distributions are related to several habitat factors. We explored how the distribution of a 24 species assemblage is related to depth, temperature, substrate, season, and time-block using a 35 yr time series in the Gulf of Maine–Georges Bank region. We examined the relative importance of each factor, how it changes with season, and how individual species shift their relative distribution along environmental gradients on a seasonal basis. Distribution patterns were more strongly related to depth and temperature than to substrate type in both fall and spring. We observed 4 major patterns: (1) some species remained in relatively deep waters in both fall and spring; (2) some remained in relatively shallow habitats in both seasons and experienced wide temperature fluctuations as a result; (3) some moved from warmer shallow areas in the fall to warmer deep areas in the spring; (4) some traveled from the cool deep portion of the region in the fall to the cool shallow portion of the region in the spring. Of the 24 species examined, 19 declined in biomass over the study period in response to exploitation. The relationships between abundance and substrate type previously established for some species at local scales were weak at more synoptic spatial scales, although some trends in substrate associations were observed. Defining habitat at broad spatial scales remains a unique challenge. Compared to temperate systems, more refined habitat delineations for demersal marine fish have been established in tropical coral reef systems. Accordingly, much of our theory and the methodologies for applied spatial management have been derived from tropical systems. Differences between temperate and tropical systems necessitate modified approaches for temperate systems.","container-title":"Marine Ecology Progress Series","DOI":"10.3354/meps326245","ISSN":"0171-8630, 1616-1599","journalAbbreviation":"Mar. Ecol. Prog. Ser.","language":"en","page":"245-256","source":"DOI.org (Crossref)","title":"Seasonal variation in groundfish habitat associations in the Gulf of MaineGeorges Bank region","volume":"326","author":[{"family":"Methratta","given":"Et"},{"family":"Link","given":"Js"}],"issued":{"date-parts":[["2006",11,17]]}}},{"id":171,"uris":["http://zotero.org/users/11233743/items/AY7HUHGN"],"itemData":{"id":171,"type":"article-journal","container-title":"Fisheries Oceanography","DOI":"10.1111/j.1365-2419.2010.00535.x","issue":"2","language":"en","page":"159-181","source":"DOI.org (Crossref)","title":"Juvenile cod (Gadus morhua) mortality and the importance of bottom sediment type to recruitment on Georges Bank","volume":"19","author":[{"family":"Lough","given":"R. Gregory"}],"issued":{"date-parts":[["2010",3]]}}},{"id":93,"uris":["http://zotero.org/users/11233743/items/XKRZUJE3"],"itemData":{"id":93,"type":"article-journal","abstract":"Abiotic conditions greatly inﬂuence the distribution and abundance of marine organisms during early life-history phases. For instance, factors such as habitat heterogeneity often affect the dispersive phase of marine ﬁshes, and then diminish in importance as species approach maturity and are inﬂuenced more so by biological processes. While recently settled ﬁsh are typically found in shallow, complex habitats such as seagrass beds, the degree to which juveniles associate with speciﬁc habitats as they grow and migrate into deeper water remains less clear. To better understand ﬁsh habitat preferences during early life-history phases, a literature review was conducted on habitat use by juvenile Atlantic cod (Gadus morhua), followed by an evaluation of the relationships between habitat characteristics and bottom trawl, video and hook-and-line data in the western Gulf of Maine. The review revealed that juvenile densities, survival, and growth rates were higher in structured than in less complex habitats. Meanwhile, older juvenile cod that were sampled in the western Gulf of Maine were far more abundant on cobble and granule/pebble habitat than on mud or sand bottom. These results suggest habitat heterogeneity is tightly coupled with biological processes (e.g., predation), and its functional role extends well beyond settlement even for highly mobile species.","container-title":"Reviews in Fisheries Science &amp; Aquaculture","DOI":"10.1080/23308249.2017.1328660","ISSN":"2330-8249, 2330-8257","issue":"1","journalAbbreviation":"Reviews in Fisheries Science &amp; Aquaculture","language":"en","page":"1-14","source":"DOI.org (Crossref)","title":"Habitat Associations of Juvenile Cod in Nearshore Waters","volume":"26","author":[{"family":"Grabowski","given":"Jonathan H."},{"family":"Conroy","given":"Christian W."},{"family":"Gittman","given":"Rachel K."},{"family":"Kelley","given":"Joseph T."},{"family":"Sherman","given":"Sally"},{"family":"Sherwood","given":"Graham D."},{"family":"Wippelhauser","given":"Gail"}],"issued":{"date-parts":[["2018",1,2]]}}},{"id":32,"uris":["http://zotero.org/users/11233743/items/5Q3UQFLD"],"itemData":{"id":32,"type":"article-journal","abstract":"The misalignment between the spatial structure of biological stocks and management units can be a potentially significant obstacle to the recovery of collapsed stocks. This study examines how ignoring biological stock structure in habitat modeling can prevent the detection of spatially explicit habitat relationships, using juvenile Atlantic cod (Gadus morhua) as an example. A recent reevaluation of cod stock structure found that there are likely two separate biological units in the eastern Gulf of Maine (EGOM) and western Gulf of Maine (WGOM) within the current Gulf of Maine (GOM) management unit. These two areas differ in their ranges of depth, bottom temperature, and sediment type, variables that influence habitat use by juvenile Atlantic cod (20–50 cm). When applying a Habitat Suitability Index (HSI) model within these distinct spatial areas, juvenile cod in the EGOM biological unit were found to occupy wider ranges of habitat, including deeper and colder waters, with larger seasonal differences in overall habitat quality than in the WGOM biological unit. When modeling HSIs over the entire GOM management unit and ignoring biological stock structure, results aligned closely with WGOM trends, but did not identify the same seasonal habitat suitability shifts, and the unique habitat associations in the EGOM were not identified. Juvenile survival may be more important than adult survival and fecundity in rebuilding cod stocks in the GOM, and can increase through the protection of quality habitat. Habitat conservation measures, such as area closures, may be implemented over suboptimal areas if spatially explicit habitat relationships are ignored, failing to slow population declines and further hindering recovery of collapsed stocks such as Atlantic cod.","container-title":"Regional Studies in Marine Science","DOI":"10.1016/j.rsma.2022.102473","ISSN":"23524855","journalAbbreviation":"Regional Studies in Marine Science","language":"en","page":"102473","source":"DOI.org (Crossref)","title":"Implications of stock structure in understanding juvenile Atlantic cod (Gadus morhua) habitat suitability in the Gulf of Maine","volume":"54","author":[{"family":"Linner","given":"Robyn M."},{"family":"Chen","given":"Yong"}],"issued":{"date-parts":[["2022",7]]}}}],"schema":"https://github.com/citation-style-language/schema/raw/master/csl-citation.json"} </w:instrText>
      </w:r>
      <w:r w:rsidR="00B77AC9" w:rsidRPr="00683668">
        <w:rPr>
          <w:rFonts w:ascii="Calibri" w:hAnsi="Calibri" w:cs="Calibri"/>
        </w:rPr>
        <w:fldChar w:fldCharType="separate"/>
      </w:r>
      <w:r w:rsidR="001075A7" w:rsidRPr="00683668">
        <w:rPr>
          <w:rFonts w:ascii="Calibri" w:hAnsi="Calibri" w:cs="Calibri"/>
        </w:rPr>
        <w:t>(Gotceitas and Brown 1993; Gotceitas et al. 1995; Methratta and Link 2006; Lough 2010; Grabowski et al. 2018; Linner and Chen 2022)</w:t>
      </w:r>
      <w:r w:rsidR="00B77AC9" w:rsidRPr="00683668">
        <w:rPr>
          <w:rFonts w:ascii="Calibri" w:hAnsi="Calibri" w:cs="Calibri"/>
        </w:rPr>
        <w:fldChar w:fldCharType="end"/>
      </w:r>
      <w:r w:rsidR="008E7A30" w:rsidRPr="00683668">
        <w:rPr>
          <w:rFonts w:ascii="Calibri" w:hAnsi="Calibri" w:cs="Calibri"/>
        </w:rPr>
        <w:t xml:space="preserve">. </w:t>
      </w:r>
      <w:r w:rsidR="00122B92" w:rsidRPr="00683668">
        <w:rPr>
          <w:rFonts w:ascii="Calibri" w:hAnsi="Calibri" w:cs="Calibri"/>
        </w:rPr>
        <w:t xml:space="preserve">The </w:t>
      </w:r>
      <w:r w:rsidR="00FD1E52" w:rsidRPr="00683668">
        <w:rPr>
          <w:rFonts w:ascii="Calibri" w:hAnsi="Calibri" w:cs="Calibri"/>
        </w:rPr>
        <w:t>spatial distribution</w:t>
      </w:r>
      <w:r w:rsidR="00122B92" w:rsidRPr="00683668">
        <w:rPr>
          <w:rFonts w:ascii="Calibri" w:hAnsi="Calibri" w:cs="Calibri"/>
        </w:rPr>
        <w:t xml:space="preserve"> of </w:t>
      </w:r>
      <w:r w:rsidR="008E7A30" w:rsidRPr="00683668">
        <w:rPr>
          <w:rFonts w:ascii="Calibri" w:hAnsi="Calibri" w:cs="Calibri"/>
        </w:rPr>
        <w:t>sediment types</w:t>
      </w:r>
      <w:r w:rsidR="00122B92" w:rsidRPr="00683668">
        <w:rPr>
          <w:rFonts w:ascii="Calibri" w:hAnsi="Calibri" w:cs="Calibri"/>
        </w:rPr>
        <w:t xml:space="preserve"> through the</w:t>
      </w:r>
      <w:r w:rsidR="00E77FAC" w:rsidRPr="00683668">
        <w:rPr>
          <w:rFonts w:ascii="Calibri" w:hAnsi="Calibri" w:cs="Calibri"/>
        </w:rPr>
        <w:t xml:space="preserve"> VAST model’s spatial domain</w:t>
      </w:r>
      <w:r w:rsidR="00122B92" w:rsidRPr="00683668">
        <w:rPr>
          <w:rFonts w:ascii="Calibri" w:hAnsi="Calibri" w:cs="Calibri"/>
        </w:rPr>
        <w:t xml:space="preserve"> was </w:t>
      </w:r>
      <w:r w:rsidR="00073F06" w:rsidRPr="00683668">
        <w:rPr>
          <w:rFonts w:ascii="Calibri" w:hAnsi="Calibri" w:cs="Calibri"/>
        </w:rPr>
        <w:t>modeled</w:t>
      </w:r>
      <w:r w:rsidR="00122B92" w:rsidRPr="00683668">
        <w:rPr>
          <w:rFonts w:ascii="Calibri" w:hAnsi="Calibri" w:cs="Calibri"/>
        </w:rPr>
        <w:t xml:space="preserve"> by Brad Harris and Felipe Restrepo at Alaska Pacific University</w:t>
      </w:r>
      <w:r w:rsidR="00FD1E52" w:rsidRPr="00683668">
        <w:rPr>
          <w:rFonts w:ascii="Calibri" w:hAnsi="Calibri" w:cs="Calibri"/>
        </w:rPr>
        <w:t xml:space="preserve"> (Harris and Restrepo, pers. comm.)</w:t>
      </w:r>
      <w:r w:rsidR="00122B92" w:rsidRPr="00683668">
        <w:rPr>
          <w:rFonts w:ascii="Calibri" w:hAnsi="Calibri" w:cs="Calibri"/>
        </w:rPr>
        <w:t xml:space="preserve">. </w:t>
      </w:r>
      <w:r w:rsidR="00073F06" w:rsidRPr="00683668">
        <w:rPr>
          <w:rFonts w:ascii="Calibri" w:hAnsi="Calibri" w:cs="Calibri"/>
        </w:rPr>
        <w:t>This model is</w:t>
      </w:r>
      <w:r w:rsidR="00122B92" w:rsidRPr="00683668">
        <w:rPr>
          <w:rFonts w:ascii="Calibri" w:hAnsi="Calibri" w:cs="Calibri"/>
        </w:rPr>
        <w:t xml:space="preserve"> an expansion </w:t>
      </w:r>
      <w:del w:id="377" w:author="Katie Lankowicz" w:date="2024-09-12T14:45:00Z" w16du:dateUtc="2024-09-12T18:45:00Z">
        <w:r w:rsidR="00122B92" w:rsidRPr="00683668" w:rsidDel="00F360D8">
          <w:rPr>
            <w:rFonts w:ascii="Calibri" w:hAnsi="Calibri" w:cs="Calibri"/>
          </w:rPr>
          <w:delText xml:space="preserve">on </w:delText>
        </w:r>
      </w:del>
      <w:ins w:id="378" w:author="Katie Lankowicz" w:date="2024-09-12T14:45:00Z" w16du:dateUtc="2024-09-12T18:45:00Z">
        <w:r w:rsidR="00F360D8" w:rsidRPr="00683668">
          <w:rPr>
            <w:rFonts w:ascii="Calibri" w:hAnsi="Calibri" w:cs="Calibri"/>
          </w:rPr>
          <w:t>o</w:t>
        </w:r>
        <w:r w:rsidR="00F360D8">
          <w:rPr>
            <w:rFonts w:ascii="Calibri" w:hAnsi="Calibri" w:cs="Calibri"/>
          </w:rPr>
          <w:t>f</w:t>
        </w:r>
        <w:r w:rsidR="00F360D8" w:rsidRPr="00683668">
          <w:rPr>
            <w:rFonts w:ascii="Calibri" w:hAnsi="Calibri" w:cs="Calibri"/>
          </w:rPr>
          <w:t xml:space="preserve"> </w:t>
        </w:r>
      </w:ins>
      <w:r w:rsidR="00122B92" w:rsidRPr="00683668">
        <w:rPr>
          <w:rFonts w:ascii="Calibri" w:hAnsi="Calibri" w:cs="Calibri"/>
        </w:rPr>
        <w:t xml:space="preserve">the New England Fishery Management Council Swept Area Seabed Impact (SASI) model, which </w:t>
      </w:r>
      <w:r w:rsidR="00E77FAC" w:rsidRPr="00683668">
        <w:rPr>
          <w:rFonts w:ascii="Calibri" w:hAnsi="Calibri" w:cs="Calibri"/>
        </w:rPr>
        <w:t xml:space="preserve">used </w:t>
      </w:r>
      <w:r w:rsidR="00073F06" w:rsidRPr="00683668">
        <w:rPr>
          <w:rFonts w:ascii="Calibri" w:hAnsi="Calibri" w:cs="Calibri"/>
        </w:rPr>
        <w:t xml:space="preserve">sediment observations from many sources </w:t>
      </w:r>
      <w:r w:rsidR="00E77FAC" w:rsidRPr="00683668">
        <w:rPr>
          <w:rFonts w:ascii="Calibri" w:hAnsi="Calibri" w:cs="Calibri"/>
        </w:rPr>
        <w:t xml:space="preserve">to </w:t>
      </w:r>
      <w:ins w:id="379" w:author="Katie Lankowicz" w:date="2024-09-04T12:38:00Z" w16du:dateUtc="2024-09-04T16:38:00Z">
        <w:r w:rsidR="00264E35">
          <w:rPr>
            <w:rFonts w:ascii="Calibri" w:hAnsi="Calibri" w:cs="Calibri"/>
          </w:rPr>
          <w:t xml:space="preserve">model and </w:t>
        </w:r>
      </w:ins>
      <w:r w:rsidR="00E77FAC" w:rsidRPr="00683668">
        <w:rPr>
          <w:rFonts w:ascii="Calibri" w:hAnsi="Calibri" w:cs="Calibri"/>
        </w:rPr>
        <w:t>classify bottom habitat</w:t>
      </w:r>
      <w:ins w:id="380" w:author="Katie Lankowicz" w:date="2024-09-12T14:45:00Z" w16du:dateUtc="2024-09-12T18:45:00Z">
        <w:r w:rsidR="00F360D8">
          <w:rPr>
            <w:rFonts w:ascii="Calibri" w:hAnsi="Calibri" w:cs="Calibri"/>
          </w:rPr>
          <w:t>s</w:t>
        </w:r>
      </w:ins>
      <w:r w:rsidR="00E77FAC" w:rsidRPr="00683668">
        <w:rPr>
          <w:rFonts w:ascii="Calibri" w:hAnsi="Calibri" w:cs="Calibri"/>
        </w:rPr>
        <w:t xml:space="preserve"> by </w:t>
      </w:r>
      <w:r w:rsidR="00073F06" w:rsidRPr="00683668">
        <w:rPr>
          <w:rFonts w:ascii="Calibri" w:hAnsi="Calibri" w:cs="Calibri"/>
        </w:rPr>
        <w:t>sediment particle</w:t>
      </w:r>
      <w:r w:rsidR="00E77FAC" w:rsidRPr="00683668">
        <w:rPr>
          <w:rFonts w:ascii="Calibri" w:hAnsi="Calibri" w:cs="Calibri"/>
        </w:rPr>
        <w:t xml:space="preserve"> size </w:t>
      </w:r>
      <w:del w:id="381" w:author="Katie Lankowicz" w:date="2024-09-04T12:37:00Z" w16du:dateUtc="2024-09-04T16:37:00Z">
        <w:r w:rsidR="00073F06" w:rsidRPr="00683668" w:rsidDel="00264E35">
          <w:rPr>
            <w:rFonts w:ascii="Calibri" w:hAnsi="Calibri" w:cs="Calibri"/>
          </w:rPr>
          <w:fldChar w:fldCharType="begin"/>
        </w:r>
        <w:r w:rsidR="003D50D3" w:rsidRPr="00683668" w:rsidDel="00264E35">
          <w:rPr>
            <w:rFonts w:ascii="Calibri" w:hAnsi="Calibri" w:cs="Calibri"/>
          </w:rPr>
          <w:delInstrText xml:space="preserve"> ADDIN ZOTERO_ITEM CSL_CITATION {"citationID":"zVTHZFEt","properties":{"formattedCitation":"(Wentworth 1922)","plainCitation":"(Wentworth 1922)","dontUpdate":true,"noteIndex":0},"citationItems":[{"id":177,"uris":["http://zotero.org/users/11233743/items/YIHPW94L"],"itemData":{"id":177,"type":"article-journal","container-title":"The Journal of Geology","DOI":"10.1086/622910","issue":"5","journalAbbreviation":"The Journal of Geology","language":"en","page":"377-392","title":"A Scale of Grade and Class Terms for Clastic Sediments","volume":"30","author":[{"family":"Wentworth","given":"Chester K."}],"issued":{"date-parts":[["1922",7]]}}}],"schema":"https://github.com/citation-style-language/schema/raw/master/csl-citation.json"} </w:delInstrText>
        </w:r>
        <w:r w:rsidR="00073F06" w:rsidRPr="00683668" w:rsidDel="00264E35">
          <w:rPr>
            <w:rFonts w:ascii="Calibri" w:hAnsi="Calibri" w:cs="Calibri"/>
          </w:rPr>
          <w:fldChar w:fldCharType="separate"/>
        </w:r>
        <w:r w:rsidR="00073F06" w:rsidRPr="00683668" w:rsidDel="00264E35">
          <w:rPr>
            <w:rFonts w:ascii="Calibri" w:hAnsi="Calibri" w:cs="Calibri"/>
          </w:rPr>
          <w:delText>(based on Wentworth 1922)</w:delText>
        </w:r>
        <w:r w:rsidR="00073F06" w:rsidRPr="00683668" w:rsidDel="00264E35">
          <w:rPr>
            <w:rFonts w:ascii="Calibri" w:hAnsi="Calibri" w:cs="Calibri"/>
          </w:rPr>
          <w:fldChar w:fldCharType="end"/>
        </w:r>
        <w:r w:rsidR="00073F06" w:rsidRPr="00683668" w:rsidDel="00264E35">
          <w:rPr>
            <w:rFonts w:ascii="Calibri" w:hAnsi="Calibri" w:cs="Calibri"/>
          </w:rPr>
          <w:delText xml:space="preserve"> </w:delText>
        </w:r>
      </w:del>
      <w:del w:id="382" w:author="Katie Lankowicz" w:date="2024-09-04T12:38:00Z" w16du:dateUtc="2024-09-04T16:38:00Z">
        <w:r w:rsidR="00E77FAC" w:rsidRPr="00683668" w:rsidDel="00264E35">
          <w:rPr>
            <w:rFonts w:ascii="Calibri" w:hAnsi="Calibri" w:cs="Calibri"/>
          </w:rPr>
          <w:delText xml:space="preserve">and model spatial distribution of all classes of </w:delText>
        </w:r>
        <w:r w:rsidR="00073F06" w:rsidRPr="00683668" w:rsidDel="00264E35">
          <w:rPr>
            <w:rFonts w:ascii="Calibri" w:hAnsi="Calibri" w:cs="Calibri"/>
          </w:rPr>
          <w:delText>sediment</w:delText>
        </w:r>
        <w:r w:rsidR="00E77FAC" w:rsidRPr="00683668" w:rsidDel="00264E35">
          <w:rPr>
            <w:rFonts w:ascii="Calibri" w:hAnsi="Calibri" w:cs="Calibri"/>
          </w:rPr>
          <w:delText xml:space="preserve"> with </w:delText>
        </w:r>
        <w:r w:rsidR="00073F06" w:rsidRPr="00683668" w:rsidDel="00264E35">
          <w:rPr>
            <w:rFonts w:ascii="Calibri" w:hAnsi="Calibri" w:cs="Calibri"/>
          </w:rPr>
          <w:delText xml:space="preserve">an unstructured Voronoi tessellation </w:delText>
        </w:r>
      </w:del>
      <w:r w:rsidR="00073F06" w:rsidRPr="00683668">
        <w:rPr>
          <w:rFonts w:ascii="Calibri" w:hAnsi="Calibri" w:cs="Calibri"/>
        </w:rPr>
        <w:fldChar w:fldCharType="begin"/>
      </w:r>
      <w:r w:rsidR="00073F06" w:rsidRPr="00683668">
        <w:rPr>
          <w:rFonts w:ascii="Calibri" w:hAnsi="Calibri" w:cs="Calibri"/>
        </w:rPr>
        <w:instrText xml:space="preserve"> ADDIN ZOTERO_ITEM CSL_CITATION {"citationID":"c224gxGc","properties":{"formattedCitation":"(Bachman et al. 2011, 2019)","plainCitation":"(Bachman et al. 2011, 2019)","noteIndex":0},"citationItems":[{"id":98,"uris":["http://zotero.org/users/11233743/items/RVI52NNF"],"itemData":{"id":98,"type":"report","title":"Omnibus Essential Fish Habitat (EFH) Amendment 2 Final Environmental Impact Statement Appendix D: The Swept Area Seabed Impact (SASI) approach","author":[{"family":"Bachman","given":"Michelle"},{"family":"Auster","given":"Peter J."},{"family":"Demarest","given":"Chad"},{"family":"Eayers","given":"Steve"},{"family":"Ford","given":"Kathryn H."},{"family":"Grabowski","given":"Jonathan H."},{"family":"Harris","given":"Brad"},{"family":"Hoff","given":"Tom"},{"family":"Lazzari","given":"Mark"},{"family":"Malkoski","given":"Vincent"},{"family":"Packer","given":"Dave"},{"family":"Stevenson","given":"David"},{"family":"Valentine","given":"Page C."}],"issued":{"date-parts":[["2011"]]}}},{"id":96,"uris":["http://zotero.org/users/11233743/items/8UDZQ4IA"],"itemData":{"id":96,"type":"report","title":"Fishing Effects Model Northeast Region","author":[{"family":"Bachman","given":"Michelle"},{"family":"Auster","given":"Peter J."},{"family":"Coakley","given":"Jessica"},{"family":"DePiper","given":"Geret"},{"family":"Ford","given":"Kathryn H."},{"family":"Livermore","given":"Julia"},{"family":"Packer","given":"Dave"},{"family":"Quartararo","given":"Chris"},{"family":"Stevenson","given":"David"},{"family":"Valentine","given":"Page C."},{"family":"Verkade","given":"Alison"},{"family":"Restrepo","given":"Felipe"},{"family":"Smeltz","given":"T. Scott"}],"issued":{"date-parts":[["2019"]]}}}],"schema":"https://github.com/citation-style-language/schema/raw/master/csl-citation.json"} </w:instrText>
      </w:r>
      <w:r w:rsidR="00073F06" w:rsidRPr="00683668">
        <w:rPr>
          <w:rFonts w:ascii="Calibri" w:hAnsi="Calibri" w:cs="Calibri"/>
        </w:rPr>
        <w:fldChar w:fldCharType="separate"/>
      </w:r>
      <w:r w:rsidR="00073F06" w:rsidRPr="00683668">
        <w:rPr>
          <w:rFonts w:ascii="Calibri" w:hAnsi="Calibri" w:cs="Calibri"/>
        </w:rPr>
        <w:t>(Bachman et al. 2011, 2019)</w:t>
      </w:r>
      <w:r w:rsidR="00073F06" w:rsidRPr="00683668">
        <w:rPr>
          <w:rFonts w:ascii="Calibri" w:hAnsi="Calibri" w:cs="Calibri"/>
        </w:rPr>
        <w:fldChar w:fldCharType="end"/>
      </w:r>
      <w:r w:rsidR="00073F06" w:rsidRPr="00683668">
        <w:rPr>
          <w:rFonts w:ascii="Calibri" w:hAnsi="Calibri" w:cs="Calibri"/>
        </w:rPr>
        <w:t xml:space="preserve">. The sediment classes are based on Wentworth </w:t>
      </w:r>
      <w:r w:rsidR="00073F06" w:rsidRPr="00683668">
        <w:rPr>
          <w:rFonts w:ascii="Calibri" w:hAnsi="Calibri" w:cs="Calibri"/>
        </w:rPr>
        <w:fldChar w:fldCharType="begin"/>
      </w:r>
      <w:r w:rsidR="003D50D3" w:rsidRPr="00683668">
        <w:rPr>
          <w:rFonts w:ascii="Calibri" w:hAnsi="Calibri" w:cs="Calibri"/>
        </w:rPr>
        <w:instrText xml:space="preserve"> ADDIN ZOTERO_ITEM CSL_CITATION {"citationID":"esdwfPT3","properties":{"formattedCitation":"(Wentworth 1922)","plainCitation":"(Wentworth 1922)","dontUpdate":true,"noteIndex":0},"citationItems":[{"id":177,"uris":["http://zotero.org/users/11233743/items/YIHPW94L"],"itemData":{"id":177,"type":"article-journal","container-title":"The Journal of Geology","DOI":"10.1086/622910","issue":"5","journalAbbreviation":"The Journal of Geology","language":"en","page":"377-392","title":"A Scale of Grade and Class Terms for Clastic Sediments","volume":"30","author":[{"family":"Wentworth","given":"Chester K."}],"issued":{"date-parts":[["1922",7]]}}}],"schema":"https://github.com/citation-style-language/schema/raw/master/csl-citation.json"} </w:instrText>
      </w:r>
      <w:r w:rsidR="00073F06" w:rsidRPr="00683668">
        <w:rPr>
          <w:rFonts w:ascii="Calibri" w:hAnsi="Calibri" w:cs="Calibri"/>
        </w:rPr>
        <w:fldChar w:fldCharType="separate"/>
      </w:r>
      <w:r w:rsidR="00073F06" w:rsidRPr="00683668">
        <w:rPr>
          <w:rFonts w:ascii="Calibri" w:hAnsi="Calibri" w:cs="Calibri"/>
        </w:rPr>
        <w:t>(1922)</w:t>
      </w:r>
      <w:r w:rsidR="00073F06" w:rsidRPr="00683668">
        <w:rPr>
          <w:rFonts w:ascii="Calibri" w:hAnsi="Calibri" w:cs="Calibri"/>
        </w:rPr>
        <w:fldChar w:fldCharType="end"/>
      </w:r>
      <w:r w:rsidR="00073F06" w:rsidRPr="00683668">
        <w:rPr>
          <w:rFonts w:ascii="Calibri" w:hAnsi="Calibri" w:cs="Calibri"/>
        </w:rPr>
        <w:t xml:space="preserve">: mud, sand, gravel, cobble, and rock (Table </w:t>
      </w:r>
      <w:ins w:id="383" w:author="Katie Lankowicz" w:date="2024-10-04T15:24:00Z" w16du:dateUtc="2024-10-04T19:24:00Z">
        <w:r w:rsidR="00D85F42">
          <w:rPr>
            <w:rFonts w:ascii="Calibri" w:hAnsi="Calibri" w:cs="Calibri"/>
          </w:rPr>
          <w:t>S1</w:t>
        </w:r>
      </w:ins>
      <w:del w:id="384" w:author="Katie Lankowicz" w:date="2024-10-04T15:24:00Z" w16du:dateUtc="2024-10-04T19:24:00Z">
        <w:r w:rsidR="00073F06" w:rsidRPr="00683668" w:rsidDel="00D85F42">
          <w:rPr>
            <w:rFonts w:ascii="Calibri" w:hAnsi="Calibri" w:cs="Calibri"/>
          </w:rPr>
          <w:delText>2</w:delText>
        </w:r>
      </w:del>
      <w:r w:rsidR="00073F06" w:rsidRPr="00683668">
        <w:rPr>
          <w:rFonts w:ascii="Calibri" w:hAnsi="Calibri" w:cs="Calibri"/>
        </w:rPr>
        <w:t xml:space="preserve">). The </w:t>
      </w:r>
      <w:del w:id="385" w:author="Katie Lankowicz" w:date="2024-09-04T12:38:00Z" w16du:dateUtc="2024-09-04T16:38:00Z">
        <w:r w:rsidR="00073F06" w:rsidRPr="00683668" w:rsidDel="00264E35">
          <w:rPr>
            <w:rFonts w:ascii="Calibri" w:hAnsi="Calibri" w:cs="Calibri"/>
          </w:rPr>
          <w:delText>new model</w:delText>
        </w:r>
      </w:del>
      <w:ins w:id="386" w:author="Katie Lankowicz" w:date="2024-09-04T12:38:00Z" w16du:dateUtc="2024-09-04T16:38:00Z">
        <w:r w:rsidR="00264E35">
          <w:rPr>
            <w:rFonts w:ascii="Calibri" w:hAnsi="Calibri" w:cs="Calibri"/>
          </w:rPr>
          <w:t xml:space="preserve">sediment distribution model </w:t>
        </w:r>
      </w:ins>
      <w:del w:id="387" w:author="Katie Lankowicz" w:date="2024-09-04T12:42:00Z" w16du:dateUtc="2024-09-04T16:42:00Z">
        <w:r w:rsidR="00073F06" w:rsidRPr="00683668" w:rsidDel="00F8380B">
          <w:rPr>
            <w:rFonts w:ascii="Calibri" w:hAnsi="Calibri" w:cs="Calibri"/>
          </w:rPr>
          <w:delText xml:space="preserve"> </w:delText>
        </w:r>
      </w:del>
      <w:r w:rsidR="00073F06" w:rsidRPr="00683668">
        <w:rPr>
          <w:rFonts w:ascii="Calibri" w:hAnsi="Calibri" w:cs="Calibri"/>
        </w:rPr>
        <w:t xml:space="preserve">uses an ordinary kriging approach to interpolate the </w:t>
      </w:r>
      <w:del w:id="388" w:author="Katie Lankowicz" w:date="2024-09-30T16:03:00Z" w16du:dateUtc="2024-09-30T19:03:00Z">
        <w:r w:rsidR="00073F06" w:rsidRPr="00683668" w:rsidDel="003E5A25">
          <w:rPr>
            <w:rFonts w:ascii="Calibri" w:hAnsi="Calibri" w:cs="Calibri"/>
          </w:rPr>
          <w:delText xml:space="preserve">likelihood </w:delText>
        </w:r>
      </w:del>
      <w:ins w:id="389" w:author="Katie Lankowicz" w:date="2024-09-30T16:03:00Z" w16du:dateUtc="2024-09-30T19:03:00Z">
        <w:r w:rsidR="003E5A25">
          <w:rPr>
            <w:rFonts w:ascii="Calibri" w:hAnsi="Calibri" w:cs="Calibri"/>
          </w:rPr>
          <w:t>probability</w:t>
        </w:r>
        <w:r w:rsidR="003E5A25" w:rsidRPr="00683668">
          <w:rPr>
            <w:rFonts w:ascii="Calibri" w:hAnsi="Calibri" w:cs="Calibri"/>
          </w:rPr>
          <w:t xml:space="preserve"> </w:t>
        </w:r>
      </w:ins>
      <w:r w:rsidR="00073F06" w:rsidRPr="00683668">
        <w:rPr>
          <w:rFonts w:ascii="Calibri" w:hAnsi="Calibri" w:cs="Calibri"/>
        </w:rPr>
        <w:t xml:space="preserve">of finding any of the five sediment classes within the cells of a </w:t>
      </w:r>
      <w:r w:rsidR="003C1B70" w:rsidRPr="00683668">
        <w:rPr>
          <w:rFonts w:ascii="Calibri" w:hAnsi="Calibri" w:cs="Calibri"/>
        </w:rPr>
        <w:t>1 km by 1 km</w:t>
      </w:r>
      <w:r w:rsidR="00073F06" w:rsidRPr="00683668">
        <w:rPr>
          <w:rFonts w:ascii="Calibri" w:hAnsi="Calibri" w:cs="Calibri"/>
        </w:rPr>
        <w:t xml:space="preserve"> resolution grid</w:t>
      </w:r>
      <w:r w:rsidR="00973527" w:rsidRPr="00683668">
        <w:rPr>
          <w:rFonts w:ascii="Calibri" w:hAnsi="Calibri" w:cs="Calibri"/>
        </w:rPr>
        <w:t xml:space="preserve"> with the same spatial extent as the VAST model.</w:t>
      </w:r>
    </w:p>
    <w:p w14:paraId="06442F31" w14:textId="36CB4FA4" w:rsidR="002F47EC" w:rsidRPr="00683668" w:rsidRDefault="00973527" w:rsidP="00077153">
      <w:pPr>
        <w:spacing w:after="0" w:line="480" w:lineRule="auto"/>
        <w:ind w:firstLine="720"/>
        <w:rPr>
          <w:rFonts w:ascii="Calibri" w:hAnsi="Calibri" w:cs="Calibri"/>
        </w:rPr>
      </w:pPr>
      <w:r w:rsidRPr="00683668">
        <w:rPr>
          <w:rFonts w:ascii="Calibri" w:hAnsi="Calibri" w:cs="Calibri"/>
        </w:rPr>
        <w:t xml:space="preserve">There is further evidence that cod prefer habitats with high bathymetric relief, like boulders and steep ledges </w:t>
      </w:r>
      <w:r w:rsidRPr="00683668">
        <w:rPr>
          <w:rFonts w:ascii="Calibri" w:hAnsi="Calibri" w:cs="Calibri"/>
        </w:rPr>
        <w:fldChar w:fldCharType="begin"/>
      </w:r>
      <w:r w:rsidRPr="00683668">
        <w:rPr>
          <w:rFonts w:ascii="Calibri" w:hAnsi="Calibri" w:cs="Calibri"/>
        </w:rPr>
        <w:instrText xml:space="preserve"> ADDIN ZOTERO_ITEM CSL_CITATION {"citationID":"senxqL2t","properties":{"formattedCitation":"(Gregory and Anderson 1997; Cote et al. 2004)","plainCitation":"(Gregory and Anderson 1997; Cote et al. 2004)","noteIndex":0},"citationItems":[{"id":175,"uris":["http://zotero.org/users/11233743/items/ISU3MHNE"],"itemData":{"id":175,"type":"article-journal","container-title":"Marine Ecology Progress Series","DOI":"10.3354/meps146009","journalAbbreviation":"Mar. Ecol. Prog. Ser.","language":"en","page":"9-20","title":"Substrate selection and use of protective cover by juvenile Atlantic cod Gadus morhua in inshore waters of Newfoundland","volume":"146","author":[{"family":"Gregory","given":"Robert S"},{"family":"Anderson","given":"John T"}],"issued":{"date-parts":[["1997"]]}}},{"id":174,"uris":["http://zotero.org/users/11233743/items/2TVCQ3LZ"],"itemData":{"id":174,"type":"article-journal","container-title":"Journal of Fish Biology","DOI":"10.1111/j.1095-8649.2004.00331.x","issue":"3","journalAbbreviation":"Journal of Fish Biology","page":"665-679","title":"Habitat use and early winter movements by juvenile Atlantic cod in a coastal area of Newfoundland","volume":"64","author":[{"family":"Cote","given":"D."},{"family":"Moulton","given":"S."},{"family":"Frampton","given":"P. C. B."},{"family":"Scruton","given":"D. A."},{"family":"McKinley","given":"R. S."}],"issued":{"date-parts":[["2004",3]]}}}],"schema":"https://github.com/citation-style-language/schema/raw/master/csl-citation.json"} </w:instrText>
      </w:r>
      <w:r w:rsidRPr="00683668">
        <w:rPr>
          <w:rFonts w:ascii="Calibri" w:hAnsi="Calibri" w:cs="Calibri"/>
        </w:rPr>
        <w:fldChar w:fldCharType="separate"/>
      </w:r>
      <w:r w:rsidRPr="00683668">
        <w:rPr>
          <w:rFonts w:ascii="Calibri" w:hAnsi="Calibri" w:cs="Calibri"/>
        </w:rPr>
        <w:t>(Gregory and Anderson 1997; Cote et al. 2004)</w:t>
      </w:r>
      <w:r w:rsidRPr="00683668">
        <w:rPr>
          <w:rFonts w:ascii="Calibri" w:hAnsi="Calibri" w:cs="Calibri"/>
        </w:rPr>
        <w:fldChar w:fldCharType="end"/>
      </w:r>
      <w:r w:rsidRPr="00683668">
        <w:rPr>
          <w:rFonts w:ascii="Calibri" w:hAnsi="Calibri" w:cs="Calibri"/>
        </w:rPr>
        <w:t xml:space="preserve">. Bathymetric relief was characterized by rugosity, which is a unitless measure of bottom vertical change over horizontal distance. Using methods outlined in Friedman et al. </w:t>
      </w:r>
      <w:r w:rsidRPr="00683668">
        <w:rPr>
          <w:rFonts w:ascii="Calibri" w:hAnsi="Calibri" w:cs="Calibri"/>
        </w:rPr>
        <w:fldChar w:fldCharType="begin"/>
      </w:r>
      <w:r w:rsidR="003D50D3" w:rsidRPr="00683668">
        <w:rPr>
          <w:rFonts w:ascii="Calibri" w:hAnsi="Calibri" w:cs="Calibri"/>
        </w:rPr>
        <w:instrText xml:space="preserve"> ADDIN ZOTERO_ITEM CSL_CITATION {"citationID":"GPyuN5U1","properties":{"formattedCitation":"(Friedman et al. 2012)","plainCitation":"(Friedman et al. 2012)","dontUpdate":true,"noteIndex":0},"citationItems":[{"id":103,"uris":["http://zotero.org/users/11233743/items/TM8DSD95"],"itemData":{"id":103,"type":"article-journal","abstract":"This paper demonstrates how multi-scale measures of rugosity, slope and aspect can be derived from fine-scale bathymetric reconstructions created from geo-referenced stereo imagery. We generate three-dimensional reconstructions over large spatial scales using data collected by Autonomous Underwater Vehicles (AUVs), Remotely Operated Vehicles (ROVs), manned submersibles and diver-held imaging systems. We propose a new method for calculating rugosity in a Delaunay triangulated surface mesh by projecting areas onto the plane of best fit using Principal Component Analysis (PCA). Slope and aspect can be calculated with very little extra effort, and fitting a plane serves to decouple rugosity from slope. We compare the results of the virtual terrain complexity calculations with experimental results using conventional in-situ measurement methods. We show that performing calculations over a digital terrain reconstruction is more flexible, robust and easily repeatable. In addition, the method is non-contact and provides much less environmental impact compared to traditional survey techniques. For diver-based surveys, the time underwater needed to collect rugosity data is significantly reduced and, being a technique based on images, it is possible to use robotic platforms that can operate beyond diver depths. Measurements can be calculated exhaustively at multiple scales for surveys with tens of thousands of images covering thousands of square metres. The technique is demonstrated on data gathered by a diver-rig and an AUV, on small single-transect surveys and on a larger, dense survey that covers over 3,750 m2. Stereo images provide 3D structure as well as visual appearance, which could potentially feed into automated classification techniques. Our multi-scale rugosity, slope and aspect measures have already been adopted in a number of marine science studies. This paper presents a detailed description of the method and thoroughly validates it against traditional in-situ measurements.","container-title":"PLoS ONE","DOI":"10.1371/journal.pone.0050440","ISSN":"1932-6203","issue":"12","journalAbbreviation":"PLoS ONE","language":"en","page":"e50440","source":"DOI.org (Crossref)","title":"Multi-Scale Measures of Rugosity, Slope and Aspect from Benthic Stereo Image Reconstructions","volume":"7","author":[{"family":"Friedman","given":"Ariell"},{"family":"Pizarro","given":"Oscar"},{"family":"Williams","given":"Stefan B."},{"family":"Johnson-Roberson","given":"Matthew"}],"editor":[{"family":"Fulton","given":"Christopher"}],"issued":{"date-parts":[["2012",12,12]]}}}],"schema":"https://github.com/citation-style-language/schema/raw/master/csl-citation.json"} </w:instrText>
      </w:r>
      <w:r w:rsidRPr="00683668">
        <w:rPr>
          <w:rFonts w:ascii="Calibri" w:hAnsi="Calibri" w:cs="Calibri"/>
        </w:rPr>
        <w:fldChar w:fldCharType="separate"/>
      </w:r>
      <w:r w:rsidRPr="00683668">
        <w:rPr>
          <w:rFonts w:ascii="Calibri" w:hAnsi="Calibri" w:cs="Calibri"/>
        </w:rPr>
        <w:t>(2012)</w:t>
      </w:r>
      <w:r w:rsidRPr="00683668">
        <w:rPr>
          <w:rFonts w:ascii="Calibri" w:hAnsi="Calibri" w:cs="Calibri"/>
        </w:rPr>
        <w:fldChar w:fldCharType="end"/>
      </w:r>
      <w:r w:rsidRPr="00683668">
        <w:rPr>
          <w:rFonts w:ascii="Calibri" w:hAnsi="Calibri" w:cs="Calibri"/>
        </w:rPr>
        <w:t xml:space="preserve">, rugosity was calculated from </w:t>
      </w:r>
      <w:r w:rsidR="000A4B48" w:rsidRPr="00683668">
        <w:rPr>
          <w:rFonts w:ascii="Calibri" w:hAnsi="Calibri" w:cs="Calibri"/>
        </w:rPr>
        <w:t xml:space="preserve">the </w:t>
      </w:r>
      <w:r w:rsidRPr="00683668">
        <w:rPr>
          <w:rFonts w:ascii="Calibri" w:hAnsi="Calibri" w:cs="Calibri"/>
        </w:rPr>
        <w:t xml:space="preserve">15 arc-second </w:t>
      </w:r>
      <w:r w:rsidR="000A4B48" w:rsidRPr="00683668">
        <w:rPr>
          <w:rFonts w:ascii="Calibri" w:hAnsi="Calibri" w:cs="Calibri"/>
        </w:rPr>
        <w:t>rasterized</w:t>
      </w:r>
      <w:r w:rsidRPr="00683668">
        <w:rPr>
          <w:rFonts w:ascii="Calibri" w:hAnsi="Calibri" w:cs="Calibri"/>
        </w:rPr>
        <w:t xml:space="preserve"> bathymetry data over the VAST model’s spatial domain. </w:t>
      </w:r>
      <w:r w:rsidR="009C070F" w:rsidRPr="00683668">
        <w:rPr>
          <w:rFonts w:ascii="Calibri" w:hAnsi="Calibri" w:cs="Calibri"/>
        </w:rPr>
        <w:t>Rugosity at each survey location was extracted from the resulting rugosity raster.</w:t>
      </w:r>
    </w:p>
    <w:p w14:paraId="78275003" w14:textId="20D4D8B6" w:rsidR="00122B92" w:rsidRPr="00683668" w:rsidRDefault="00122B92" w:rsidP="00077153">
      <w:pPr>
        <w:spacing w:after="0" w:line="480" w:lineRule="auto"/>
        <w:ind w:firstLine="720"/>
        <w:rPr>
          <w:rFonts w:ascii="Calibri" w:hAnsi="Calibri" w:cs="Calibri"/>
        </w:rPr>
      </w:pPr>
      <w:r w:rsidRPr="00683668">
        <w:rPr>
          <w:rFonts w:ascii="Calibri" w:hAnsi="Calibri" w:cs="Calibri"/>
        </w:rPr>
        <w:t>The previous density covariates</w:t>
      </w:r>
      <w:r w:rsidR="00C832E8" w:rsidRPr="00683668">
        <w:rPr>
          <w:rFonts w:ascii="Calibri" w:hAnsi="Calibri" w:cs="Calibri"/>
        </w:rPr>
        <w:t xml:space="preserve"> are spatially dynamic but </w:t>
      </w:r>
      <w:r w:rsidRPr="00683668">
        <w:rPr>
          <w:rFonts w:ascii="Calibri" w:hAnsi="Calibri" w:cs="Calibri"/>
        </w:rPr>
        <w:t xml:space="preserve">temporally stationary. </w:t>
      </w:r>
      <w:r w:rsidR="00C832E8" w:rsidRPr="00683668">
        <w:rPr>
          <w:rFonts w:ascii="Calibri" w:hAnsi="Calibri" w:cs="Calibri"/>
        </w:rPr>
        <w:t xml:space="preserve">Cod distribution is also known to be temporally dynamic, as cod have seasonal migrations that likely reflect shifting water temperatures </w:t>
      </w:r>
      <w:r w:rsidR="00C832E8" w:rsidRPr="00683668">
        <w:rPr>
          <w:rFonts w:ascii="Calibri" w:hAnsi="Calibri" w:cs="Calibri"/>
        </w:rPr>
        <w:fldChar w:fldCharType="begin"/>
      </w:r>
      <w:r w:rsidR="00C832E8" w:rsidRPr="00683668">
        <w:rPr>
          <w:rFonts w:ascii="Calibri" w:hAnsi="Calibri" w:cs="Calibri"/>
        </w:rPr>
        <w:instrText xml:space="preserve"> ADDIN ZOTERO_ITEM CSL_CITATION {"citationID":"B2dEpHIe","properties":{"formattedCitation":"(Lough 2010; Zemeckis et al. 2017; Li et al. 2018)","plainCitation":"(Lough 2010; Zemeckis et al. 2017; Li et al. 2018)","noteIndex":0},"citationItems":[{"id":171,"uris":["http://zotero.org/users/11233743/items/AY7HUHGN"],"itemData":{"id":171,"type":"article-journal","container-title":"Fisheries Oceanography","DOI":"10.1111/j.1365-2419.2010.00535.x","issue":"2","language":"en","page":"159-181","source":"DOI.org (Crossref)","title":"Juvenile cod (Gadus morhua) mortality and the importance of bottom sediment type to recruitment on Georges Bank","volume":"19","author":[{"family":"Lough","given":"R. Gregory"}],"issued":{"date-parts":[["2010",3]]}}},{"id":39,"uris":["http://zotero.org/users/11233743/items/STKAHSKI"],"itemData":{"id":39,"type":"article-journal","abstract":"Movement patterns of marine ﬁshes can have considerable impacts on their population dynamics. A thorough understanding of ﬁsh movements is therefore required for informing stock identiﬁcation, stock assessment, and ﬁshery management. This study investigated the seasonal movements and connectivity of a spring-spawning component of Atlantic cod (Gadus morhua) in the western Gulf of Maine. From 2010 through 2013, spawning cod were sampled within an inshore spawning closure and tagged with conventional tags (n ¼ 2368), acoustic transmitters (n ¼ 106), and archival data storage tags (n ¼ 266). Acoustic receivers were deployed on three inshore spawning sites to test for connectivity among sites. Data from archival tags were used to describe seasonal habitat occupancy and movement patterns via geolocation to statistical areas. Tagging data indicated that cod were primarily residential in the western Gulf of Maine, moving inshore to spawn during the spring (April–July), followed by an offshore migration to their feeding grounds for summer and fall. Cod generally inhabited waters from 45 to 175 m, with the deep offshore basins (&gt;150 m) serving as overwintering habitat. Occupied water temperatures ranged from 4.0 to 13.3  C, with the coldest temperatures experienced from March through July and the warmest temperatures experienced from September through January. Results provided evidence of spawning site ﬁdelity and connectivity among spawning sites, with some ﬁsh visiting multiple spawning sites within or between years. The movements observed during and after the spring-spawning season serve as important mechanisms inﬂuencing metapopulation dynamics in the Gulf of Maine region, including both ﬁne- and broad-scale population structure. The improved understanding of cod movement patterns will assist ﬁshery managers in developing management plans, including spawning protection measures, and help to address remaining uncertainties with respect to cod population structure in the Gulf of Maine and other regions.","container-title":"ICES Journal of Marine Science","DOI":"10.1093/icesjms/fsw190","ISSN":"1054-3139, 1095-9289","issue":"6","language":"en","page":"1780-1796","source":"DOI.org (Crossref)","title":"Seasonal movements and connectivity of an Atlantic cod (Gadus morhua) spawning component in the western Gulf of Maine","volume":"74","author":[{"family":"Zemeckis","given":"Douglas R."},{"family":"Liu","given":"Chang"},{"family":"Cowles","given":"Geoffrey W."},{"family":"Dean","given":"Micah J."},{"family":"Hoffman","given":"William S."},{"family":"Martins","given":"David"},{"family":"Cadrin","given":"Steven X."}],"editor":[{"family":"Watson","given":"James"}],"issued":{"date-parts":[["2017",7,1]]}}},{"id":30,"uris":["http://zotero.org/users/11233743/items/PNIEK6XX"],"itemData":{"id":30,"type":"article-journal","abstract":"Abstract\n            Due to strong spatial interplays between intraspecific interactions and environmental forcing, both density-dependent and density-independent processes can affect spatio-temporal dynamics of fish populations in a spatially explicit fashion. To this end, this study investigated the underlying mechanisms of spatio-temporal dynamics of Atlantic cod (Gadus morhua) in the Gulf of Maine (GoM). Based on the data from the Northeast Fisheries Science Center (NEFSC) bottom-trawl surveys in spring and fall from 1982 to 2013, empirical cumulative distribution function (ECDF) curves and geographic distribution indices were used to examine the species–environment and abundance–occupancy relationship, respectively. Then, a variable-coefficient generalized additive model was constructed to quantify the simultaneous effects of environmental variables and population size on the spatio-temporal dynamics of cod distribution. Area occupied remained relatively high through the late 1990s, but underwent a pronounced contraction into the western GoM (WGoM) for the reminder of the time-series. The model results suggest that the spatio-temporal dynamics of GoM cod have been driven by complex interactions of density-dependent and density-independent factors over the past three decades. Better knowledge of these dynamics can improve our understanding of the causality of abundance–occupancy and species–environment relationships and help to reduce error estimates for survey-based indices.","container-title":"ICES Journal of Marine Science","DOI":"10.1093/icesjms/fsx246","ISSN":"1054-3139, 1095-9289","issue":"4","language":"en","page":"1329-1340","source":"DOI.org (Crossref)","title":"Density-independent and density-dependent factors affecting spatio-temporal dynamics of Atlantic cod (Gadus morhua) distribution in the Gulf of Maine","volume":"75","author":[{"family":"Li","given":"Zengguang"},{"family":"Ye","given":"Zhenjiang"},{"family":"Wan","given":"Rong"},{"family":"Tanaka","given":"Kisei R"},{"family":"Boenish","given":"Robert"},{"family":"Chen","given":"Yong"}],"editor":[{"family":"Anderson","given":"Emory"}],"issued":{"date-parts":[["2018",7,1]]}}}],"schema":"https://github.com/citation-style-language/schema/raw/master/csl-citation.json"} </w:instrText>
      </w:r>
      <w:r w:rsidR="00C832E8" w:rsidRPr="00683668">
        <w:rPr>
          <w:rFonts w:ascii="Calibri" w:hAnsi="Calibri" w:cs="Calibri"/>
        </w:rPr>
        <w:fldChar w:fldCharType="separate"/>
      </w:r>
      <w:r w:rsidR="00C832E8" w:rsidRPr="00683668">
        <w:rPr>
          <w:rFonts w:ascii="Calibri" w:hAnsi="Calibri" w:cs="Calibri"/>
        </w:rPr>
        <w:t>(Lough 2010; Zemeckis et al. 2017; Li et al. 2018)</w:t>
      </w:r>
      <w:r w:rsidR="00C832E8" w:rsidRPr="00683668">
        <w:rPr>
          <w:rFonts w:ascii="Calibri" w:hAnsi="Calibri" w:cs="Calibri"/>
        </w:rPr>
        <w:fldChar w:fldCharType="end"/>
      </w:r>
      <w:r w:rsidR="00C832E8" w:rsidRPr="00683668">
        <w:rPr>
          <w:rFonts w:ascii="Calibri" w:hAnsi="Calibri" w:cs="Calibri"/>
        </w:rPr>
        <w:t xml:space="preserve">. </w:t>
      </w:r>
      <w:commentRangeStart w:id="390"/>
      <w:r w:rsidR="00826A55" w:rsidRPr="00683668">
        <w:rPr>
          <w:rFonts w:ascii="Calibri" w:hAnsi="Calibri" w:cs="Calibri"/>
        </w:rPr>
        <w:t>Sea surface temperature</w:t>
      </w:r>
      <w:del w:id="391" w:author="Katie Lankowicz" w:date="2024-05-08T17:18:00Z" w16du:dateUtc="2024-05-08T20:18:00Z">
        <w:r w:rsidR="00826A55" w:rsidRPr="00683668" w:rsidDel="00467C7A">
          <w:rPr>
            <w:rFonts w:ascii="Calibri" w:hAnsi="Calibri" w:cs="Calibri"/>
          </w:rPr>
          <w:delText>s</w:delText>
        </w:r>
      </w:del>
      <w:r w:rsidR="005222F5" w:rsidRPr="00683668">
        <w:rPr>
          <w:rFonts w:ascii="Calibri" w:hAnsi="Calibri" w:cs="Calibri"/>
        </w:rPr>
        <w:t xml:space="preserve"> (SST)</w:t>
      </w:r>
      <w:r w:rsidR="00826A55" w:rsidRPr="00683668">
        <w:rPr>
          <w:rFonts w:ascii="Calibri" w:hAnsi="Calibri" w:cs="Calibri"/>
        </w:rPr>
        <w:t xml:space="preserve"> </w:t>
      </w:r>
      <w:r w:rsidR="00742AE5" w:rsidRPr="00683668">
        <w:rPr>
          <w:rFonts w:ascii="Calibri" w:hAnsi="Calibri" w:cs="Calibri"/>
        </w:rPr>
        <w:t>could</w:t>
      </w:r>
      <w:r w:rsidR="005D7753" w:rsidRPr="00683668">
        <w:rPr>
          <w:rFonts w:ascii="Calibri" w:hAnsi="Calibri" w:cs="Calibri"/>
        </w:rPr>
        <w:t xml:space="preserve"> affect spawning and recruitment success</w:t>
      </w:r>
      <w:r w:rsidR="005222F5" w:rsidRPr="00683668">
        <w:rPr>
          <w:rFonts w:ascii="Calibri" w:hAnsi="Calibri" w:cs="Calibri"/>
        </w:rPr>
        <w:t xml:space="preserve">, and so </w:t>
      </w:r>
      <w:del w:id="392" w:author="Katie Lankowicz" w:date="2024-05-08T17:18:00Z" w16du:dateUtc="2024-05-08T20:18:00Z">
        <w:r w:rsidR="005222F5" w:rsidRPr="00683668" w:rsidDel="00467C7A">
          <w:rPr>
            <w:rFonts w:ascii="Calibri" w:hAnsi="Calibri" w:cs="Calibri"/>
          </w:rPr>
          <w:delText xml:space="preserve">were </w:delText>
        </w:r>
      </w:del>
      <w:ins w:id="393" w:author="Katie Lankowicz" w:date="2024-05-08T17:18:00Z" w16du:dateUtc="2024-05-08T20:18:00Z">
        <w:r w:rsidR="00467C7A">
          <w:rPr>
            <w:rFonts w:ascii="Calibri" w:hAnsi="Calibri" w:cs="Calibri"/>
          </w:rPr>
          <w:t>was</w:t>
        </w:r>
        <w:r w:rsidR="00467C7A" w:rsidRPr="00683668">
          <w:rPr>
            <w:rFonts w:ascii="Calibri" w:hAnsi="Calibri" w:cs="Calibri"/>
          </w:rPr>
          <w:t xml:space="preserve"> </w:t>
        </w:r>
      </w:ins>
      <w:r w:rsidR="005222F5" w:rsidRPr="00683668">
        <w:rPr>
          <w:rFonts w:ascii="Calibri" w:hAnsi="Calibri" w:cs="Calibri"/>
        </w:rPr>
        <w:t xml:space="preserve">included as </w:t>
      </w:r>
      <w:ins w:id="394" w:author="Katie Lankowicz" w:date="2024-09-04T12:42:00Z" w16du:dateUtc="2024-09-04T16:42:00Z">
        <w:r w:rsidR="00F8380B">
          <w:rPr>
            <w:rFonts w:ascii="Calibri" w:hAnsi="Calibri" w:cs="Calibri"/>
          </w:rPr>
          <w:t xml:space="preserve">a </w:t>
        </w:r>
      </w:ins>
      <w:r w:rsidR="005222F5" w:rsidRPr="00683668">
        <w:rPr>
          <w:rFonts w:ascii="Calibri" w:hAnsi="Calibri" w:cs="Calibri"/>
        </w:rPr>
        <w:t>potential density covariate</w:t>
      </w:r>
      <w:del w:id="395" w:author="Katie Lankowicz" w:date="2024-09-04T12:42:00Z" w16du:dateUtc="2024-09-04T16:42:00Z">
        <w:r w:rsidR="005222F5" w:rsidRPr="00683668" w:rsidDel="00F8380B">
          <w:rPr>
            <w:rFonts w:ascii="Calibri" w:hAnsi="Calibri" w:cs="Calibri"/>
          </w:rPr>
          <w:delText>s</w:delText>
        </w:r>
      </w:del>
      <w:r w:rsidR="005222F5" w:rsidRPr="00683668">
        <w:rPr>
          <w:rFonts w:ascii="Calibri" w:hAnsi="Calibri" w:cs="Calibri"/>
        </w:rPr>
        <w:t xml:space="preserve"> </w:t>
      </w:r>
      <w:r w:rsidR="005222F5" w:rsidRPr="00683668">
        <w:rPr>
          <w:rFonts w:ascii="Calibri" w:hAnsi="Calibri" w:cs="Calibri"/>
        </w:rPr>
        <w:fldChar w:fldCharType="begin"/>
      </w:r>
      <w:r w:rsidR="00151E25" w:rsidRPr="00683668">
        <w:rPr>
          <w:rFonts w:ascii="Calibri" w:hAnsi="Calibri" w:cs="Calibri"/>
        </w:rPr>
        <w:instrText xml:space="preserve"> ADDIN ZOTERO_ITEM CSL_CITATION {"citationID":"KIIHRm5c","properties":{"formattedCitation":"(Planque and Fr\\uc0\\u233{}dou 1999; Drinkwater 2005; Fogarty et al. 2008; Pershing et al. 2015; Klein et al. 2017)","plainCitation":"(Planque and Frédou 1999; Drinkwater 2005; Fogarty et al. 2008; Pershing et al. 2015; Klein et al. 2017)","noteIndex":0},"citationItems":[{"id":201,"uris":["http://zotero.org/users/11233743/items/FA3XQQ8M"],"itemData":{"id":201,"type":"article-journal","container-title":"Canadian Journal of Fisheries and Aquatic Sciences","issue":"11","page":"2069-2077","title":"Temperature and the recruitment of Atlantic cod","volume":"56","author":[{"family":"Planque","given":"B"},{"family":"Frédou","given":"T"}],"issued":{"date-parts":[["1999"]]}}},{"id":200,"uris":["http://zotero.org/users/11233743/items/75QYVQCB"],"itemData":{"id":200,"type":"article-journal","container-title":"ICES Journal of Marine Science","DOI":"10.1016/j.icesjms.2005.05.015","ISSN":"1095-9289, 1054-3139","issue":"7","page":"1327-1337","title":"The response of Atlantic cod (Gadus morhua) to future climate change","volume":"62","author":[{"family":"Drinkwater","given":"Kenneth F."}],"issued":{"date-parts":[["2005",1,1]]}}},{"id":199,"uris":["http://zotero.org/users/11233743/items/IEJCZRRH"],"itemData":{"id":199,"type":"article-journal","container-title":"Mitigation and Adaptation Strategies for Global Change","DOI":"10.1007/s11027-007-9131-4","issue":"5-6","page":"453-466","title":"Potential climate change impacts on Atlantic cod (Gadus morhua) off the northeastern USA","volume":"13","author":[{"family":"Fogarty","given":"Michael"},{"family":"Incze","given":"Lewis"},{"family":"Hayhoe","given":"Katherine"},{"family":"Mountain","given":"David"},{"family":"Manning","given":"James"}],"issued":{"date-parts":[["2008",6]]}}},{"id</w:instrText>
      </w:r>
      <w:r w:rsidR="00151E25" w:rsidRPr="00683668">
        <w:rPr>
          <w:rFonts w:ascii="Calibri" w:hAnsi="Calibri" w:cs="Calibri"/>
          <w:lang w:val="fr-FR"/>
        </w:rPr>
        <w:instrText xml:space="preserve">":194,"uris":["http://zotero.org/users/11233743/items/PQ7RM2T2"],"itemData":{"id":194,"type":"article-journal","container-title":"Science","DOI":"10.1126/science.aac9819","issue":"6262","page":"809-812","title":"Slow adaptation in the face of rapid warming leads to collapse of the Gulf of Maine cod fishery","volume":"350","author":[{"family":"Pershing","given":"Andrew J."},{"family":"Alexander","given":"Michael A."},{"family":"Hernandez","given":"Christina M."},{"family":"Kerr","given":"Lisa A."},{"family":"Le Bris","given":"Arnault"},{"family":"Mills","given":"Katherine E."},{"family":"Nye","given":"Janet A."},{"family":"Record","given":"Nicholas R."},{"family":"Scannell","given":"Hillary A."},{"family":"Scott","given":"James D."},{"family":"Sherwood","given":"Graham D."},{"family":"Thomas","given":"Andrew C."}],"issued":{"date-parts":[["2015",11,13]]}}},{"id":189,"uris":["http://zotero.org/users/11233743/items/RHI4F4ZX"],"itemData":{"id":189,"type":"article-journal","container-title":"Reviews in Fish Biology and Fisheries","DOI":"10.1007/s11160-016-9444-z","issue":"2","journalAbbreviation":"Rev Fish Biol Fisheries","page":"317-338","title":"Effects of climate change on four New England groundfish species","volume":"27","author":[{"family":"Klein","given":"Emily S."},{"family":"Smith","given":"Sarah L."},{"family":"Kritzer","given":"Jacob P."}],"issued":{"date-parts":[["2017",6]]}}}],"schema":"https://github.com/citation-style-language/schema/raw/master/csl-citation.json"} </w:instrText>
      </w:r>
      <w:r w:rsidR="005222F5" w:rsidRPr="00683668">
        <w:rPr>
          <w:rFonts w:ascii="Calibri" w:hAnsi="Calibri" w:cs="Calibri"/>
        </w:rPr>
        <w:fldChar w:fldCharType="separate"/>
      </w:r>
      <w:r w:rsidR="005222F5" w:rsidRPr="00683668">
        <w:rPr>
          <w:rFonts w:ascii="Calibri" w:hAnsi="Calibri" w:cs="Calibri"/>
          <w:kern w:val="0"/>
          <w:lang w:val="fr-FR"/>
        </w:rPr>
        <w:t xml:space="preserve">(Planque </w:t>
      </w:r>
      <w:r w:rsidR="005222F5" w:rsidRPr="00683668">
        <w:rPr>
          <w:rFonts w:ascii="Calibri" w:hAnsi="Calibri" w:cs="Calibri"/>
          <w:kern w:val="0"/>
          <w:lang w:val="fr-FR"/>
        </w:rPr>
        <w:lastRenderedPageBreak/>
        <w:t xml:space="preserve">and Frédou 1999; Drinkwater 2005; </w:t>
      </w:r>
      <w:proofErr w:type="spellStart"/>
      <w:r w:rsidR="005222F5" w:rsidRPr="00683668">
        <w:rPr>
          <w:rFonts w:ascii="Calibri" w:hAnsi="Calibri" w:cs="Calibri"/>
          <w:kern w:val="0"/>
          <w:lang w:val="fr-FR"/>
        </w:rPr>
        <w:t>Fogarty</w:t>
      </w:r>
      <w:proofErr w:type="spellEnd"/>
      <w:r w:rsidR="005222F5" w:rsidRPr="00683668">
        <w:rPr>
          <w:rFonts w:ascii="Calibri" w:hAnsi="Calibri" w:cs="Calibri"/>
          <w:kern w:val="0"/>
          <w:lang w:val="fr-FR"/>
        </w:rPr>
        <w:t xml:space="preserve"> et al. 2008; Pershing et al. 2015; Klein et al. 2017)</w:t>
      </w:r>
      <w:r w:rsidR="005222F5" w:rsidRPr="00683668">
        <w:rPr>
          <w:rFonts w:ascii="Calibri" w:hAnsi="Calibri" w:cs="Calibri"/>
        </w:rPr>
        <w:fldChar w:fldCharType="end"/>
      </w:r>
      <w:r w:rsidR="005222F5" w:rsidRPr="00683668">
        <w:rPr>
          <w:rFonts w:ascii="Calibri" w:hAnsi="Calibri" w:cs="Calibri"/>
          <w:lang w:val="fr-FR"/>
        </w:rPr>
        <w:t xml:space="preserve">. </w:t>
      </w:r>
      <w:r w:rsidR="00EA1B1D" w:rsidRPr="00683668">
        <w:rPr>
          <w:rFonts w:ascii="Calibri" w:hAnsi="Calibri" w:cs="Calibri"/>
        </w:rPr>
        <w:t xml:space="preserve">Though most surveys measured and reported SST for every observation, the empirical dataset includes many missing SST values. VAST cannot tolerate missing values in density covariates, and removing a large chunk of data was undesirable. Therefore, NOAA’s 1/4° spatial resolution daily Optimum Interpolation SST (OISST) data product was used to fill gaps. </w:t>
      </w:r>
      <w:r w:rsidRPr="00683668">
        <w:rPr>
          <w:rFonts w:ascii="Calibri" w:hAnsi="Calibri" w:cs="Calibri"/>
        </w:rPr>
        <w:t xml:space="preserve">OISST </w:t>
      </w:r>
      <w:r w:rsidR="00EA1B1D" w:rsidRPr="00683668">
        <w:rPr>
          <w:rFonts w:ascii="Calibri" w:hAnsi="Calibri" w:cs="Calibri"/>
        </w:rPr>
        <w:t>daily rasters</w:t>
      </w:r>
      <w:r w:rsidRPr="00683668">
        <w:rPr>
          <w:rFonts w:ascii="Calibri" w:hAnsi="Calibri" w:cs="Calibri"/>
        </w:rPr>
        <w:t xml:space="preserve"> were pulled from NOAA data sources and </w:t>
      </w:r>
      <w:r w:rsidR="00EA1B1D" w:rsidRPr="00683668">
        <w:rPr>
          <w:rFonts w:ascii="Calibri" w:hAnsi="Calibri" w:cs="Calibri"/>
        </w:rPr>
        <w:t xml:space="preserve">SST was </w:t>
      </w:r>
      <w:r w:rsidRPr="00683668">
        <w:rPr>
          <w:rFonts w:ascii="Calibri" w:hAnsi="Calibri" w:cs="Calibri"/>
        </w:rPr>
        <w:t>extracted at observation locations. OISST values were compared to field measurements, when available, and the two were found to be generally similar</w:t>
      </w:r>
      <w:del w:id="396" w:author="Katie Lankowicz" w:date="2024-10-04T15:31:00Z" w16du:dateUtc="2024-10-04T19:31:00Z">
        <w:r w:rsidR="00EA1B1D" w:rsidRPr="00683668" w:rsidDel="00D85F42">
          <w:rPr>
            <w:rFonts w:ascii="Calibri" w:hAnsi="Calibri" w:cs="Calibri"/>
          </w:rPr>
          <w:delText xml:space="preserve"> (Suppl. Fig. 2)</w:delText>
        </w:r>
      </w:del>
      <w:r w:rsidRPr="00683668">
        <w:rPr>
          <w:rFonts w:ascii="Calibri" w:hAnsi="Calibri" w:cs="Calibri"/>
        </w:rPr>
        <w:t xml:space="preserve">. </w:t>
      </w:r>
      <w:commentRangeEnd w:id="390"/>
      <w:r w:rsidR="00384AD3" w:rsidRPr="00683668">
        <w:rPr>
          <w:rStyle w:val="CommentReference"/>
          <w:rFonts w:ascii="Calibri" w:hAnsi="Calibri" w:cs="Calibri"/>
          <w:sz w:val="22"/>
          <w:szCs w:val="22"/>
        </w:rPr>
        <w:commentReference w:id="390"/>
      </w:r>
    </w:p>
    <w:p w14:paraId="7BEEFAEC" w14:textId="69C8573A" w:rsidR="00122B92" w:rsidRPr="00683668" w:rsidRDefault="00384AD3" w:rsidP="00077153">
      <w:pPr>
        <w:spacing w:after="0" w:line="480" w:lineRule="auto"/>
        <w:ind w:firstLine="720"/>
        <w:rPr>
          <w:rFonts w:ascii="Calibri" w:hAnsi="Calibri" w:cs="Calibri"/>
        </w:rPr>
      </w:pPr>
      <w:r w:rsidRPr="00683668">
        <w:rPr>
          <w:rFonts w:ascii="Calibri" w:hAnsi="Calibri" w:cs="Calibri"/>
        </w:rPr>
        <w:t>Bottom water temperatures are also expected to shape cod distribution</w:t>
      </w:r>
      <w:r w:rsidR="001075A7" w:rsidRPr="00683668">
        <w:rPr>
          <w:rFonts w:ascii="Calibri" w:hAnsi="Calibri" w:cs="Calibri"/>
        </w:rPr>
        <w:t xml:space="preserve"> and productivity</w:t>
      </w:r>
      <w:r w:rsidRPr="00683668">
        <w:rPr>
          <w:rFonts w:ascii="Calibri" w:hAnsi="Calibri" w:cs="Calibri"/>
        </w:rPr>
        <w:t xml:space="preserve"> </w:t>
      </w:r>
      <w:r w:rsidR="001075A7" w:rsidRPr="00683668">
        <w:rPr>
          <w:rFonts w:ascii="Calibri" w:hAnsi="Calibri" w:cs="Calibri"/>
        </w:rPr>
        <w:fldChar w:fldCharType="begin"/>
      </w:r>
      <w:r w:rsidR="001075A7" w:rsidRPr="00683668">
        <w:rPr>
          <w:rFonts w:ascii="Calibri" w:hAnsi="Calibri" w:cs="Calibri"/>
        </w:rPr>
        <w:instrText xml:space="preserve"> ADDIN ZOTERO_ITEM CSL_CITATION {"citationID":"aNww2RqP","properties":{"formattedCitation":"(Drinkwater 2005; Methratta and Link 2006, 2007; Guan et al. 2017b)","plainCitation":"(Drinkwater 2005; Methratta and Link 2006, 2007; Guan et al. 2017b)","noteIndex":0},"citationItems":[{"id":200,"uris":["http://zotero.org/users/11233743/items/75QYVQCB"],"itemData":{"id":200,"type":"article-journal","container-title":"ICES Journal of Marine Science","DOI":"10.1016/j.icesjms.2005.05.015","ISSN":"1095-9289, 1054-3139","issue":"7","page":"1327-1337","title":"The response of Atlantic cod (Gadus morhua) to future climate change","volume":"62","author":[{"family":"Drinkwater","given":"Kenneth F."}],"issued":{"date-parts":[["2005",1,1]]}}},{"id":35,"uris":["http://zotero.org/users/11233743/items/NGKFZLGE"],"itemData":{"id":35,"type":"article-journal","abstract":"Fish distributions are related to several habitat factors. We explored how the distribution of a 24 species assemblage is related to depth, temperature, substrate, season, and time-block using a 35 yr time series in the Gulf of Maine–Georges Bank region. We examined the relative importance of each factor, how it changes with season, and how individual species shift their relative distribution along environmental gradients on a seasonal basis. Distribution patterns were more strongly related to depth and temperature than to substrate type in both fall and spring. We observed 4 major patterns: (1) some species remained in relatively deep waters in both fall and spring; (2) some remained in relatively shallow habitats in both seasons and experienced wide temperature fluctuations as a result; (3) some moved from warmer shallow areas in the fall to warmer deep areas in the spring; (4) some traveled from the cool deep portion of the region in the fall to the cool shallow portion of the region in the spring. Of the 24 species examined, 19 declined in biomass over the study period in response to exploitation. The relationships between abundance and substrate type previously established for some species at local scales were weak at more synoptic spatial scales, although some trends in substrate associations were observed. Defining habitat at broad spatial scales remains a unique challenge. Compared to temperate systems, more refined habitat delineations for demersal marine fish have been established in tropical coral reef systems. Accordingly, much of our theory and the methodologies for applied spatial management have been derived from tropical systems. Differences between temperate and tropical systems necessitate modified approaches for temperate systems.","container-title":"Marine Ecology Progress Series","DOI":"10.3354/meps326245","ISSN":"0171-8630, 1616-1599","journalAbbreviation":"Mar. Ecol. Prog. Ser.","language":"en","page":"245-256","source":"DOI.org (Crossref)","title":"Seasonal variation in groundfish habitat associations in the Gulf of MaineGeorges Bank region","volume":"326","author":[{"family":"Methratta","given":"Et"},{"family":"Link","given":"Js"}],"issued":{"date-parts":[["2006",11,17]]}}},{"id":182,"uris":["http://zotero.org/users/11233743/items/7MMRHV5R"],"itemData":{"id":182,"type":"article-journal","container-title":"Marine Ecology Progress Series","DOI":"10.3354/meps338169","journalAbbreviation":"Mar. Ecol. Prog. Ser.","page":"169-181","title":"Ontogenetic variation in habitat association for four groundfish species in the Gulf of Maine  Georges Bank region","volume":"338","author":[{"family":"Methratta","given":"Elizabeth T."},{"family":"Link","given":"Jason S"}],"issued":{"date-parts":[["2007",5,24]]}}},{"id":28,"uris":["http://zotero.org/users/11233743/items/GJ8QGRWW"],"itemData":{"id":28,"type":"article-journal","abstract":"Reduced abundance and contracted spatial distribution of Atlantic cod, Gadus morhua, in the Gulf of Maine (GOM) may indicate large spatio-temporal variation in their habitat quality. Season-speciﬁc Habitat Suitability Index (HSI) models were developed to quantify such variation in the offshore GOM management area. Data used were non-zero cod catch rates with calibrations from the Northeast Fisheries Science Center (NEFSC) spring and fall bottom trawl surveys over the period 1982–2013 and key physical environmental variables including depth, bottom temperature, bottom salinity and sediment types. Signiﬁcant declines were found in the average HSI across the study area in the springs of early 2000s and 2010s. These low average HSI values coincide with reduced age-1 recruitment of GOM cod stock after the mid1990s. Moreover, the western coastal areas of the GOM generally exhibited higher average HSI values than the eastern coastal areas, whereas the offshore areas always had the lowest average HSI. Relatively higher cod survey catch rates in the western GOM may imply positive inﬂuences of environmental controls on the distribution of GOM cod.","container-title":"Fisheries Oceanography","DOI":"10.1111/fog.12188","ISSN":"10546006","issue":"1","journalAbbreviation":"Fish. Oceanogr.","language":"en","page":"83-96","source":"DOI.org (Crossref)","title":"Evaluating spatio-temporal variability in the habitat quality of Atlantic cod ( &lt;i&gt;Gadus morhua&lt;/i&gt; ) in the Gulf of Maine","volume":"26","author":[{"family":"Guan","given":"Lisha"},{"family":"Chen","given":"Yong"},{"family":"Wilson","given":"James A."}],"issued":{"date-parts":[["2017",1]]}}}],"schema":"https://github.com/citation-style-language/schema/raw/master/csl-citation.json"} </w:instrText>
      </w:r>
      <w:r w:rsidR="001075A7" w:rsidRPr="00683668">
        <w:rPr>
          <w:rFonts w:ascii="Calibri" w:hAnsi="Calibri" w:cs="Calibri"/>
        </w:rPr>
        <w:fldChar w:fldCharType="separate"/>
      </w:r>
      <w:r w:rsidR="001075A7" w:rsidRPr="00683668">
        <w:rPr>
          <w:rFonts w:ascii="Calibri" w:hAnsi="Calibri" w:cs="Calibri"/>
        </w:rPr>
        <w:t>(Drinkwater 2005; Methratta and Link 2006, 2007; Guan et al. 2017b)</w:t>
      </w:r>
      <w:r w:rsidR="001075A7" w:rsidRPr="00683668">
        <w:rPr>
          <w:rFonts w:ascii="Calibri" w:hAnsi="Calibri" w:cs="Calibri"/>
        </w:rPr>
        <w:fldChar w:fldCharType="end"/>
      </w:r>
      <w:r w:rsidR="001075A7" w:rsidRPr="00683668">
        <w:rPr>
          <w:rFonts w:ascii="Calibri" w:hAnsi="Calibri" w:cs="Calibri"/>
        </w:rPr>
        <w:t xml:space="preserve">. </w:t>
      </w:r>
      <w:ins w:id="397" w:author="Katie Lankowicz" w:date="2024-09-04T12:43:00Z" w16du:dateUtc="2024-09-04T16:43:00Z">
        <w:r w:rsidR="00F8380B">
          <w:rPr>
            <w:rFonts w:ascii="Calibri" w:hAnsi="Calibri" w:cs="Calibri"/>
          </w:rPr>
          <w:t>Models of b</w:t>
        </w:r>
      </w:ins>
      <w:del w:id="398" w:author="Katie Lankowicz" w:date="2024-09-04T12:43:00Z" w16du:dateUtc="2024-09-04T16:43:00Z">
        <w:r w:rsidR="00122B92" w:rsidRPr="00683668" w:rsidDel="00F8380B">
          <w:rPr>
            <w:rFonts w:ascii="Calibri" w:hAnsi="Calibri" w:cs="Calibri"/>
          </w:rPr>
          <w:delText>B</w:delText>
        </w:r>
      </w:del>
      <w:r w:rsidR="00122B92" w:rsidRPr="00683668">
        <w:rPr>
          <w:rFonts w:ascii="Calibri" w:hAnsi="Calibri" w:cs="Calibri"/>
        </w:rPr>
        <w:t xml:space="preserve">ottom </w:t>
      </w:r>
      <w:ins w:id="399" w:author="Katie Lankowicz" w:date="2024-09-04T12:43:00Z" w16du:dateUtc="2024-09-04T16:43:00Z">
        <w:r w:rsidR="00F8380B">
          <w:rPr>
            <w:rFonts w:ascii="Calibri" w:hAnsi="Calibri" w:cs="Calibri"/>
          </w:rPr>
          <w:t xml:space="preserve">water </w:t>
        </w:r>
      </w:ins>
      <w:r w:rsidR="00122B92" w:rsidRPr="00683668">
        <w:rPr>
          <w:rFonts w:ascii="Calibri" w:hAnsi="Calibri" w:cs="Calibri"/>
        </w:rPr>
        <w:t>temperature</w:t>
      </w:r>
      <w:ins w:id="400" w:author="Katie Lankowicz" w:date="2024-09-04T12:43:00Z" w16du:dateUtc="2024-09-04T16:43:00Z">
        <w:r w:rsidR="00F8380B">
          <w:rPr>
            <w:rFonts w:ascii="Calibri" w:hAnsi="Calibri" w:cs="Calibri"/>
          </w:rPr>
          <w:t>s</w:t>
        </w:r>
      </w:ins>
      <w:r w:rsidR="00122B92" w:rsidRPr="00683668">
        <w:rPr>
          <w:rFonts w:ascii="Calibri" w:hAnsi="Calibri" w:cs="Calibri"/>
        </w:rPr>
        <w:t xml:space="preserve"> </w:t>
      </w:r>
      <w:ins w:id="401" w:author="Katie Lankowicz" w:date="2024-09-04T12:44:00Z" w16du:dateUtc="2024-09-04T16:44:00Z">
        <w:r w:rsidR="00F8380B">
          <w:rPr>
            <w:rFonts w:ascii="Calibri" w:hAnsi="Calibri" w:cs="Calibri"/>
          </w:rPr>
          <w:t xml:space="preserve">within the NEUS continental shelf </w:t>
        </w:r>
      </w:ins>
      <w:del w:id="402" w:author="Katie Lankowicz" w:date="2024-09-04T12:43:00Z" w16du:dateUtc="2024-09-04T16:43:00Z">
        <w:r w:rsidR="00122B92" w:rsidRPr="00683668" w:rsidDel="00F8380B">
          <w:rPr>
            <w:rFonts w:ascii="Calibri" w:hAnsi="Calibri" w:cs="Calibri"/>
          </w:rPr>
          <w:delText xml:space="preserve">data </w:delText>
        </w:r>
      </w:del>
      <w:r w:rsidR="00122B92" w:rsidRPr="00683668">
        <w:rPr>
          <w:rFonts w:ascii="Calibri" w:hAnsi="Calibri" w:cs="Calibri"/>
        </w:rPr>
        <w:t xml:space="preserve">were provided by Du Pontavice et al. </w:t>
      </w:r>
      <w:r w:rsidR="001075A7" w:rsidRPr="00683668">
        <w:rPr>
          <w:rFonts w:ascii="Calibri" w:hAnsi="Calibri" w:cs="Calibri"/>
        </w:rPr>
        <w:fldChar w:fldCharType="begin"/>
      </w:r>
      <w:r w:rsidR="00AB29F1">
        <w:rPr>
          <w:rFonts w:ascii="Calibri" w:hAnsi="Calibri" w:cs="Calibri"/>
        </w:rPr>
        <w:instrText xml:space="preserve"> ADDIN ZOTERO_ITEM CSL_CITATION {"citationID":"cBR02GId","properties":{"formattedCitation":"(Du Pontavice et al. 2023)","plainCitation":"(Du Pontavice et al. 2023)","dontUpdate":true,"noteIndex":0},"citationItems":[{"id":118,"uris":["http://zotero.org/users/11233743/items/M3YARVYF"],"itemData":{"id":118,"type":"article-journal","container-title":"Progress in Oceanography","DOI":"10.1016/j.pocean.2022.102948","ISSN":"00796611","journalAbbreviation":"Progress in Oceanography","language":"en","page":"102948","source":"DOI.org (Crossref)","title":"A high-resolution ocean bottom temperature product for the northeast U.S. continental shelf marine ecosystem","volume":"210","author":[{"family":"Du Pontavice","given":"Hubert"},{"family":"Chen","given":"Zhuomin"},{"family":"Saba","given":"Vincent S."}],"issued":{"date-parts":[["2023",1]]}}}],"schema":"https://github.com/citation-style-language/schema/raw/master/csl-citation.json"} </w:instrText>
      </w:r>
      <w:r w:rsidR="001075A7" w:rsidRPr="00683668">
        <w:rPr>
          <w:rFonts w:ascii="Calibri" w:hAnsi="Calibri" w:cs="Calibri"/>
        </w:rPr>
        <w:fldChar w:fldCharType="separate"/>
      </w:r>
      <w:r w:rsidR="001075A7" w:rsidRPr="00683668">
        <w:rPr>
          <w:rFonts w:ascii="Calibri" w:hAnsi="Calibri" w:cs="Calibri"/>
        </w:rPr>
        <w:t>(2023)</w:t>
      </w:r>
      <w:r w:rsidR="001075A7" w:rsidRPr="00683668">
        <w:rPr>
          <w:rFonts w:ascii="Calibri" w:hAnsi="Calibri" w:cs="Calibri"/>
        </w:rPr>
        <w:fldChar w:fldCharType="end"/>
      </w:r>
      <w:r w:rsidR="00122B92" w:rsidRPr="00683668">
        <w:rPr>
          <w:rFonts w:ascii="Calibri" w:hAnsi="Calibri" w:cs="Calibri"/>
        </w:rPr>
        <w:t xml:space="preserve">. The bottom temperature within approximately 5-minute by 5-minute grid cells was calculated at a daily timestep for 1982 to 2020. </w:t>
      </w:r>
      <w:r w:rsidR="001075A7" w:rsidRPr="00683668">
        <w:rPr>
          <w:rFonts w:ascii="Calibri" w:hAnsi="Calibri" w:cs="Calibri"/>
        </w:rPr>
        <w:t xml:space="preserve">Bottom temperature data were not modeled for 2021, the final year in the VAST model’s temporal domain. </w:t>
      </w:r>
      <w:r w:rsidR="00D75D4C" w:rsidRPr="00683668">
        <w:rPr>
          <w:rFonts w:ascii="Calibri" w:hAnsi="Calibri" w:cs="Calibri"/>
        </w:rPr>
        <w:t xml:space="preserve">Bottom temperature data from 2020 were used to fill this gap, as </w:t>
      </w:r>
      <w:r w:rsidR="001075A7" w:rsidRPr="00683668">
        <w:rPr>
          <w:rFonts w:ascii="Calibri" w:hAnsi="Calibri" w:cs="Calibri"/>
        </w:rPr>
        <w:t xml:space="preserve">it was assumed that bottom temperature trends </w:t>
      </w:r>
      <w:r w:rsidR="00D75D4C" w:rsidRPr="00683668">
        <w:rPr>
          <w:rFonts w:ascii="Calibri" w:hAnsi="Calibri" w:cs="Calibri"/>
        </w:rPr>
        <w:t xml:space="preserve">would remain similar between </w:t>
      </w:r>
      <w:r w:rsidR="00956E40" w:rsidRPr="00683668">
        <w:rPr>
          <w:rFonts w:ascii="Calibri" w:hAnsi="Calibri" w:cs="Calibri"/>
        </w:rPr>
        <w:t>sequential</w:t>
      </w:r>
      <w:r w:rsidR="00D75D4C" w:rsidRPr="00683668">
        <w:rPr>
          <w:rFonts w:ascii="Calibri" w:hAnsi="Calibri" w:cs="Calibri"/>
        </w:rPr>
        <w:t xml:space="preserve"> years.</w:t>
      </w:r>
      <w:r w:rsidR="00122B92" w:rsidRPr="00683668">
        <w:rPr>
          <w:rFonts w:ascii="Calibri" w:hAnsi="Calibri" w:cs="Calibri"/>
        </w:rPr>
        <w:t xml:space="preserve"> Further, the bottom temperature product did not extend to the inshore </w:t>
      </w:r>
      <w:del w:id="403" w:author="Katie Lankowicz" w:date="2024-06-11T14:34:00Z" w16du:dateUtc="2024-06-11T18:34:00Z">
        <w:r w:rsidR="00122B92" w:rsidRPr="00683668" w:rsidDel="007444F2">
          <w:rPr>
            <w:rFonts w:ascii="Calibri" w:hAnsi="Calibri" w:cs="Calibri"/>
          </w:rPr>
          <w:delText xml:space="preserve">strata </w:delText>
        </w:r>
      </w:del>
      <w:ins w:id="404" w:author="Katie Lankowicz" w:date="2024-06-11T14:34:00Z" w16du:dateUtc="2024-06-11T18:34:00Z">
        <w:r w:rsidR="007444F2">
          <w:rPr>
            <w:rFonts w:ascii="Calibri" w:hAnsi="Calibri" w:cs="Calibri"/>
          </w:rPr>
          <w:t>areas within the modeled spatial domain</w:t>
        </w:r>
      </w:ins>
      <w:del w:id="405" w:author="Katie Lankowicz" w:date="2024-06-11T14:34:00Z" w16du:dateUtc="2024-06-11T18:34:00Z">
        <w:r w:rsidR="00122B92" w:rsidRPr="00683668" w:rsidDel="007444F2">
          <w:rPr>
            <w:rFonts w:ascii="Calibri" w:hAnsi="Calibri" w:cs="Calibri"/>
          </w:rPr>
          <w:delText>included in the model</w:delText>
        </w:r>
      </w:del>
      <w:r w:rsidR="00122B92" w:rsidRPr="00683668">
        <w:rPr>
          <w:rFonts w:ascii="Calibri" w:hAnsi="Calibri" w:cs="Calibri"/>
        </w:rPr>
        <w:t xml:space="preserve">. To fix this issue, </w:t>
      </w:r>
      <w:del w:id="406" w:author="Katie Lankowicz" w:date="2024-09-04T12:44:00Z" w16du:dateUtc="2024-09-04T16:44:00Z">
        <w:r w:rsidR="00122B92" w:rsidRPr="00683668" w:rsidDel="00F8380B">
          <w:rPr>
            <w:rFonts w:ascii="Calibri" w:hAnsi="Calibri" w:cs="Calibri"/>
          </w:rPr>
          <w:delText xml:space="preserve">the </w:delText>
        </w:r>
      </w:del>
      <w:r w:rsidR="00122B92" w:rsidRPr="00683668">
        <w:rPr>
          <w:rFonts w:ascii="Calibri" w:hAnsi="Calibri" w:cs="Calibri"/>
        </w:rPr>
        <w:t xml:space="preserve">bottom temperature was interpolated to the </w:t>
      </w:r>
      <w:ins w:id="407" w:author="Katie Lankowicz" w:date="2024-06-11T14:34:00Z" w16du:dateUtc="2024-06-11T18:34:00Z">
        <w:r w:rsidR="007444F2">
          <w:rPr>
            <w:rFonts w:ascii="Calibri" w:hAnsi="Calibri" w:cs="Calibri"/>
          </w:rPr>
          <w:t xml:space="preserve">shoreline </w:t>
        </w:r>
      </w:ins>
      <w:del w:id="408" w:author="Katie Lankowicz" w:date="2024-06-11T14:34:00Z" w16du:dateUtc="2024-06-11T18:34:00Z">
        <w:r w:rsidR="00122B92" w:rsidRPr="00683668" w:rsidDel="007444F2">
          <w:rPr>
            <w:rFonts w:ascii="Calibri" w:hAnsi="Calibri" w:cs="Calibri"/>
          </w:rPr>
          <w:delText xml:space="preserve">inshore strata </w:delText>
        </w:r>
      </w:del>
      <w:r w:rsidR="00B0397F" w:rsidRPr="00683668">
        <w:rPr>
          <w:rFonts w:ascii="Calibri" w:hAnsi="Calibri" w:cs="Calibri"/>
        </w:rPr>
        <w:t xml:space="preserve">using </w:t>
      </w:r>
      <w:r w:rsidR="00956E40" w:rsidRPr="00683668">
        <w:rPr>
          <w:rFonts w:ascii="Calibri" w:hAnsi="Calibri" w:cs="Calibri"/>
        </w:rPr>
        <w:t>an ordinary kriging approach</w:t>
      </w:r>
      <w:r w:rsidR="00122B92" w:rsidRPr="00683668">
        <w:rPr>
          <w:rFonts w:ascii="Calibri" w:hAnsi="Calibri" w:cs="Calibri"/>
        </w:rPr>
        <w:t>.</w:t>
      </w:r>
    </w:p>
    <w:p w14:paraId="1A1D2A78" w14:textId="3E1D4EAA" w:rsidR="00122B92" w:rsidRPr="00683668" w:rsidRDefault="00122B92" w:rsidP="00077153">
      <w:pPr>
        <w:spacing w:after="0" w:line="480" w:lineRule="auto"/>
        <w:rPr>
          <w:rFonts w:ascii="Calibri" w:hAnsi="Calibri" w:cs="Calibri"/>
          <w:b/>
          <w:bCs/>
          <w:color w:val="4472C4" w:themeColor="accent1"/>
        </w:rPr>
      </w:pPr>
      <w:r w:rsidRPr="00683668">
        <w:rPr>
          <w:rFonts w:ascii="Calibri" w:hAnsi="Calibri" w:cs="Calibri"/>
          <w:b/>
          <w:bCs/>
          <w:color w:val="4472C4" w:themeColor="accent1"/>
        </w:rPr>
        <w:t>3.2.</w:t>
      </w:r>
      <w:r w:rsidR="00EA1B1D" w:rsidRPr="00683668">
        <w:rPr>
          <w:rFonts w:ascii="Calibri" w:hAnsi="Calibri" w:cs="Calibri"/>
          <w:b/>
          <w:bCs/>
          <w:color w:val="4472C4" w:themeColor="accent1"/>
        </w:rPr>
        <w:t>6.2</w:t>
      </w:r>
      <w:r w:rsidRPr="00683668">
        <w:rPr>
          <w:rFonts w:ascii="Calibri" w:hAnsi="Calibri" w:cs="Calibri"/>
          <w:b/>
          <w:bCs/>
          <w:color w:val="4472C4" w:themeColor="accent1"/>
        </w:rPr>
        <w:tab/>
        <w:t>Climate Indices</w:t>
      </w:r>
    </w:p>
    <w:p w14:paraId="6BF30573" w14:textId="48318D3F" w:rsidR="00122B92" w:rsidRPr="00683668" w:rsidRDefault="00122B92" w:rsidP="00077153">
      <w:pPr>
        <w:spacing w:after="0" w:line="480" w:lineRule="auto"/>
        <w:ind w:firstLine="720"/>
        <w:rPr>
          <w:rFonts w:ascii="Calibri" w:hAnsi="Calibri" w:cs="Calibri"/>
        </w:rPr>
      </w:pPr>
      <w:r w:rsidRPr="00683668">
        <w:rPr>
          <w:rFonts w:ascii="Calibri" w:hAnsi="Calibri" w:cs="Calibri"/>
        </w:rPr>
        <w:t>Several climate indices have been demonstrated to have a</w:t>
      </w:r>
      <w:r w:rsidR="00AE7501" w:rsidRPr="00683668">
        <w:rPr>
          <w:rFonts w:ascii="Calibri" w:hAnsi="Calibri" w:cs="Calibri"/>
        </w:rPr>
        <w:t xml:space="preserve"> spatially</w:t>
      </w:r>
      <w:r w:rsidR="003C1B70" w:rsidRPr="00683668">
        <w:rPr>
          <w:rFonts w:ascii="Calibri" w:hAnsi="Calibri" w:cs="Calibri"/>
        </w:rPr>
        <w:t xml:space="preserve"> </w:t>
      </w:r>
      <w:r w:rsidR="00AE7501" w:rsidRPr="00683668">
        <w:rPr>
          <w:rFonts w:ascii="Calibri" w:hAnsi="Calibri" w:cs="Calibri"/>
        </w:rPr>
        <w:t>variable</w:t>
      </w:r>
      <w:r w:rsidRPr="00683668">
        <w:rPr>
          <w:rFonts w:ascii="Calibri" w:hAnsi="Calibri" w:cs="Calibri"/>
        </w:rPr>
        <w:t xml:space="preserve"> relationship to cod </w:t>
      </w:r>
      <w:r w:rsidR="00AE7501" w:rsidRPr="00683668">
        <w:rPr>
          <w:rFonts w:ascii="Calibri" w:hAnsi="Calibri" w:cs="Calibri"/>
        </w:rPr>
        <w:t>recruitment</w:t>
      </w:r>
      <w:r w:rsidRPr="00683668">
        <w:rPr>
          <w:rFonts w:ascii="Calibri" w:hAnsi="Calibri" w:cs="Calibri"/>
        </w:rPr>
        <w:t xml:space="preserve"> and </w:t>
      </w:r>
      <w:r w:rsidR="00AE7501" w:rsidRPr="00683668">
        <w:rPr>
          <w:rFonts w:ascii="Calibri" w:hAnsi="Calibri" w:cs="Calibri"/>
        </w:rPr>
        <w:t>abundance</w:t>
      </w:r>
      <w:r w:rsidR="00151E25" w:rsidRPr="00683668">
        <w:rPr>
          <w:rFonts w:ascii="Calibri" w:hAnsi="Calibri" w:cs="Calibri"/>
        </w:rPr>
        <w:t xml:space="preserve">, as they are associated with </w:t>
      </w:r>
      <w:r w:rsidR="00AE7501" w:rsidRPr="00683668">
        <w:rPr>
          <w:rFonts w:ascii="Calibri" w:hAnsi="Calibri" w:cs="Calibri"/>
        </w:rPr>
        <w:t>spatially</w:t>
      </w:r>
      <w:r w:rsidR="003C1B70" w:rsidRPr="00683668">
        <w:rPr>
          <w:rFonts w:ascii="Calibri" w:hAnsi="Calibri" w:cs="Calibri"/>
        </w:rPr>
        <w:t xml:space="preserve"> </w:t>
      </w:r>
      <w:r w:rsidR="00AE7501" w:rsidRPr="00683668">
        <w:rPr>
          <w:rFonts w:ascii="Calibri" w:hAnsi="Calibri" w:cs="Calibri"/>
        </w:rPr>
        <w:t xml:space="preserve">variable </w:t>
      </w:r>
      <w:r w:rsidR="00151E25" w:rsidRPr="00683668">
        <w:rPr>
          <w:rFonts w:ascii="Calibri" w:hAnsi="Calibri" w:cs="Calibri"/>
        </w:rPr>
        <w:t xml:space="preserve">long-term warming </w:t>
      </w:r>
      <w:r w:rsidR="00151E25" w:rsidRPr="00683668">
        <w:rPr>
          <w:rFonts w:ascii="Calibri" w:hAnsi="Calibri" w:cs="Calibri"/>
        </w:rPr>
        <w:fldChar w:fldCharType="begin"/>
      </w:r>
      <w:r w:rsidR="00151E25" w:rsidRPr="00683668">
        <w:rPr>
          <w:rFonts w:ascii="Calibri" w:hAnsi="Calibri" w:cs="Calibri"/>
        </w:rPr>
        <w:instrText xml:space="preserve"> ADDIN ZOTERO_ITEM CSL_CITATION {"citationID":"xfniCISF","properties":{"formattedCitation":"(Pershing et al. 2015)","plainCitation":"(Pershing et al. 2015)","noteIndex":0},"citationItems":[{"id":194,"uris":["http://zotero.org/users/11233743/items/PQ7RM2T2"],"itemData":{"id":194,"type":"article-journal","container-title":"Science","DOI":"10.1126/science.aac9819","issue":"6262","page":"809-812","title":"Slow adaptation in the face of rapid warming leads to collapse of the Gulf of Maine cod fishery","volume":"350","author":[{"family":"Pershing","given":"Andrew J."},{"family":"Alexander","given":"Michael A."},{"family":"Hernandez","given":"Christina M."},{"family":"Kerr","given":"Lisa A."},{"family":"Le Bris","given":"Arnault"},{"family":"Mills","given":"Katherine E."},{"family":"Nye","given":"Janet A."},{"family":"Record","given":"Nicholas R."},{"family":"Scannell","given":"Hillary A."},{"family":"Scott","given":"James D."},{"family":"Sherwood","given":"Graham D."},{"family":"Thomas","given":"Andrew C."}],"issued":{"date-parts":[["2015",11,13]]}}}],"schema":"https://github.com/citation-style-language/schema/raw/master/csl-citation.json"} </w:instrText>
      </w:r>
      <w:r w:rsidR="00151E25" w:rsidRPr="00683668">
        <w:rPr>
          <w:rFonts w:ascii="Calibri" w:hAnsi="Calibri" w:cs="Calibri"/>
        </w:rPr>
        <w:fldChar w:fldCharType="separate"/>
      </w:r>
      <w:r w:rsidR="00151E25" w:rsidRPr="00683668">
        <w:rPr>
          <w:rFonts w:ascii="Calibri" w:hAnsi="Calibri" w:cs="Calibri"/>
        </w:rPr>
        <w:t>(Pershing et al. 2015)</w:t>
      </w:r>
      <w:r w:rsidR="00151E25" w:rsidRPr="00683668">
        <w:rPr>
          <w:rFonts w:ascii="Calibri" w:hAnsi="Calibri" w:cs="Calibri"/>
        </w:rPr>
        <w:fldChar w:fldCharType="end"/>
      </w:r>
      <w:r w:rsidRPr="00683668">
        <w:rPr>
          <w:rFonts w:ascii="Calibri" w:hAnsi="Calibri" w:cs="Calibri"/>
        </w:rPr>
        <w:t>. For this model,</w:t>
      </w:r>
      <w:r w:rsidR="00151E25" w:rsidRPr="00683668">
        <w:rPr>
          <w:rFonts w:ascii="Calibri" w:hAnsi="Calibri" w:cs="Calibri"/>
        </w:rPr>
        <w:t xml:space="preserve"> North Atlantic Oscillation (NAO)</w:t>
      </w:r>
      <w:r w:rsidRPr="00683668">
        <w:rPr>
          <w:rFonts w:ascii="Calibri" w:hAnsi="Calibri" w:cs="Calibri"/>
        </w:rPr>
        <w:t xml:space="preserve"> and </w:t>
      </w:r>
      <w:r w:rsidR="00151E25" w:rsidRPr="00683668">
        <w:rPr>
          <w:rFonts w:ascii="Calibri" w:hAnsi="Calibri" w:cs="Calibri"/>
        </w:rPr>
        <w:t>Atlantic Multidecadal Oscillation (</w:t>
      </w:r>
      <w:r w:rsidRPr="00683668">
        <w:rPr>
          <w:rFonts w:ascii="Calibri" w:hAnsi="Calibri" w:cs="Calibri"/>
        </w:rPr>
        <w:t>AMO</w:t>
      </w:r>
      <w:r w:rsidR="00151E25" w:rsidRPr="00683668">
        <w:rPr>
          <w:rFonts w:ascii="Calibri" w:hAnsi="Calibri" w:cs="Calibri"/>
        </w:rPr>
        <w:t>) index</w:t>
      </w:r>
      <w:r w:rsidRPr="00683668">
        <w:rPr>
          <w:rFonts w:ascii="Calibri" w:hAnsi="Calibri" w:cs="Calibri"/>
        </w:rPr>
        <w:t xml:space="preserve"> data were used as</w:t>
      </w:r>
      <w:r w:rsidR="0008017D" w:rsidRPr="00683668">
        <w:rPr>
          <w:rFonts w:ascii="Calibri" w:hAnsi="Calibri" w:cs="Calibri"/>
        </w:rPr>
        <w:t xml:space="preserve"> spatially static basin-wide</w:t>
      </w:r>
      <w:r w:rsidRPr="00683668">
        <w:rPr>
          <w:rFonts w:ascii="Calibri" w:hAnsi="Calibri" w:cs="Calibri"/>
        </w:rPr>
        <w:t xml:space="preserve"> climate indices</w:t>
      </w:r>
      <w:del w:id="409" w:author="Katie Lankowicz" w:date="2024-09-04T12:45:00Z" w16du:dateUtc="2024-09-04T16:45:00Z">
        <w:r w:rsidRPr="00683668" w:rsidDel="00F8380B">
          <w:rPr>
            <w:rFonts w:ascii="Calibri" w:hAnsi="Calibri" w:cs="Calibri"/>
          </w:rPr>
          <w:delText xml:space="preserve"> and tested for inclusion in the final model</w:delText>
        </w:r>
      </w:del>
      <w:r w:rsidRPr="00683668">
        <w:rPr>
          <w:rFonts w:ascii="Calibri" w:hAnsi="Calibri" w:cs="Calibri"/>
        </w:rPr>
        <w:t xml:space="preserve">. </w:t>
      </w:r>
      <w:r w:rsidR="009C070F" w:rsidRPr="00683668">
        <w:rPr>
          <w:rFonts w:ascii="Calibri" w:hAnsi="Calibri" w:cs="Calibri"/>
        </w:rPr>
        <w:t xml:space="preserve">NAO is a measure of differences in atmospheric pressure at high and low latitudes of the North Atlantic and is expected to affect </w:t>
      </w:r>
      <w:r w:rsidR="003C1B70" w:rsidRPr="00683668">
        <w:rPr>
          <w:rFonts w:ascii="Calibri" w:hAnsi="Calibri" w:cs="Calibri"/>
        </w:rPr>
        <w:t xml:space="preserve">the </w:t>
      </w:r>
      <w:r w:rsidR="009C070F" w:rsidRPr="00683668">
        <w:rPr>
          <w:rFonts w:ascii="Calibri" w:hAnsi="Calibri" w:cs="Calibri"/>
        </w:rPr>
        <w:t xml:space="preserve">intensity and location of wind patterns, heat transport, and moisture transport. AMO measures </w:t>
      </w:r>
      <w:r w:rsidR="0008017D" w:rsidRPr="00683668">
        <w:rPr>
          <w:rFonts w:ascii="Calibri" w:hAnsi="Calibri" w:cs="Calibri"/>
        </w:rPr>
        <w:t xml:space="preserve">average anomalies of sea surface temperature in the North Atlantic basin. Data for both climate indices are </w:t>
      </w:r>
      <w:r w:rsidR="0008017D" w:rsidRPr="00683668">
        <w:rPr>
          <w:rFonts w:ascii="Calibri" w:hAnsi="Calibri" w:cs="Calibri"/>
        </w:rPr>
        <w:lastRenderedPageBreak/>
        <w:t>publicly available in NOAA’s data repositories.</w:t>
      </w:r>
      <w:r w:rsidR="00151E25" w:rsidRPr="00683668">
        <w:rPr>
          <w:rFonts w:ascii="Calibri" w:hAnsi="Calibri" w:cs="Calibri"/>
        </w:rPr>
        <w:t xml:space="preserve"> </w:t>
      </w:r>
      <w:r w:rsidR="004224E2" w:rsidRPr="00683668">
        <w:rPr>
          <w:rFonts w:ascii="Calibri" w:hAnsi="Calibri" w:cs="Calibri"/>
        </w:rPr>
        <w:t xml:space="preserve">NAO is </w:t>
      </w:r>
      <w:del w:id="410" w:author="Katie Lankowicz" w:date="2024-05-09T09:59:00Z" w16du:dateUtc="2024-05-09T12:59:00Z">
        <w:r w:rsidR="009C070F" w:rsidRPr="00683668" w:rsidDel="001F47BA">
          <w:rPr>
            <w:rFonts w:ascii="Calibri" w:hAnsi="Calibri" w:cs="Calibri"/>
          </w:rPr>
          <w:delText xml:space="preserve">calculated </w:delText>
        </w:r>
      </w:del>
      <w:ins w:id="411" w:author="Katie Lankowicz" w:date="2024-05-09T09:59:00Z" w16du:dateUtc="2024-05-09T12:59:00Z">
        <w:r w:rsidR="001F47BA">
          <w:rPr>
            <w:rFonts w:ascii="Calibri" w:hAnsi="Calibri" w:cs="Calibri"/>
          </w:rPr>
          <w:t>included</w:t>
        </w:r>
        <w:r w:rsidR="001F47BA" w:rsidRPr="00683668">
          <w:rPr>
            <w:rFonts w:ascii="Calibri" w:hAnsi="Calibri" w:cs="Calibri"/>
          </w:rPr>
          <w:t xml:space="preserve"> </w:t>
        </w:r>
      </w:ins>
      <w:r w:rsidR="009C070F" w:rsidRPr="00683668">
        <w:rPr>
          <w:rFonts w:ascii="Calibri" w:hAnsi="Calibri" w:cs="Calibri"/>
        </w:rPr>
        <w:t>at a daily timestep</w:t>
      </w:r>
      <w:r w:rsidRPr="00683668">
        <w:rPr>
          <w:rFonts w:ascii="Calibri" w:hAnsi="Calibri" w:cs="Calibri"/>
        </w:rPr>
        <w:t xml:space="preserve">, whereas AMO </w:t>
      </w:r>
      <w:r w:rsidR="003C1B70" w:rsidRPr="00683668">
        <w:rPr>
          <w:rFonts w:ascii="Calibri" w:hAnsi="Calibri" w:cs="Calibri"/>
        </w:rPr>
        <w:t>i</w:t>
      </w:r>
      <w:r w:rsidRPr="00683668">
        <w:rPr>
          <w:rFonts w:ascii="Calibri" w:hAnsi="Calibri" w:cs="Calibri"/>
        </w:rPr>
        <w:t xml:space="preserve">s </w:t>
      </w:r>
      <w:del w:id="412" w:author="Katie Lankowicz" w:date="2024-05-09T09:59:00Z" w16du:dateUtc="2024-05-09T12:59:00Z">
        <w:r w:rsidR="003C1B70" w:rsidRPr="00683668" w:rsidDel="001F47BA">
          <w:rPr>
            <w:rFonts w:ascii="Calibri" w:hAnsi="Calibri" w:cs="Calibri"/>
          </w:rPr>
          <w:delText>calculated</w:delText>
        </w:r>
        <w:r w:rsidRPr="00683668" w:rsidDel="001F47BA">
          <w:rPr>
            <w:rFonts w:ascii="Calibri" w:hAnsi="Calibri" w:cs="Calibri"/>
          </w:rPr>
          <w:delText xml:space="preserve"> </w:delText>
        </w:r>
      </w:del>
      <w:ins w:id="413" w:author="Katie Lankowicz" w:date="2024-05-09T09:59:00Z" w16du:dateUtc="2024-05-09T12:59:00Z">
        <w:r w:rsidR="001F47BA">
          <w:rPr>
            <w:rFonts w:ascii="Calibri" w:hAnsi="Calibri" w:cs="Calibri"/>
          </w:rPr>
          <w:t>included</w:t>
        </w:r>
        <w:r w:rsidR="001F47BA" w:rsidRPr="00683668">
          <w:rPr>
            <w:rFonts w:ascii="Calibri" w:hAnsi="Calibri" w:cs="Calibri"/>
          </w:rPr>
          <w:t xml:space="preserve"> </w:t>
        </w:r>
      </w:ins>
      <w:r w:rsidRPr="00683668">
        <w:rPr>
          <w:rFonts w:ascii="Calibri" w:hAnsi="Calibri" w:cs="Calibri"/>
        </w:rPr>
        <w:t xml:space="preserve">at a monthly timestep. </w:t>
      </w:r>
      <w:r w:rsidR="0008017D" w:rsidRPr="00683668">
        <w:rPr>
          <w:rFonts w:ascii="Calibri" w:hAnsi="Calibri" w:cs="Calibri"/>
        </w:rPr>
        <w:t>Values for both climate indices were extracted for every survey observation at the best available temporal resolution.</w:t>
      </w:r>
    </w:p>
    <w:p w14:paraId="4932F7D8" w14:textId="77777777" w:rsidR="00122B92" w:rsidRPr="00683668" w:rsidRDefault="00122B92" w:rsidP="00077153">
      <w:pPr>
        <w:spacing w:after="0" w:line="480" w:lineRule="auto"/>
        <w:rPr>
          <w:rFonts w:ascii="Calibri" w:hAnsi="Calibri" w:cs="Calibri"/>
          <w:b/>
          <w:bCs/>
          <w:color w:val="4472C4" w:themeColor="accent1"/>
        </w:rPr>
      </w:pPr>
      <w:r w:rsidRPr="00683668">
        <w:rPr>
          <w:rFonts w:ascii="Calibri" w:hAnsi="Calibri" w:cs="Calibri"/>
          <w:b/>
          <w:bCs/>
          <w:color w:val="4472C4" w:themeColor="accent1"/>
        </w:rPr>
        <w:t>3.3</w:t>
      </w:r>
      <w:r w:rsidRPr="00683668">
        <w:rPr>
          <w:rFonts w:ascii="Calibri" w:hAnsi="Calibri" w:cs="Calibri"/>
          <w:b/>
          <w:bCs/>
          <w:color w:val="4472C4" w:themeColor="accent1"/>
        </w:rPr>
        <w:tab/>
        <w:t>Model selection</w:t>
      </w:r>
    </w:p>
    <w:p w14:paraId="04130BC2" w14:textId="6F60A298" w:rsidR="00122B92" w:rsidRPr="00683668" w:rsidRDefault="00122B92" w:rsidP="00077153">
      <w:pPr>
        <w:spacing w:after="0" w:line="480" w:lineRule="auto"/>
        <w:ind w:firstLine="720"/>
        <w:rPr>
          <w:rFonts w:ascii="Calibri" w:hAnsi="Calibri" w:cs="Calibri"/>
        </w:rPr>
      </w:pPr>
      <w:r w:rsidRPr="00683668">
        <w:rPr>
          <w:rFonts w:ascii="Calibri" w:hAnsi="Calibri" w:cs="Calibri"/>
        </w:rPr>
        <w:t xml:space="preserve">The model selection process </w:t>
      </w:r>
      <w:ins w:id="414" w:author="Katie Lankowicz" w:date="2024-05-23T09:57:00Z" w16du:dateUtc="2024-05-23T13:57:00Z">
        <w:r w:rsidR="004F6BB7">
          <w:rPr>
            <w:rFonts w:ascii="Calibri" w:hAnsi="Calibri" w:cs="Calibri"/>
          </w:rPr>
          <w:t xml:space="preserve">was conducted </w:t>
        </w:r>
      </w:ins>
      <w:ins w:id="415" w:author="Katie Lankowicz" w:date="2024-05-23T09:58:00Z" w16du:dateUtc="2024-05-23T13:58:00Z">
        <w:r w:rsidR="004F6BB7">
          <w:rPr>
            <w:rFonts w:ascii="Calibri" w:hAnsi="Calibri" w:cs="Calibri"/>
          </w:rPr>
          <w:t xml:space="preserve">separately for each size class and consisted of </w:t>
        </w:r>
      </w:ins>
      <w:del w:id="416" w:author="Katie Lankowicz" w:date="2024-05-23T09:58:00Z" w16du:dateUtc="2024-05-23T13:58:00Z">
        <w:r w:rsidRPr="00683668" w:rsidDel="004F6BB7">
          <w:rPr>
            <w:rFonts w:ascii="Calibri" w:hAnsi="Calibri" w:cs="Calibri"/>
          </w:rPr>
          <w:delText>was completed in t</w:delText>
        </w:r>
      </w:del>
      <w:ins w:id="417" w:author="Katie Lankowicz" w:date="2024-05-23T09:58:00Z" w16du:dateUtc="2024-05-23T13:58:00Z">
        <w:r w:rsidR="004F6BB7">
          <w:rPr>
            <w:rFonts w:ascii="Calibri" w:hAnsi="Calibri" w:cs="Calibri"/>
          </w:rPr>
          <w:t>t</w:t>
        </w:r>
      </w:ins>
      <w:r w:rsidRPr="00683668">
        <w:rPr>
          <w:rFonts w:ascii="Calibri" w:hAnsi="Calibri" w:cs="Calibri"/>
        </w:rPr>
        <w:t xml:space="preserve">wo steps. </w:t>
      </w:r>
      <w:del w:id="418" w:author="Katie Lankowicz" w:date="2024-05-09T09:58:00Z" w16du:dateUtc="2024-05-09T12:58:00Z">
        <w:r w:rsidR="00AB29F1" w:rsidDel="001F47BA">
          <w:rPr>
            <w:rFonts w:ascii="Calibri" w:hAnsi="Calibri" w:cs="Calibri"/>
          </w:rPr>
          <w:delText>The overall procedure</w:delText>
        </w:r>
        <w:r w:rsidR="00AB29F1" w:rsidRPr="00683668" w:rsidDel="001F47BA">
          <w:rPr>
            <w:rFonts w:ascii="Calibri" w:hAnsi="Calibri" w:cs="Calibri"/>
          </w:rPr>
          <w:delText xml:space="preserve"> follows the model selection process of Ng et al. </w:delText>
        </w:r>
        <w:r w:rsidR="00AB29F1" w:rsidRPr="00683668" w:rsidDel="001F47BA">
          <w:rPr>
            <w:rFonts w:ascii="Calibri" w:hAnsi="Calibri" w:cs="Calibri"/>
          </w:rPr>
          <w:fldChar w:fldCharType="begin"/>
        </w:r>
        <w:r w:rsidR="00AB29F1" w:rsidDel="001F47BA">
          <w:rPr>
            <w:rFonts w:ascii="Calibri" w:hAnsi="Calibri" w:cs="Calibri"/>
          </w:rPr>
          <w:delInstrText xml:space="preserve"> ADDIN ZOTERO_ITEM CSL_CITATION {"citationID":"plf0DEgj","properties":{"formattedCitation":"(Ng et al. 2021)","plainCitation":"(Ng et al. 2021)","dontUpdate":true,"noteIndex":0},"citationItems":[{"id":121,"uris":["http://zotero.org/users/11233743/items/3AMWAA39"],"itemData":{"id":121,"type":"article-journal","abstract":"Diet-based annual biomass indices can potentially use predator stomach contents to provide information about prey biomass and may be particularly useful for species that are otherwise poorly sampled, including ecologically important forage ﬁshes. However, diet-based biomass indices may be sensitive to underlying ecological dynamics between predators and prey, such as predator functional responses and changes in overlap in space and time. To evaluate these factors, we ﬁt spatio-temporal models to stomach contents of ﬁve Atlantic herring (Clupea harengus) predators and survey catch data for predators and Atlantic herring. We identiﬁed drivers of variation in stomach contents, evaluated spatial patterns in stomach content data, and produced predator-speciﬁc indices of seasonal Atlantic herring biomass. After controlling for spatio-temporal processes and predator length, diet-based indices of biomass shared similar decadal trends but varied substantially between predators and seasons on shorter time scales. Diet-based indices reﬂected prey biomass more than prey availability, but weak correlations indicated that not all biological processes were controlled for. Results provide potential guidance for developing diet-based biomass indices and contribute to a body of evidence demonstrating the utility of predator diet data to provide information about relative prey biomass.","container-title":"ICES Journal of Marine Science","DOI":"10.1093/icesjms/fsab026","ISSN":"1054-3139, 1095-9289","issue":"3","language":"en","page":"1146-1159","source":"DOI.org (Crossref)","title":"Predator stomach contents can provide accurate indices of prey biomass","volume":"78","author":[{"family":"Ng","given":"Elizabeth L"},{"family":"Deroba","given":"Jonathan J"},{"family":"Essington","given":"Timothy E"},{"family":"Grüss","given":"Arnaud"},{"family":"Smith","given":"Brian E"},{"family":"Thorson","given":"James T"}],"editor":[{"family":"Juanes","given":"Francis"}],"issued":{"date-parts":[["2021",7,28]]}}}],"schema":"https://github.com/citation-style-language/schema/raw/master/csl-citation.json"} </w:delInstrText>
        </w:r>
        <w:r w:rsidR="00AB29F1" w:rsidRPr="00683668" w:rsidDel="001F47BA">
          <w:rPr>
            <w:rFonts w:ascii="Calibri" w:hAnsi="Calibri" w:cs="Calibri"/>
          </w:rPr>
          <w:fldChar w:fldCharType="separate"/>
        </w:r>
        <w:r w:rsidR="00AB29F1" w:rsidRPr="00683668" w:rsidDel="001F47BA">
          <w:rPr>
            <w:rFonts w:ascii="Calibri" w:hAnsi="Calibri" w:cs="Calibri"/>
          </w:rPr>
          <w:delText>(2021)</w:delText>
        </w:r>
        <w:r w:rsidR="00AB29F1" w:rsidRPr="00683668" w:rsidDel="001F47BA">
          <w:rPr>
            <w:rFonts w:ascii="Calibri" w:hAnsi="Calibri" w:cs="Calibri"/>
          </w:rPr>
          <w:fldChar w:fldCharType="end"/>
        </w:r>
        <w:r w:rsidR="00AB29F1" w:rsidRPr="00683668" w:rsidDel="001F47BA">
          <w:rPr>
            <w:rFonts w:ascii="Calibri" w:hAnsi="Calibri" w:cs="Calibri"/>
          </w:rPr>
          <w:delText xml:space="preserve"> and Gaichas et al. </w:delText>
        </w:r>
        <w:r w:rsidR="00AB29F1" w:rsidRPr="00683668" w:rsidDel="001F47BA">
          <w:rPr>
            <w:rFonts w:ascii="Calibri" w:hAnsi="Calibri" w:cs="Calibri"/>
          </w:rPr>
          <w:fldChar w:fldCharType="begin"/>
        </w:r>
        <w:r w:rsidR="00AB29F1" w:rsidDel="001F47BA">
          <w:rPr>
            <w:rFonts w:ascii="Calibri" w:hAnsi="Calibri" w:cs="Calibri"/>
          </w:rPr>
          <w:delInstrText xml:space="preserve"> ADDIN ZOTERO_ITEM CSL_CITATION {"citationID":"eaFKBEtC","properties":{"formattedCitation":"(Gaichas et al. 2023)","plainCitation":"(Gaichas et al. 2023)","dontUpdate":true,"noteIndex":0},"citationItems":[{"id":169,"uris":["http://zotero.org/users/11233743/items/BK2NCY6V"],"itemData":{"id":169,"type":"article-journal","container-title":"Canadian Journal of Fisheries and Aquatic Sciences","DOI":"10.1139/cjfas-2023-0093","ISSN":"0706-652X, 1205-7533","journalAbbreviation":"Can. J. Fish. Aquat. Sci.","language":"en","page":"cjfas-2023-0093","source":"DOI.org (Crossref)","title":"Assessing small pelagic fish trends in space and time using piscivore stomach contents","author":[{"family":"Gaichas","given":"Sarah K."},{"family":"Gartland","given":"James"},{"family":"Smith","given":"Brian E"},{"family":"Wood","given":"Anthony"},{"family":"Ng","given":"Elizabeth"},{"family":"Celestino","given":"Michael"},{"family":"Drew","given":"Katie"},{"family":"Tyrell","given":"Abigail S."},{"family":"Thorson","given":"James T"}],"issued":{"date-parts":[["2023",10,4]]}}}],"schema":"https://github.com/citation-style-language/schema/raw/master/csl-citation.json"} </w:delInstrText>
        </w:r>
        <w:r w:rsidR="00AB29F1" w:rsidRPr="00683668" w:rsidDel="001F47BA">
          <w:rPr>
            <w:rFonts w:ascii="Calibri" w:hAnsi="Calibri" w:cs="Calibri"/>
          </w:rPr>
          <w:fldChar w:fldCharType="separate"/>
        </w:r>
        <w:r w:rsidR="00AB29F1" w:rsidRPr="00683668" w:rsidDel="001F47BA">
          <w:rPr>
            <w:rFonts w:ascii="Calibri" w:hAnsi="Calibri" w:cs="Calibri"/>
          </w:rPr>
          <w:delText>(2023)</w:delText>
        </w:r>
        <w:r w:rsidR="00AB29F1" w:rsidRPr="00683668" w:rsidDel="001F47BA">
          <w:rPr>
            <w:rFonts w:ascii="Calibri" w:hAnsi="Calibri" w:cs="Calibri"/>
          </w:rPr>
          <w:fldChar w:fldCharType="end"/>
        </w:r>
        <w:r w:rsidR="00AB29F1" w:rsidRPr="00683668" w:rsidDel="001F47BA">
          <w:rPr>
            <w:rFonts w:ascii="Calibri" w:hAnsi="Calibri" w:cs="Calibri"/>
          </w:rPr>
          <w:delText>.</w:delText>
        </w:r>
        <w:r w:rsidR="00AB29F1" w:rsidDel="001F47BA">
          <w:rPr>
            <w:rFonts w:ascii="Calibri" w:hAnsi="Calibri" w:cs="Calibri"/>
          </w:rPr>
          <w:delText xml:space="preserve"> </w:delText>
        </w:r>
      </w:del>
      <w:r w:rsidRPr="00683668">
        <w:rPr>
          <w:rFonts w:ascii="Calibri" w:hAnsi="Calibri" w:cs="Calibri"/>
        </w:rPr>
        <w:t xml:space="preserve">The first step compared models with and without anisotropy and/ or spatial and </w:t>
      </w:r>
      <w:del w:id="419" w:author="Katie Lankowicz" w:date="2024-06-11T15:04:00Z" w16du:dateUtc="2024-06-11T19:04:00Z">
        <w:r w:rsidRPr="00683668" w:rsidDel="00B52150">
          <w:rPr>
            <w:rFonts w:ascii="Calibri" w:hAnsi="Calibri" w:cs="Calibri"/>
          </w:rPr>
          <w:delText>spatiotemporal</w:delText>
        </w:r>
      </w:del>
      <w:ins w:id="420" w:author="Katie Lankowicz" w:date="2024-06-11T15:04:00Z" w16du:dateUtc="2024-06-11T19:04:00Z">
        <w:r w:rsidR="00B52150">
          <w:rPr>
            <w:rFonts w:ascii="Calibri" w:hAnsi="Calibri" w:cs="Calibri"/>
          </w:rPr>
          <w:t>spatiotemporal</w:t>
        </w:r>
      </w:ins>
      <w:r w:rsidRPr="00683668">
        <w:rPr>
          <w:rFonts w:ascii="Calibri" w:hAnsi="Calibri" w:cs="Calibri"/>
        </w:rPr>
        <w:t xml:space="preserve"> random effects in the linear predictors</w:t>
      </w:r>
      <w:r w:rsidR="0008017D" w:rsidRPr="00683668">
        <w:rPr>
          <w:rFonts w:ascii="Calibri" w:hAnsi="Calibri" w:cs="Calibri"/>
        </w:rPr>
        <w:t xml:space="preserve"> </w:t>
      </w:r>
      <w:ins w:id="421" w:author="Katie Lankowicz" w:date="2024-05-09T10:28:00Z" w16du:dateUtc="2024-05-09T13:28:00Z">
        <w:r w:rsidR="001F47BA">
          <w:rPr>
            <w:rFonts w:ascii="Calibri" w:hAnsi="Calibri" w:cs="Calibri"/>
          </w:rPr>
          <w:t xml:space="preserve">as in Ng. et al </w:t>
        </w:r>
      </w:ins>
      <w:r w:rsidR="001F47BA">
        <w:rPr>
          <w:rFonts w:ascii="Calibri" w:hAnsi="Calibri" w:cs="Calibri"/>
        </w:rPr>
        <w:fldChar w:fldCharType="begin"/>
      </w:r>
      <w:r w:rsidR="00A42807">
        <w:rPr>
          <w:rFonts w:ascii="Calibri" w:hAnsi="Calibri" w:cs="Calibri"/>
        </w:rPr>
        <w:instrText xml:space="preserve"> ADDIN ZOTERO_ITEM CSL_CITATION {"citationID":"ulOP0YEw","properties":{"formattedCitation":"(Ng et al. 2021)","plainCitation":"(Ng et al. 2021)","dontUpdate":true,"noteIndex":0},"citationItems":[{"id":121,"uris":["http://zotero.org/users/11233743/items/3AMWAA39"],"itemData":{"id":121,"type":"article-journal","abstract":"Diet-based annual biomass indices can potentially use predator stomach contents to provide information about prey biomass and may be particularly useful for species that are otherwise poorly sampled, including ecologically important forage ﬁshes. However, diet-based biomass indices may be sensitive to underlying ecological dynamics between predators and prey, such as predator functional responses and changes in overlap in space and time. To evaluate these factors, we ﬁt spatio-temporal models to stomach contents of ﬁve Atlantic herring (Clupea harengus) predators and survey catch data for predators and Atlantic herring. We identiﬁed drivers of variation in stomach contents, evaluated spatial patterns in stomach content data, and produced predator-speciﬁc indices of seasonal Atlantic herring biomass. After controlling for spatio-temporal processes and predator length, diet-based indices of biomass shared similar decadal trends but varied substantially between predators and seasons on shorter time scales. Diet-based indices reﬂected prey biomass more than prey availability, but weak correlations indicated that not all biological processes were controlled for. Results provide potential guidance for developing diet-based biomass indices and contribute to a body of evidence demonstrating the utility of predator diet data to provide information about relative prey biomass.","container-title":"ICES Journal of Marine Science","DOI":"10.1093/icesjms/fsab026","ISSN":"1054-3139, 1095-9289","issue":"3","language":"en","page":"1146-1159","source":"DOI.org (Crossref)","title":"Predator stomach contents can provide accurate indices of prey biomass","volume":"78","author":[{"family":"Ng","given":"Elizabeth L"},{"family":"Deroba","given":"Jonathan J"},{"family":"Essington","given":"Timothy E"},{"family":"Grüss","given":"Arnaud"},{"family":"Smith","given":"Brian E"},{"family":"Thorson","given":"James T"}],"editor":[{"family":"Juanes","given":"Francis"}],"issued":{"date-parts":[["2021",7,28]]}}}],"schema":"https://github.com/citation-style-language/schema/raw/master/csl-citation.json"} </w:instrText>
      </w:r>
      <w:r w:rsidR="001F47BA">
        <w:rPr>
          <w:rFonts w:ascii="Calibri" w:hAnsi="Calibri" w:cs="Calibri"/>
        </w:rPr>
        <w:fldChar w:fldCharType="separate"/>
      </w:r>
      <w:r w:rsidR="001F47BA" w:rsidRPr="001F47BA">
        <w:rPr>
          <w:rFonts w:ascii="Calibri" w:hAnsi="Calibri" w:cs="Calibri"/>
        </w:rPr>
        <w:t>(</w:t>
      </w:r>
      <w:del w:id="422" w:author="Katie Lankowicz" w:date="2024-05-09T10:29:00Z" w16du:dateUtc="2024-05-09T13:29:00Z">
        <w:r w:rsidR="001F47BA" w:rsidRPr="001F47BA" w:rsidDel="001F47BA">
          <w:rPr>
            <w:rFonts w:ascii="Calibri" w:hAnsi="Calibri" w:cs="Calibri"/>
          </w:rPr>
          <w:delText xml:space="preserve">Ng et al. </w:delText>
        </w:r>
      </w:del>
      <w:r w:rsidR="001F47BA" w:rsidRPr="001F47BA">
        <w:rPr>
          <w:rFonts w:ascii="Calibri" w:hAnsi="Calibri" w:cs="Calibri"/>
        </w:rPr>
        <w:t>2021)</w:t>
      </w:r>
      <w:r w:rsidR="001F47BA">
        <w:rPr>
          <w:rFonts w:ascii="Calibri" w:hAnsi="Calibri" w:cs="Calibri"/>
        </w:rPr>
        <w:fldChar w:fldCharType="end"/>
      </w:r>
      <w:ins w:id="423" w:author="Katie Lankowicz" w:date="2024-05-09T10:28:00Z" w16du:dateUtc="2024-05-09T13:28:00Z">
        <w:r w:rsidR="001F47BA">
          <w:rPr>
            <w:rFonts w:ascii="Calibri" w:hAnsi="Calibri" w:cs="Calibri"/>
          </w:rPr>
          <w:t xml:space="preserve"> and </w:t>
        </w:r>
        <w:proofErr w:type="spellStart"/>
        <w:r w:rsidR="001F47BA">
          <w:rPr>
            <w:rFonts w:ascii="Calibri" w:hAnsi="Calibri" w:cs="Calibri"/>
          </w:rPr>
          <w:t>Gaichas</w:t>
        </w:r>
        <w:proofErr w:type="spellEnd"/>
        <w:r w:rsidR="001F47BA">
          <w:rPr>
            <w:rFonts w:ascii="Calibri" w:hAnsi="Calibri" w:cs="Calibri"/>
          </w:rPr>
          <w:t xml:space="preserve"> et al. </w:t>
        </w:r>
      </w:ins>
      <w:r w:rsidR="001F47BA">
        <w:rPr>
          <w:rFonts w:ascii="Calibri" w:hAnsi="Calibri" w:cs="Calibri"/>
        </w:rPr>
        <w:fldChar w:fldCharType="begin"/>
      </w:r>
      <w:r w:rsidR="00A42807">
        <w:rPr>
          <w:rFonts w:ascii="Calibri" w:hAnsi="Calibri" w:cs="Calibri"/>
        </w:rPr>
        <w:instrText xml:space="preserve"> ADDIN ZOTERO_ITEM CSL_CITATION {"citationID":"tJGTVR0W","properties":{"formattedCitation":"(Gaichas et al. 2023)","plainCitation":"(Gaichas et al. 2023)","dontUpdate":true,"noteIndex":0},"citationItems":[{"id":169,"uris":["http://zotero.org/users/11233743/items/BK2NCY6V"],"itemData":{"id":169,"type":"article-journal","container-title":"Canadian Journal of Fisheries and Aquatic Sciences","DOI":"10.1139/cjfas-2023-0093","ISSN":"0706-652X, 1205-7533","journalAbbreviation":"Can. J. Fish. Aquat. Sci.","language":"en","page":"cjfas-2023-0093","source":"DOI.org (Crossref)","title":"Assessing small pelagic fish trends in space and time using piscivore stomach contents","author":[{"family":"Gaichas","given":"Sarah K."},{"family":"Gartland","given":"James"},{"family":"Smith","given":"Brian E"},{"family":"Wood","given":"Anthony"},{"family":"Ng","given":"Elizabeth"},{"family":"Celestino","given":"Michael"},{"family":"Drew","given":"Katie"},{"family":"Tyrell","given":"Abigail S."},{"family":"Thorson","given":"James T"}],"issued":{"date-parts":[["2023",10,4]]}}}],"schema":"https://github.com/citation-style-language/schema/raw/master/csl-citation.json"} </w:instrText>
      </w:r>
      <w:r w:rsidR="001F47BA">
        <w:rPr>
          <w:rFonts w:ascii="Calibri" w:hAnsi="Calibri" w:cs="Calibri"/>
        </w:rPr>
        <w:fldChar w:fldCharType="separate"/>
      </w:r>
      <w:r w:rsidR="001F47BA" w:rsidRPr="001F47BA">
        <w:rPr>
          <w:rFonts w:ascii="Calibri" w:hAnsi="Calibri" w:cs="Calibri"/>
        </w:rPr>
        <w:t>(</w:t>
      </w:r>
      <w:del w:id="424" w:author="Katie Lankowicz" w:date="2024-05-09T10:29:00Z" w16du:dateUtc="2024-05-09T13:29:00Z">
        <w:r w:rsidR="001F47BA" w:rsidRPr="001F47BA" w:rsidDel="001F47BA">
          <w:rPr>
            <w:rFonts w:ascii="Calibri" w:hAnsi="Calibri" w:cs="Calibri"/>
          </w:rPr>
          <w:delText xml:space="preserve">Gaichas et al. </w:delText>
        </w:r>
      </w:del>
      <w:r w:rsidR="001F47BA" w:rsidRPr="001F47BA">
        <w:rPr>
          <w:rFonts w:ascii="Calibri" w:hAnsi="Calibri" w:cs="Calibri"/>
        </w:rPr>
        <w:t>2023)</w:t>
      </w:r>
      <w:r w:rsidR="001F47BA">
        <w:rPr>
          <w:rFonts w:ascii="Calibri" w:hAnsi="Calibri" w:cs="Calibri"/>
        </w:rPr>
        <w:fldChar w:fldCharType="end"/>
      </w:r>
      <w:ins w:id="425" w:author="Katie Lankowicz" w:date="2024-05-09T10:28:00Z" w16du:dateUtc="2024-05-09T13:28:00Z">
        <w:r w:rsidR="001F47BA">
          <w:rPr>
            <w:rFonts w:ascii="Calibri" w:hAnsi="Calibri" w:cs="Calibri"/>
          </w:rPr>
          <w:t xml:space="preserve">. </w:t>
        </w:r>
      </w:ins>
      <w:ins w:id="426" w:author="Katie Lankowicz" w:date="2024-05-17T12:50:00Z" w16du:dateUtc="2024-05-17T16:50:00Z">
        <w:r w:rsidR="00895601">
          <w:rPr>
            <w:rFonts w:ascii="Calibri" w:hAnsi="Calibri" w:cs="Calibri"/>
          </w:rPr>
          <w:t xml:space="preserve">These models did not include any density covariates. </w:t>
        </w:r>
      </w:ins>
      <w:del w:id="427" w:author="Katie Lankowicz" w:date="2024-05-09T10:28:00Z" w16du:dateUtc="2024-05-09T13:28:00Z">
        <w:r w:rsidR="0008017D" w:rsidRPr="00683668" w:rsidDel="001F47BA">
          <w:rPr>
            <w:rFonts w:ascii="Calibri" w:hAnsi="Calibri" w:cs="Calibri"/>
          </w:rPr>
          <w:delText>(Table 3)</w:delText>
        </w:r>
        <w:r w:rsidRPr="00683668" w:rsidDel="001F47BA">
          <w:rPr>
            <w:rFonts w:ascii="Calibri" w:hAnsi="Calibri" w:cs="Calibri"/>
          </w:rPr>
          <w:delText>.</w:delText>
        </w:r>
        <w:r w:rsidR="00AB29F1" w:rsidDel="001F47BA">
          <w:rPr>
            <w:rFonts w:ascii="Calibri" w:hAnsi="Calibri" w:cs="Calibri"/>
          </w:rPr>
          <w:delText xml:space="preserve"> </w:delText>
        </w:r>
      </w:del>
      <w:r w:rsidRPr="00683668">
        <w:rPr>
          <w:rFonts w:ascii="Calibri" w:hAnsi="Calibri" w:cs="Calibri"/>
        </w:rPr>
        <w:t xml:space="preserve">AIC was used to compare models and restricted maximum likelihood (REML) was used in model construction to make comparison via AIC possible </w:t>
      </w:r>
      <w:r w:rsidR="0008017D" w:rsidRPr="00683668">
        <w:rPr>
          <w:rFonts w:ascii="Calibri" w:hAnsi="Calibri" w:cs="Calibri"/>
        </w:rPr>
        <w:fldChar w:fldCharType="begin"/>
      </w:r>
      <w:r w:rsidR="0008017D" w:rsidRPr="00683668">
        <w:rPr>
          <w:rFonts w:ascii="Calibri" w:hAnsi="Calibri" w:cs="Calibri"/>
        </w:rPr>
        <w:instrText xml:space="preserve"> ADDIN ZOTERO_ITEM CSL_CITATION {"citationID":"dDdp3rWQ","properties":{"formattedCitation":"(Zuur et al. 2009)","plainCitation":"(Zuur et al. 2009)","noteIndex":0},"citationItems":[{"id":119,"uris":["http://zotero.org/users/11233743/items/5GEVGVZ9"],"itemData":{"id":119,"type":"book","event-place":"New York","publisher":"Springer","publisher-place":"New York","title":"Mixed effects models and extensions in ecology with R","volume":"574","author":[{"family":"Zuur","given":"Alain F"},{"family":"Ieno","given":"E. N."},{"family":"Walker","given":"N. J."},{"family":"Saveliev","given":"A. A."},{"family":"Smith","given":"G. M."}],"issued":{"date-parts":[["2009"]]}}}],"schema":"https://github.com/citation-style-language/schema/raw/master/csl-citation.json"} </w:instrText>
      </w:r>
      <w:r w:rsidR="0008017D" w:rsidRPr="00683668">
        <w:rPr>
          <w:rFonts w:ascii="Calibri" w:hAnsi="Calibri" w:cs="Calibri"/>
        </w:rPr>
        <w:fldChar w:fldCharType="separate"/>
      </w:r>
      <w:r w:rsidR="0008017D" w:rsidRPr="00683668">
        <w:rPr>
          <w:rFonts w:ascii="Calibri" w:hAnsi="Calibri" w:cs="Calibri"/>
        </w:rPr>
        <w:t>(Zuur et al. 2009)</w:t>
      </w:r>
      <w:r w:rsidR="0008017D" w:rsidRPr="00683668">
        <w:rPr>
          <w:rFonts w:ascii="Calibri" w:hAnsi="Calibri" w:cs="Calibri"/>
        </w:rPr>
        <w:fldChar w:fldCharType="end"/>
      </w:r>
      <w:r w:rsidR="0008017D" w:rsidRPr="00683668">
        <w:rPr>
          <w:rFonts w:ascii="Calibri" w:hAnsi="Calibri" w:cs="Calibri"/>
        </w:rPr>
        <w:t xml:space="preserve">. </w:t>
      </w:r>
      <w:ins w:id="428" w:author="Katie Lankowicz" w:date="2024-05-23T09:57:00Z" w16du:dateUtc="2024-05-23T13:57:00Z">
        <w:r w:rsidR="004F6BB7">
          <w:rPr>
            <w:rFonts w:ascii="Calibri" w:hAnsi="Calibri" w:cs="Calibri"/>
          </w:rPr>
          <w:t xml:space="preserve">For all three size classes, </w:t>
        </w:r>
      </w:ins>
      <w:del w:id="429" w:author="Katie Lankowicz" w:date="2024-05-23T09:57:00Z" w16du:dateUtc="2024-05-23T13:57:00Z">
        <w:r w:rsidR="0008017D" w:rsidRPr="00683668" w:rsidDel="004F6BB7">
          <w:rPr>
            <w:rFonts w:ascii="Calibri" w:hAnsi="Calibri" w:cs="Calibri"/>
          </w:rPr>
          <w:delText>T</w:delText>
        </w:r>
      </w:del>
      <w:ins w:id="430" w:author="Katie Lankowicz" w:date="2024-05-23T09:57:00Z" w16du:dateUtc="2024-05-23T13:57:00Z">
        <w:r w:rsidR="004F6BB7">
          <w:rPr>
            <w:rFonts w:ascii="Calibri" w:hAnsi="Calibri" w:cs="Calibri"/>
          </w:rPr>
          <w:t>t</w:t>
        </w:r>
      </w:ins>
      <w:r w:rsidR="0008017D" w:rsidRPr="00683668">
        <w:rPr>
          <w:rFonts w:ascii="Calibri" w:hAnsi="Calibri" w:cs="Calibri"/>
        </w:rPr>
        <w:t xml:space="preserve">he best model included anisotropy and spatial and </w:t>
      </w:r>
      <w:del w:id="431" w:author="Katie Lankowicz" w:date="2024-06-11T15:04:00Z" w16du:dateUtc="2024-06-11T19:04:00Z">
        <w:r w:rsidR="0008017D" w:rsidRPr="00683668" w:rsidDel="00B52150">
          <w:rPr>
            <w:rFonts w:ascii="Calibri" w:hAnsi="Calibri" w:cs="Calibri"/>
          </w:rPr>
          <w:delText>spatiotemporal</w:delText>
        </w:r>
      </w:del>
      <w:ins w:id="432" w:author="Katie Lankowicz" w:date="2024-06-11T15:04:00Z" w16du:dateUtc="2024-06-11T19:04:00Z">
        <w:r w:rsidR="00B52150">
          <w:rPr>
            <w:rFonts w:ascii="Calibri" w:hAnsi="Calibri" w:cs="Calibri"/>
          </w:rPr>
          <w:t>spatiotemporal</w:t>
        </w:r>
      </w:ins>
      <w:r w:rsidR="0008017D" w:rsidRPr="00683668">
        <w:rPr>
          <w:rFonts w:ascii="Calibri" w:hAnsi="Calibri" w:cs="Calibri"/>
        </w:rPr>
        <w:t xml:space="preserve"> effects in both linear predictors</w:t>
      </w:r>
      <w:ins w:id="433" w:author="Katie Lankowicz" w:date="2024-05-09T10:28:00Z" w16du:dateUtc="2024-05-09T13:28:00Z">
        <w:r w:rsidR="001F47BA">
          <w:rPr>
            <w:rFonts w:ascii="Calibri" w:hAnsi="Calibri" w:cs="Calibri"/>
          </w:rPr>
          <w:t xml:space="preserve"> (Table </w:t>
        </w:r>
      </w:ins>
      <w:ins w:id="434" w:author="Katie Lankowicz" w:date="2024-10-04T15:24:00Z" w16du:dateUtc="2024-10-04T19:24:00Z">
        <w:r w:rsidR="00D85F42">
          <w:rPr>
            <w:rFonts w:ascii="Calibri" w:hAnsi="Calibri" w:cs="Calibri"/>
          </w:rPr>
          <w:t>S2</w:t>
        </w:r>
      </w:ins>
      <w:ins w:id="435" w:author="Katie Lankowicz" w:date="2024-05-09T10:28:00Z" w16du:dateUtc="2024-05-09T13:28:00Z">
        <w:r w:rsidR="001F47BA">
          <w:rPr>
            <w:rFonts w:ascii="Calibri" w:hAnsi="Calibri" w:cs="Calibri"/>
          </w:rPr>
          <w:t>)</w:t>
        </w:r>
      </w:ins>
      <w:r w:rsidR="0008017D" w:rsidRPr="00683668">
        <w:rPr>
          <w:rFonts w:ascii="Calibri" w:hAnsi="Calibri" w:cs="Calibri"/>
        </w:rPr>
        <w:t>.</w:t>
      </w:r>
    </w:p>
    <w:p w14:paraId="78A61C46" w14:textId="58AC3D9B" w:rsidR="00EA1B1D" w:rsidRDefault="00EA1B1D" w:rsidP="00077153">
      <w:pPr>
        <w:spacing w:after="0" w:line="480" w:lineRule="auto"/>
        <w:ind w:firstLine="720"/>
        <w:rPr>
          <w:ins w:id="436" w:author="Katie Lankowicz" w:date="2024-05-09T10:26:00Z" w16du:dateUtc="2024-05-09T13:26:00Z"/>
          <w:rFonts w:ascii="Calibri" w:hAnsi="Calibri" w:cs="Calibri"/>
        </w:rPr>
      </w:pPr>
      <w:del w:id="437" w:author="Katie Lankowicz" w:date="2024-09-12T14:47:00Z" w16du:dateUtc="2024-09-12T18:47:00Z">
        <w:r w:rsidRPr="00683668" w:rsidDel="00F360D8">
          <w:rPr>
            <w:rFonts w:ascii="Calibri" w:hAnsi="Calibri" w:cs="Calibri"/>
          </w:rPr>
          <w:delText>P</w:delText>
        </w:r>
      </w:del>
      <w:ins w:id="438" w:author="Katie Lankowicz" w:date="2024-09-12T14:47:00Z" w16du:dateUtc="2024-09-12T18:47:00Z">
        <w:r w:rsidR="00F360D8">
          <w:rPr>
            <w:rFonts w:ascii="Calibri" w:hAnsi="Calibri" w:cs="Calibri"/>
          </w:rPr>
          <w:t>Before</w:t>
        </w:r>
      </w:ins>
      <w:ins w:id="439" w:author="Katie Lankowicz" w:date="2024-05-09T10:29:00Z" w16du:dateUtc="2024-05-09T13:29:00Z">
        <w:r w:rsidR="001F47BA">
          <w:rPr>
            <w:rFonts w:ascii="Calibri" w:hAnsi="Calibri" w:cs="Calibri"/>
          </w:rPr>
          <w:t xml:space="preserve"> inclusion in model selection, p</w:t>
        </w:r>
      </w:ins>
      <w:r w:rsidRPr="00683668">
        <w:rPr>
          <w:rFonts w:ascii="Calibri" w:hAnsi="Calibri" w:cs="Calibri"/>
        </w:rPr>
        <w:t xml:space="preserve">otential density covariates were tested for collinearity. High correlations were found between two pairs: cobble and rock sediment probability, and OISST and bottom temperature. </w:t>
      </w:r>
      <w:r w:rsidR="00AB29F1">
        <w:rPr>
          <w:rFonts w:ascii="Calibri" w:hAnsi="Calibri" w:cs="Calibri"/>
        </w:rPr>
        <w:t>For the first collinear pair, r</w:t>
      </w:r>
      <w:r w:rsidRPr="00683668">
        <w:rPr>
          <w:rFonts w:ascii="Calibri" w:hAnsi="Calibri" w:cs="Calibri"/>
        </w:rPr>
        <w:t>ock</w:t>
      </w:r>
      <w:r w:rsidR="00384AD3" w:rsidRPr="00683668">
        <w:rPr>
          <w:rFonts w:ascii="Calibri" w:hAnsi="Calibri" w:cs="Calibri"/>
        </w:rPr>
        <w:t xml:space="preserve"> sediment probability</w:t>
      </w:r>
      <w:r w:rsidRPr="00683668">
        <w:rPr>
          <w:rFonts w:ascii="Calibri" w:hAnsi="Calibri" w:cs="Calibri"/>
        </w:rPr>
        <w:t xml:space="preserve"> was removed </w:t>
      </w:r>
      <w:r w:rsidR="00AB29F1">
        <w:rPr>
          <w:rFonts w:ascii="Calibri" w:hAnsi="Calibri" w:cs="Calibri"/>
        </w:rPr>
        <w:t xml:space="preserve">over cobble sediment probability. This is because </w:t>
      </w:r>
      <w:r w:rsidR="00384AD3" w:rsidRPr="00683668">
        <w:rPr>
          <w:rFonts w:ascii="Calibri" w:hAnsi="Calibri" w:cs="Calibri"/>
        </w:rPr>
        <w:t xml:space="preserve">grab and coring </w:t>
      </w:r>
      <w:del w:id="440" w:author="Katie Lankowicz" w:date="2024-05-09T09:54:00Z" w16du:dateUtc="2024-05-09T12:54:00Z">
        <w:r w:rsidR="00384AD3" w:rsidRPr="00683668" w:rsidDel="001F47BA">
          <w:rPr>
            <w:rFonts w:ascii="Calibri" w:hAnsi="Calibri" w:cs="Calibri"/>
          </w:rPr>
          <w:delText>samplers</w:delText>
        </w:r>
        <w:r w:rsidRPr="00683668" w:rsidDel="001F47BA">
          <w:rPr>
            <w:rFonts w:ascii="Calibri" w:hAnsi="Calibri" w:cs="Calibri"/>
          </w:rPr>
          <w:delText xml:space="preserve"> </w:delText>
        </w:r>
      </w:del>
      <w:ins w:id="441" w:author="Katie Lankowicz" w:date="2024-05-09T09:54:00Z" w16du:dateUtc="2024-05-09T12:54:00Z">
        <w:r w:rsidR="001F47BA">
          <w:rPr>
            <w:rFonts w:ascii="Calibri" w:hAnsi="Calibri" w:cs="Calibri"/>
          </w:rPr>
          <w:t>sampling metho</w:t>
        </w:r>
      </w:ins>
      <w:ins w:id="442" w:author="Katie Lankowicz" w:date="2024-05-09T09:55:00Z" w16du:dateUtc="2024-05-09T12:55:00Z">
        <w:r w:rsidR="001F47BA">
          <w:rPr>
            <w:rFonts w:ascii="Calibri" w:hAnsi="Calibri" w:cs="Calibri"/>
          </w:rPr>
          <w:t>ds</w:t>
        </w:r>
      </w:ins>
      <w:ins w:id="443" w:author="Katie Lankowicz" w:date="2024-05-09T09:54:00Z" w16du:dateUtc="2024-05-09T12:54:00Z">
        <w:r w:rsidR="001F47BA" w:rsidRPr="00683668">
          <w:rPr>
            <w:rFonts w:ascii="Calibri" w:hAnsi="Calibri" w:cs="Calibri"/>
          </w:rPr>
          <w:t xml:space="preserve"> </w:t>
        </w:r>
      </w:ins>
      <w:r w:rsidRPr="00683668">
        <w:rPr>
          <w:rFonts w:ascii="Calibri" w:hAnsi="Calibri" w:cs="Calibri"/>
        </w:rPr>
        <w:t xml:space="preserve">(the bulk of sediment samples that </w:t>
      </w:r>
      <w:del w:id="444" w:author="Katie Lankowicz" w:date="2024-05-08T17:20:00Z" w16du:dateUtc="2024-05-08T20:20:00Z">
        <w:r w:rsidRPr="00683668" w:rsidDel="00467C7A">
          <w:rPr>
            <w:rFonts w:ascii="Calibri" w:hAnsi="Calibri" w:cs="Calibri"/>
          </w:rPr>
          <w:delText>make up the dataset</w:delText>
        </w:r>
      </w:del>
      <w:ins w:id="445" w:author="Katie Lankowicz" w:date="2024-05-08T17:20:00Z" w16du:dateUtc="2024-05-08T20:20:00Z">
        <w:r w:rsidR="00467C7A">
          <w:rPr>
            <w:rFonts w:ascii="Calibri" w:hAnsi="Calibri" w:cs="Calibri"/>
          </w:rPr>
          <w:t>support the sediment model</w:t>
        </w:r>
      </w:ins>
      <w:r w:rsidRPr="00683668">
        <w:rPr>
          <w:rFonts w:ascii="Calibri" w:hAnsi="Calibri" w:cs="Calibri"/>
        </w:rPr>
        <w:t>) are unlikely to sample large-grain sediments like boulders effectively, and so the lower</w:t>
      </w:r>
      <w:ins w:id="446" w:author="Katie Lankowicz" w:date="2024-05-09T09:55:00Z" w16du:dateUtc="2024-05-09T12:55:00Z">
        <w:r w:rsidR="001F47BA">
          <w:rPr>
            <w:rFonts w:ascii="Calibri" w:hAnsi="Calibri" w:cs="Calibri"/>
          </w:rPr>
          <w:t>-</w:t>
        </w:r>
      </w:ins>
      <w:del w:id="447" w:author="Katie Lankowicz" w:date="2024-05-09T09:55:00Z" w16du:dateUtc="2024-05-09T12:55:00Z">
        <w:r w:rsidR="003C1B70" w:rsidRPr="00683668" w:rsidDel="001F47BA">
          <w:rPr>
            <w:rFonts w:ascii="Calibri" w:hAnsi="Calibri" w:cs="Calibri"/>
          </w:rPr>
          <w:delText xml:space="preserve"> </w:delText>
        </w:r>
        <w:r w:rsidRPr="00683668" w:rsidDel="001F47BA">
          <w:rPr>
            <w:rFonts w:ascii="Calibri" w:hAnsi="Calibri" w:cs="Calibri"/>
          </w:rPr>
          <w:delText xml:space="preserve">data </w:delText>
        </w:r>
      </w:del>
      <w:r w:rsidRPr="00683668">
        <w:rPr>
          <w:rFonts w:ascii="Calibri" w:hAnsi="Calibri" w:cs="Calibri"/>
        </w:rPr>
        <w:t>quality</w:t>
      </w:r>
      <w:ins w:id="448" w:author="Katie Lankowicz" w:date="2024-05-09T09:55:00Z" w16du:dateUtc="2024-05-09T12:55:00Z">
        <w:r w:rsidR="001F47BA">
          <w:rPr>
            <w:rFonts w:ascii="Calibri" w:hAnsi="Calibri" w:cs="Calibri"/>
          </w:rPr>
          <w:t xml:space="preserve"> data</w:t>
        </w:r>
      </w:ins>
      <w:r w:rsidRPr="00683668">
        <w:rPr>
          <w:rFonts w:ascii="Calibri" w:hAnsi="Calibri" w:cs="Calibri"/>
        </w:rPr>
        <w:t xml:space="preserve"> that feeds this model will inevitably result in a lower-quality and less</w:t>
      </w:r>
      <w:del w:id="449" w:author="Katie Lankowicz" w:date="2024-09-12T14:47:00Z" w16du:dateUtc="2024-09-12T18:47:00Z">
        <w:r w:rsidRPr="00683668" w:rsidDel="00F360D8">
          <w:rPr>
            <w:rFonts w:ascii="Calibri" w:hAnsi="Calibri" w:cs="Calibri"/>
          </w:rPr>
          <w:delText>-</w:delText>
        </w:r>
      </w:del>
      <w:ins w:id="450" w:author="Katie Lankowicz" w:date="2024-09-12T14:47:00Z" w16du:dateUtc="2024-09-12T18:47:00Z">
        <w:r w:rsidR="00F360D8">
          <w:rPr>
            <w:rFonts w:ascii="Calibri" w:hAnsi="Calibri" w:cs="Calibri"/>
          </w:rPr>
          <w:t xml:space="preserve"> </w:t>
        </w:r>
      </w:ins>
      <w:r w:rsidRPr="00683668">
        <w:rPr>
          <w:rFonts w:ascii="Calibri" w:hAnsi="Calibri" w:cs="Calibri"/>
        </w:rPr>
        <w:t>reliable model</w:t>
      </w:r>
      <w:r w:rsidR="0008017D" w:rsidRPr="00683668">
        <w:rPr>
          <w:rFonts w:ascii="Calibri" w:hAnsi="Calibri" w:cs="Calibri"/>
        </w:rPr>
        <w:t xml:space="preserve"> of large-grain sediment distribution</w:t>
      </w:r>
      <w:r w:rsidRPr="00683668">
        <w:rPr>
          <w:rFonts w:ascii="Calibri" w:hAnsi="Calibri" w:cs="Calibri"/>
        </w:rPr>
        <w:t xml:space="preserve"> </w:t>
      </w:r>
      <w:r w:rsidRPr="00683668">
        <w:rPr>
          <w:rFonts w:ascii="Calibri" w:hAnsi="Calibri" w:cs="Calibri"/>
        </w:rPr>
        <w:fldChar w:fldCharType="begin"/>
      </w:r>
      <w:r w:rsidR="00384AD3" w:rsidRPr="00683668">
        <w:rPr>
          <w:rFonts w:ascii="Calibri" w:hAnsi="Calibri" w:cs="Calibri"/>
        </w:rPr>
        <w:instrText xml:space="preserve"> ADDIN ZOTERO_ITEM CSL_CITATION {"citationID":"qQdjryJ1","properties":{"formattedCitation":"(Bachman et al. 2011)","plainCitation":"(Bachman et al. 2011)","noteIndex":0},"citationItems":[{"id":98,"uris":["http://zotero.org/users/11233743/items/RVI52NNF"],"itemData":{"id":98,"type":"report","title":"Omnibus Essential Fish Habitat (EFH) Amendment 2 Final Environmental Impact Statement Appendix D: The Swept Area Seabed Impact (SASI) approach","author":[{"family":"Bachman","given":"Michelle"},{"family":"Auster","given":"Peter J."},{"family":"Demarest","given":"Chad"},{"family":"Eayers","given":"Steve"},{"family":"Ford","given":"Kathryn H."},{"family":"Grabowski","given":"Jonathan H."},{"family":"Harris","given":"Brad"},{"family":"Hoff","given":"Tom"},{"family":"Lazzari","given":"Mark"},{"family":"Malkoski","given":"Vincent"},{"family":"Packer","given":"Dave"},{"family":"Stevenson","given":"David"},{"family":"Valentine","given":"Page C."}],"issued":{"date-parts":[["2011"]]}}}],"schema":"https://github.com/citation-style-language/schema/raw/master/csl-citation.json"} </w:instrText>
      </w:r>
      <w:r w:rsidRPr="00683668">
        <w:rPr>
          <w:rFonts w:ascii="Calibri" w:hAnsi="Calibri" w:cs="Calibri"/>
        </w:rPr>
        <w:fldChar w:fldCharType="separate"/>
      </w:r>
      <w:r w:rsidR="00384AD3" w:rsidRPr="00683668">
        <w:rPr>
          <w:rFonts w:ascii="Calibri" w:hAnsi="Calibri" w:cs="Calibri"/>
        </w:rPr>
        <w:t>(Bachman et al. 2011)</w:t>
      </w:r>
      <w:r w:rsidRPr="00683668">
        <w:rPr>
          <w:rFonts w:ascii="Calibri" w:hAnsi="Calibri" w:cs="Calibri"/>
        </w:rPr>
        <w:fldChar w:fldCharType="end"/>
      </w:r>
      <w:r w:rsidRPr="00683668">
        <w:rPr>
          <w:rFonts w:ascii="Calibri" w:hAnsi="Calibri" w:cs="Calibri"/>
        </w:rPr>
        <w:t>. For the second pair</w:t>
      </w:r>
      <w:ins w:id="451" w:author="Katie Lankowicz" w:date="2024-05-09T09:55:00Z" w16du:dateUtc="2024-05-09T12:55:00Z">
        <w:r w:rsidR="001F47BA">
          <w:rPr>
            <w:rFonts w:ascii="Calibri" w:hAnsi="Calibri" w:cs="Calibri"/>
          </w:rPr>
          <w:t xml:space="preserve"> of collinear variables</w:t>
        </w:r>
      </w:ins>
      <w:r w:rsidRPr="00683668">
        <w:rPr>
          <w:rFonts w:ascii="Calibri" w:hAnsi="Calibri" w:cs="Calibri"/>
        </w:rPr>
        <w:t>, OISST was removed as</w:t>
      </w:r>
      <w:r w:rsidR="0008017D" w:rsidRPr="00683668">
        <w:rPr>
          <w:rFonts w:ascii="Calibri" w:hAnsi="Calibri" w:cs="Calibri"/>
        </w:rPr>
        <w:t xml:space="preserve"> it was expected that </w:t>
      </w:r>
      <w:r w:rsidR="00AB29F1">
        <w:rPr>
          <w:rFonts w:ascii="Calibri" w:hAnsi="Calibri" w:cs="Calibri"/>
        </w:rPr>
        <w:t>the</w:t>
      </w:r>
      <w:r w:rsidR="0008017D" w:rsidRPr="00683668">
        <w:rPr>
          <w:rFonts w:ascii="Calibri" w:hAnsi="Calibri" w:cs="Calibri"/>
        </w:rPr>
        <w:t xml:space="preserve"> distribution</w:t>
      </w:r>
      <w:r w:rsidR="00AB29F1">
        <w:rPr>
          <w:rFonts w:ascii="Calibri" w:hAnsi="Calibri" w:cs="Calibri"/>
        </w:rPr>
        <w:t xml:space="preserve"> of groundfish like cod</w:t>
      </w:r>
      <w:r w:rsidR="0008017D" w:rsidRPr="00683668">
        <w:rPr>
          <w:rFonts w:ascii="Calibri" w:hAnsi="Calibri" w:cs="Calibri"/>
        </w:rPr>
        <w:t xml:space="preserve"> would be more directly affected by bottom temperature than sea surface temperature.</w:t>
      </w:r>
      <w:r w:rsidRPr="00683668">
        <w:rPr>
          <w:rFonts w:ascii="Calibri" w:hAnsi="Calibri" w:cs="Calibri"/>
        </w:rPr>
        <w:t xml:space="preserve"> Once these two collinear relationships were addressed, the remainder of density covariates were not correlated and therefore were</w:t>
      </w:r>
      <w:r w:rsidR="00384AD3" w:rsidRPr="00683668">
        <w:rPr>
          <w:rFonts w:ascii="Calibri" w:hAnsi="Calibri" w:cs="Calibri"/>
        </w:rPr>
        <w:t xml:space="preserve"> tested for inclusion</w:t>
      </w:r>
      <w:r w:rsidRPr="00683668">
        <w:rPr>
          <w:rFonts w:ascii="Calibri" w:hAnsi="Calibri" w:cs="Calibri"/>
        </w:rPr>
        <w:t xml:space="preserve"> in the </w:t>
      </w:r>
      <w:r w:rsidR="00384AD3" w:rsidRPr="00683668">
        <w:rPr>
          <w:rFonts w:ascii="Calibri" w:hAnsi="Calibri" w:cs="Calibri"/>
        </w:rPr>
        <w:t xml:space="preserve">final </w:t>
      </w:r>
      <w:r w:rsidRPr="00683668">
        <w:rPr>
          <w:rFonts w:ascii="Calibri" w:hAnsi="Calibri" w:cs="Calibri"/>
        </w:rPr>
        <w:t>model.</w:t>
      </w:r>
    </w:p>
    <w:p w14:paraId="4C76998E" w14:textId="7C59AE0E" w:rsidR="001F47BA" w:rsidRPr="00683668" w:rsidDel="001F47BA" w:rsidRDefault="001F47BA" w:rsidP="002F4FE4">
      <w:pPr>
        <w:spacing w:after="0" w:line="480" w:lineRule="auto"/>
        <w:ind w:firstLine="720"/>
        <w:rPr>
          <w:del w:id="452" w:author="Katie Lankowicz" w:date="2024-05-09T13:29:00Z" w16du:dateUtc="2024-05-09T16:29:00Z"/>
          <w:rFonts w:ascii="Calibri" w:hAnsi="Calibri" w:cs="Calibri"/>
        </w:rPr>
      </w:pPr>
      <w:ins w:id="453" w:author="Katie Lankowicz" w:date="2024-05-09T10:26:00Z" w16du:dateUtc="2024-05-09T13:26:00Z">
        <w:r>
          <w:rPr>
            <w:rFonts w:ascii="Calibri" w:hAnsi="Calibri" w:cs="Calibri"/>
          </w:rPr>
          <w:t>The second step</w:t>
        </w:r>
      </w:ins>
      <w:ins w:id="454" w:author="Katie Lankowicz" w:date="2024-05-09T10:29:00Z" w16du:dateUtc="2024-05-09T13:29:00Z">
        <w:r>
          <w:rPr>
            <w:rFonts w:ascii="Calibri" w:hAnsi="Calibri" w:cs="Calibri"/>
          </w:rPr>
          <w:t xml:space="preserve"> in model selection</w:t>
        </w:r>
      </w:ins>
      <w:ins w:id="455" w:author="Katie Lankowicz" w:date="2024-05-09T10:26:00Z" w16du:dateUtc="2024-05-09T13:26:00Z">
        <w:r>
          <w:rPr>
            <w:rFonts w:ascii="Calibri" w:hAnsi="Calibri" w:cs="Calibri"/>
          </w:rPr>
          <w:t xml:space="preserve"> was to select the most informative combination of potential density covariates. For each size class, a series of drop-one covariate models were run to assess</w:t>
        </w:r>
      </w:ins>
      <w:ins w:id="456" w:author="Katie Lankowicz" w:date="2024-05-09T10:27:00Z" w16du:dateUtc="2024-05-09T13:27:00Z">
        <w:r>
          <w:rPr>
            <w:rFonts w:ascii="Calibri" w:hAnsi="Calibri" w:cs="Calibri"/>
          </w:rPr>
          <w:t xml:space="preserve"> covariate </w:t>
        </w:r>
        <w:r>
          <w:rPr>
            <w:rFonts w:ascii="Calibri" w:hAnsi="Calibri" w:cs="Calibri"/>
          </w:rPr>
          <w:lastRenderedPageBreak/>
          <w:t>influence via AIC</w:t>
        </w:r>
      </w:ins>
      <w:ins w:id="457" w:author="Katie Lankowicz" w:date="2024-05-09T10:30:00Z" w16du:dateUtc="2024-05-09T13:30:00Z">
        <w:r>
          <w:rPr>
            <w:rFonts w:ascii="Calibri" w:hAnsi="Calibri" w:cs="Calibri"/>
          </w:rPr>
          <w:t>, as in</w:t>
        </w:r>
      </w:ins>
      <w:ins w:id="458" w:author="Katie Lankowicz" w:date="2024-05-09T10:31:00Z" w16du:dateUtc="2024-05-09T13:31:00Z">
        <w:r>
          <w:rPr>
            <w:rFonts w:ascii="Calibri" w:hAnsi="Calibri" w:cs="Calibri"/>
          </w:rPr>
          <w:t xml:space="preserve"> </w:t>
        </w:r>
      </w:ins>
      <w:del w:id="459" w:author="Katie Lankowicz" w:date="2024-05-09T13:00:00Z" w16du:dateUtc="2024-05-09T16:00:00Z">
        <w:r w:rsidDel="001F47BA">
          <w:rPr>
            <w:rFonts w:ascii="Calibri" w:hAnsi="Calibri" w:cs="Calibri"/>
          </w:rPr>
          <w:fldChar w:fldCharType="begin"/>
        </w:r>
        <w:r w:rsidDel="001F47BA">
          <w:rPr>
            <w:rFonts w:ascii="Calibri" w:hAnsi="Calibri" w:cs="Calibri"/>
          </w:rPr>
          <w:delInstrText xml:space="preserve"> ADDIN ZOTERO_ITEM CSL_CITATION {"citationID":"tHXCzJKL","properties":{"formattedCitation":"(Perretti and Thorson 2019)","plainCitation":"(Perretti and Thorson 2019)","noteIndex":0},"citationItems":[{"id":233,"uris":["http://zotero.org/users/11233743/items/HVLGPBXW"],"itemData":{"id":233,"type":"article-journal","abstract":"Summer ﬂounder (Paralichthys dentatus) are an economically and ecologically important ﬁsh on the Northeast U.S. shelf. There is evidence that their spatial distribution has shifted over time. However, there are conﬂicting reports on the importance of various potential drivers of the shift. Here, we investigate whether the stock has shifted and the extent to which this can be attributed to changes in abundance, size-structure, environmental variables, and ﬁshing. We do so using a vector-autoregressive spatio-temporal model that incorporates data from two seasonal bottom trawl surveys that together span the nearshore and oﬀshore Northeast US shelf over the past 41 years. We ﬁnd that the summer ﬂounder distribution has shifted north and east in both the spring and fall. The shift is observed in both recruits and spawners, with recruits shifting northward faster than spawners, suggesting that increased spawner abundance may not be driving the shift in recruits. We ﬁnd that only a small portion of the variability in distribution can be attributed to changes in abundance, ﬁshing, or environmental covariates. Instead, the shift is most strongly attributed to unidentiﬁed factors.","container-title":"Fisheries Research","DOI":"10.1016/j.fishres.2019.03.006","ISSN":"01657836","journalAbbreviation":"Fisheries Research","language":"en","page":"62-68","source":"DOI.org (Crossref)","title":"Spatio-temporal dynamics of summer flounder (Paralichthys dentatus) on the Northeast US shelf","volume":"215","author":[{"family":"Perretti","given":"Charles T."},{"family":"Thorson","given":"James T."}],"issued":{"date-parts":[["2019",7]]}}}],"schema":"https://github.com/citation-style-language/schema/raw/master/csl-citation.json"} </w:delInstrText>
        </w:r>
        <w:r w:rsidDel="001F47BA">
          <w:rPr>
            <w:rFonts w:ascii="Calibri" w:hAnsi="Calibri" w:cs="Calibri"/>
          </w:rPr>
          <w:fldChar w:fldCharType="separate"/>
        </w:r>
        <w:r w:rsidRPr="001F47BA" w:rsidDel="001F47BA">
          <w:rPr>
            <w:rFonts w:ascii="Calibri" w:hAnsi="Calibri" w:cs="Calibri"/>
          </w:rPr>
          <w:delText>(</w:delText>
        </w:r>
      </w:del>
      <w:del w:id="460" w:author="Katie Lankowicz" w:date="2024-05-09T10:32:00Z" w16du:dateUtc="2024-05-09T13:32:00Z">
        <w:r w:rsidRPr="001F47BA" w:rsidDel="001F47BA">
          <w:rPr>
            <w:rFonts w:ascii="Calibri" w:hAnsi="Calibri" w:cs="Calibri"/>
          </w:rPr>
          <w:delText xml:space="preserve">Perretti and Thorson </w:delText>
        </w:r>
      </w:del>
      <w:del w:id="461" w:author="Katie Lankowicz" w:date="2024-05-09T13:00:00Z" w16du:dateUtc="2024-05-09T16:00:00Z">
        <w:r w:rsidRPr="001F47BA" w:rsidDel="001F47BA">
          <w:rPr>
            <w:rFonts w:ascii="Calibri" w:hAnsi="Calibri" w:cs="Calibri"/>
          </w:rPr>
          <w:delText>2019)</w:delText>
        </w:r>
        <w:r w:rsidDel="001F47BA">
          <w:rPr>
            <w:rFonts w:ascii="Calibri" w:hAnsi="Calibri" w:cs="Calibri"/>
          </w:rPr>
          <w:fldChar w:fldCharType="end"/>
        </w:r>
      </w:del>
      <w:ins w:id="462" w:author="Katie Lankowicz" w:date="2024-05-09T10:32:00Z" w16du:dateUtc="2024-05-09T13:32:00Z">
        <w:r>
          <w:rPr>
            <w:rFonts w:ascii="Calibri" w:hAnsi="Calibri" w:cs="Calibri"/>
          </w:rPr>
          <w:t xml:space="preserve">Hansell et al. </w:t>
        </w:r>
      </w:ins>
      <w:r>
        <w:rPr>
          <w:rFonts w:ascii="Calibri" w:hAnsi="Calibri" w:cs="Calibri"/>
        </w:rPr>
        <w:fldChar w:fldCharType="begin"/>
      </w:r>
      <w:r>
        <w:rPr>
          <w:rFonts w:ascii="Calibri" w:hAnsi="Calibri" w:cs="Calibri"/>
        </w:rPr>
        <w:instrText xml:space="preserve"> ADDIN ZOTERO_ITEM CSL_CITATION {"citationID":"HnKrBEfw","properties":{"formattedCitation":"(Hansell et al. 2022)","plainCitation":"(Hansell et al. 2022)","dontUpdate":true,"noteIndex":0},"citationItems":[{"id":231,"uris":["http://zotero.org/users/11233743/items/U6GEK3IY"],"itemData":{"id":231,"type":"article-journal","container-title":"Fisheries Research","DOI":"10.1016/j.fishres.2022.106460","ISSN":"01657836","journalAbbreviation":"Fisheries Research","language":"en","page":"106460","source":"DOI.org (Crossref)","title":"Spatio-temporal dynamics of bluefin tuna (Thunnus thynnus) in US waters of the northwest Atlantic","volume":"255","author":[{"family":"Hansell","given":"Alexander C."},{"family":"Becker","given":"Sarah L."},{"family":"Cadrin","given":"Steven X."},{"family":"Lauretta","given":"Matthew"},{"family":"Walter Iii","given":"John F."},{"family":"Kerr","given":"Lisa A."}],"issued":{"date-parts":[["2022",11]]}}}],"schema":"https://github.com/citation-style-language/schema/raw/master/csl-citation.json"} </w:instrText>
      </w:r>
      <w:r>
        <w:rPr>
          <w:rFonts w:ascii="Calibri" w:hAnsi="Calibri" w:cs="Calibri"/>
        </w:rPr>
        <w:fldChar w:fldCharType="separate"/>
      </w:r>
      <w:r w:rsidRPr="001F47BA">
        <w:rPr>
          <w:rFonts w:ascii="Calibri" w:hAnsi="Calibri" w:cs="Calibri"/>
        </w:rPr>
        <w:t>(</w:t>
      </w:r>
      <w:del w:id="463" w:author="Katie Lankowicz" w:date="2024-05-09T10:32:00Z" w16du:dateUtc="2024-05-09T13:32:00Z">
        <w:r w:rsidRPr="001F47BA" w:rsidDel="001F47BA">
          <w:rPr>
            <w:rFonts w:ascii="Calibri" w:hAnsi="Calibri" w:cs="Calibri"/>
          </w:rPr>
          <w:delText xml:space="preserve">Hansell et al. </w:delText>
        </w:r>
      </w:del>
      <w:r w:rsidRPr="001F47BA">
        <w:rPr>
          <w:rFonts w:ascii="Calibri" w:hAnsi="Calibri" w:cs="Calibri"/>
        </w:rPr>
        <w:t>2022)</w:t>
      </w:r>
      <w:r>
        <w:rPr>
          <w:rFonts w:ascii="Calibri" w:hAnsi="Calibri" w:cs="Calibri"/>
        </w:rPr>
        <w:fldChar w:fldCharType="end"/>
      </w:r>
      <w:ins w:id="464" w:author="Katie Lankowicz" w:date="2024-05-09T10:27:00Z" w16du:dateUtc="2024-05-09T13:27:00Z">
        <w:r>
          <w:rPr>
            <w:rFonts w:ascii="Calibri" w:hAnsi="Calibri" w:cs="Calibri"/>
          </w:rPr>
          <w:t xml:space="preserve">. </w:t>
        </w:r>
      </w:ins>
      <w:ins w:id="465" w:author="Katie Lankowicz" w:date="2024-05-09T13:15:00Z" w16du:dateUtc="2024-05-09T16:15:00Z">
        <w:r>
          <w:rPr>
            <w:rFonts w:ascii="Calibri" w:hAnsi="Calibri" w:cs="Calibri"/>
          </w:rPr>
          <w:t>If AIC values were within 2 units of each other, the most parsimonious model was selected</w:t>
        </w:r>
      </w:ins>
      <w:ins w:id="466" w:author="Katie Lankowicz" w:date="2024-05-09T13:19:00Z" w16du:dateUtc="2024-05-09T16:19:00Z">
        <w:r>
          <w:rPr>
            <w:rFonts w:ascii="Calibri" w:hAnsi="Calibri" w:cs="Calibri"/>
          </w:rPr>
          <w:t xml:space="preserve"> </w:t>
        </w:r>
      </w:ins>
      <w:r>
        <w:rPr>
          <w:rFonts w:ascii="Calibri" w:hAnsi="Calibri" w:cs="Calibri"/>
        </w:rPr>
        <w:fldChar w:fldCharType="begin"/>
      </w:r>
      <w:r>
        <w:rPr>
          <w:rFonts w:ascii="Calibri" w:hAnsi="Calibri" w:cs="Calibri"/>
        </w:rPr>
        <w:instrText xml:space="preserve"> ADDIN ZOTERO_ITEM CSL_CITATION {"citationID":"ETSjot9c","properties":{"formattedCitation":"(Burnham and Anderson 2004)","plainCitation":"(Burnham and Anderson 2004)","noteIndex":0},"citationItems":[{"id":235,"uris":["http://zotero.org/users/11233743/items/HY95G7PH"],"itemData":{"id":235,"type":"article-journal","abstract":"The model selection literature has been generally poor at reflecting the deep foundations of the Akaike information criterion (AIC) and at making appropriate comparisons to the Bayesian information criterion (BIC). There is a clear philosophy, a sound criterion based in information theory, and a rigorous statistical foundation for AIC. AIC can be justified as Bayesian using a “savvy” prior on models that is a function of sample size and the number of model parameters. Furthermore, BIC can be derived as a non-Bayesian result. Therefore, arguments about using AIC versus BIC for model selection cannot be from a Bayes versus frequentist perspective. The philosophical context of what is assumed about reality, approximating models, and the intent of model-based inference should determine whether AIC or BIC is used. Various facets of such multimodel inference are presented here, particularly methods of model averaging.","container-title":"Sociological Methods &amp; Research","DOI":"10.1177/0049124104268644","ISSN":"0049-1241, 1552-8294","issue":"2","journalAbbreviation":"Sociological Methods &amp; Research","language":"en","license":"http://journals.sagepub.com/page/policies/text-and-data-mining-license","page":"261-304","source":"DOI.org (Crossref)","title":"Multimodel Inference: Understanding AIC and BIC in Model Selection","title-short":"Multimodel Inference","volume":"33","author":[{"family":"Burnham","given":"Kenneth P."},{"family":"Anderson","given":"David R."}],"issued":{"date-parts":[["2004",11]]}}}],"schema":"https://github.com/citation-style-language/schema/raw/master/csl-citation.json"} </w:instrText>
      </w:r>
      <w:r>
        <w:rPr>
          <w:rFonts w:ascii="Calibri" w:hAnsi="Calibri" w:cs="Calibri"/>
        </w:rPr>
        <w:fldChar w:fldCharType="separate"/>
      </w:r>
      <w:r w:rsidRPr="001F47BA">
        <w:rPr>
          <w:rFonts w:ascii="Calibri" w:hAnsi="Calibri" w:cs="Calibri"/>
        </w:rPr>
        <w:t>(Burnham and Anderson 2004)</w:t>
      </w:r>
      <w:r>
        <w:rPr>
          <w:rFonts w:ascii="Calibri" w:hAnsi="Calibri" w:cs="Calibri"/>
        </w:rPr>
        <w:fldChar w:fldCharType="end"/>
      </w:r>
      <w:ins w:id="467" w:author="Katie Lankowicz" w:date="2024-05-09T13:24:00Z" w16du:dateUtc="2024-05-09T16:24:00Z">
        <w:r>
          <w:rPr>
            <w:rFonts w:ascii="Calibri" w:hAnsi="Calibri" w:cs="Calibri"/>
          </w:rPr>
          <w:t xml:space="preserve">. </w:t>
        </w:r>
      </w:ins>
      <w:ins w:id="468" w:author="Katie Lankowicz" w:date="2024-05-09T10:54:00Z" w16du:dateUtc="2024-05-09T13:54:00Z">
        <w:r>
          <w:rPr>
            <w:rFonts w:ascii="Calibri" w:hAnsi="Calibri" w:cs="Calibri"/>
          </w:rPr>
          <w:t xml:space="preserve">Results from the series of </w:t>
        </w:r>
      </w:ins>
      <w:ins w:id="469" w:author="Katie Lankowicz" w:date="2024-05-09T10:55:00Z" w16du:dateUtc="2024-05-09T13:55:00Z">
        <w:r>
          <w:rPr>
            <w:rFonts w:ascii="Calibri" w:hAnsi="Calibri" w:cs="Calibri"/>
          </w:rPr>
          <w:t xml:space="preserve">drop-one </w:t>
        </w:r>
      </w:ins>
      <w:ins w:id="470" w:author="Katie Lankowicz" w:date="2024-05-09T10:54:00Z" w16du:dateUtc="2024-05-09T13:54:00Z">
        <w:r>
          <w:rPr>
            <w:rFonts w:ascii="Calibri" w:hAnsi="Calibri" w:cs="Calibri"/>
          </w:rPr>
          <w:t xml:space="preserve">models for small cod indicated monthly AMO was not a significant </w:t>
        </w:r>
      </w:ins>
      <w:ins w:id="471" w:author="Katie Lankowicz" w:date="2024-05-09T10:55:00Z" w16du:dateUtc="2024-05-09T13:55:00Z">
        <w:r>
          <w:rPr>
            <w:rFonts w:ascii="Calibri" w:hAnsi="Calibri" w:cs="Calibri"/>
          </w:rPr>
          <w:t>density covariate</w:t>
        </w:r>
      </w:ins>
      <w:ins w:id="472" w:author="Katie Lankowicz" w:date="2024-05-09T13:24:00Z" w16du:dateUtc="2024-05-09T16:24:00Z">
        <w:r>
          <w:rPr>
            <w:rFonts w:ascii="Calibri" w:hAnsi="Calibri" w:cs="Calibri"/>
          </w:rPr>
          <w:t xml:space="preserve">, and so it was excluded from future </w:t>
        </w:r>
      </w:ins>
      <w:ins w:id="473" w:author="Katie Lankowicz" w:date="2024-05-09T13:29:00Z" w16du:dateUtc="2024-05-09T16:29:00Z">
        <w:r>
          <w:rPr>
            <w:rFonts w:ascii="Calibri" w:hAnsi="Calibri" w:cs="Calibri"/>
          </w:rPr>
          <w:t xml:space="preserve">small cod </w:t>
        </w:r>
      </w:ins>
      <w:ins w:id="474" w:author="Katie Lankowicz" w:date="2024-05-09T13:24:00Z" w16du:dateUtc="2024-05-09T16:24:00Z">
        <w:r>
          <w:rPr>
            <w:rFonts w:ascii="Calibri" w:hAnsi="Calibri" w:cs="Calibri"/>
          </w:rPr>
          <w:t>model runs</w:t>
        </w:r>
      </w:ins>
      <w:ins w:id="475" w:author="Katie Lankowicz" w:date="2024-05-09T11:48:00Z" w16du:dateUtc="2024-05-09T14:48:00Z">
        <w:r>
          <w:rPr>
            <w:rFonts w:ascii="Calibri" w:hAnsi="Calibri" w:cs="Calibri"/>
          </w:rPr>
          <w:t xml:space="preserve">. </w:t>
        </w:r>
      </w:ins>
      <w:ins w:id="476" w:author="Katie Lankowicz" w:date="2024-05-09T13:24:00Z" w16du:dateUtc="2024-05-09T16:24:00Z">
        <w:r>
          <w:rPr>
            <w:rFonts w:ascii="Calibri" w:hAnsi="Calibri" w:cs="Calibri"/>
          </w:rPr>
          <w:t>For the medium size class, all density covariates were retained.</w:t>
        </w:r>
      </w:ins>
      <w:ins w:id="477" w:author="Katie Lankowicz" w:date="2024-06-07T09:31:00Z" w16du:dateUtc="2024-06-07T13:31:00Z">
        <w:r w:rsidR="00287910">
          <w:rPr>
            <w:rFonts w:ascii="Calibri" w:hAnsi="Calibri" w:cs="Calibri"/>
          </w:rPr>
          <w:t xml:space="preserve"> Models without </w:t>
        </w:r>
      </w:ins>
      <w:ins w:id="478" w:author="Katie Lankowicz" w:date="2024-06-07T09:32:00Z" w16du:dateUtc="2024-06-07T13:32:00Z">
        <w:r w:rsidR="00287910">
          <w:rPr>
            <w:rFonts w:ascii="Calibri" w:hAnsi="Calibri" w:cs="Calibri"/>
          </w:rPr>
          <w:t xml:space="preserve">AMO, bottom temperature, or predicted likelihood of cobble density covariates did not converge, </w:t>
        </w:r>
      </w:ins>
      <w:ins w:id="479" w:author="Katie Lankowicz" w:date="2024-06-07T09:33:00Z" w16du:dateUtc="2024-06-07T13:33:00Z">
        <w:r w:rsidR="00287910">
          <w:rPr>
            <w:rFonts w:ascii="Calibri" w:hAnsi="Calibri" w:cs="Calibri"/>
          </w:rPr>
          <w:t xml:space="preserve">highlighting their importance to modeling medium cod spatial density. </w:t>
        </w:r>
      </w:ins>
      <w:ins w:id="480" w:author="Katie Lankowicz" w:date="2024-05-09T13:25:00Z" w16du:dateUtc="2024-05-09T16:25:00Z">
        <w:r>
          <w:rPr>
            <w:rFonts w:ascii="Calibri" w:hAnsi="Calibri" w:cs="Calibri"/>
          </w:rPr>
          <w:t xml:space="preserve">Results from the large size class models indicated that </w:t>
        </w:r>
      </w:ins>
      <w:ins w:id="481" w:author="Katie Lankowicz" w:date="2024-05-09T13:28:00Z" w16du:dateUtc="2024-05-09T16:28:00Z">
        <w:r>
          <w:rPr>
            <w:rFonts w:ascii="Calibri" w:hAnsi="Calibri" w:cs="Calibri"/>
          </w:rPr>
          <w:t xml:space="preserve">the predicted likelihood of </w:t>
        </w:r>
        <w:proofErr w:type="gramStart"/>
        <w:r>
          <w:rPr>
            <w:rFonts w:ascii="Calibri" w:hAnsi="Calibri" w:cs="Calibri"/>
          </w:rPr>
          <w:t>cobble</w:t>
        </w:r>
      </w:ins>
      <w:proofErr w:type="gramEnd"/>
      <w:ins w:id="482" w:author="Katie Lankowicz" w:date="2024-06-07T09:33:00Z" w16du:dateUtc="2024-06-07T13:33:00Z">
        <w:r w:rsidR="00287910">
          <w:rPr>
            <w:rFonts w:ascii="Calibri" w:hAnsi="Calibri" w:cs="Calibri"/>
          </w:rPr>
          <w:t xml:space="preserve">, </w:t>
        </w:r>
      </w:ins>
      <w:ins w:id="483" w:author="Katie Lankowicz" w:date="2024-05-23T09:59:00Z" w16du:dateUtc="2024-05-23T13:59:00Z">
        <w:r w:rsidR="004F6BB7">
          <w:rPr>
            <w:rFonts w:ascii="Calibri" w:hAnsi="Calibri" w:cs="Calibri"/>
          </w:rPr>
          <w:t>sand</w:t>
        </w:r>
      </w:ins>
      <w:ins w:id="484" w:author="Katie Lankowicz" w:date="2024-06-07T09:33:00Z" w16du:dateUtc="2024-06-07T13:33:00Z">
        <w:r w:rsidR="00287910">
          <w:rPr>
            <w:rFonts w:ascii="Calibri" w:hAnsi="Calibri" w:cs="Calibri"/>
          </w:rPr>
          <w:t>, and mud</w:t>
        </w:r>
      </w:ins>
      <w:ins w:id="485" w:author="Katie Lankowicz" w:date="2024-05-23T09:59:00Z" w16du:dateUtc="2024-05-23T13:59:00Z">
        <w:r w:rsidR="004F6BB7">
          <w:rPr>
            <w:rFonts w:ascii="Calibri" w:hAnsi="Calibri" w:cs="Calibri"/>
          </w:rPr>
          <w:t xml:space="preserve"> were</w:t>
        </w:r>
      </w:ins>
      <w:ins w:id="486" w:author="Katie Lankowicz" w:date="2024-05-09T13:28:00Z" w16du:dateUtc="2024-05-09T16:28:00Z">
        <w:r>
          <w:rPr>
            <w:rFonts w:ascii="Calibri" w:hAnsi="Calibri" w:cs="Calibri"/>
          </w:rPr>
          <w:t xml:space="preserve"> not significant density c</w:t>
        </w:r>
      </w:ins>
      <w:ins w:id="487" w:author="Katie Lankowicz" w:date="2024-05-09T13:29:00Z" w16du:dateUtc="2024-05-09T16:29:00Z">
        <w:r>
          <w:rPr>
            <w:rFonts w:ascii="Calibri" w:hAnsi="Calibri" w:cs="Calibri"/>
          </w:rPr>
          <w:t>ovariate</w:t>
        </w:r>
      </w:ins>
      <w:ins w:id="488" w:author="Katie Lankowicz" w:date="2024-05-23T09:59:00Z" w16du:dateUtc="2024-05-23T13:59:00Z">
        <w:r w:rsidR="004F6BB7">
          <w:rPr>
            <w:rFonts w:ascii="Calibri" w:hAnsi="Calibri" w:cs="Calibri"/>
          </w:rPr>
          <w:t>s</w:t>
        </w:r>
      </w:ins>
      <w:ins w:id="489" w:author="Katie Lankowicz" w:date="2024-05-09T13:29:00Z" w16du:dateUtc="2024-05-09T16:29:00Z">
        <w:r>
          <w:rPr>
            <w:rFonts w:ascii="Calibri" w:hAnsi="Calibri" w:cs="Calibri"/>
          </w:rPr>
          <w:t xml:space="preserve">, and so </w:t>
        </w:r>
      </w:ins>
      <w:ins w:id="490" w:author="Katie Lankowicz" w:date="2024-05-23T09:59:00Z" w16du:dateUtc="2024-05-23T13:59:00Z">
        <w:r w:rsidR="004F6BB7">
          <w:rPr>
            <w:rFonts w:ascii="Calibri" w:hAnsi="Calibri" w:cs="Calibri"/>
          </w:rPr>
          <w:t>they were</w:t>
        </w:r>
      </w:ins>
      <w:ins w:id="491" w:author="Katie Lankowicz" w:date="2024-05-09T13:29:00Z" w16du:dateUtc="2024-05-09T16:29:00Z">
        <w:r>
          <w:rPr>
            <w:rFonts w:ascii="Calibri" w:hAnsi="Calibri" w:cs="Calibri"/>
          </w:rPr>
          <w:t xml:space="preserve"> excluded from future large cod model runs</w:t>
        </w:r>
      </w:ins>
      <w:ins w:id="492" w:author="Katie Lankowicz" w:date="2024-10-04T15:27:00Z" w16du:dateUtc="2024-10-04T19:27:00Z">
        <w:r w:rsidR="00D85F42">
          <w:rPr>
            <w:rFonts w:ascii="Calibri" w:hAnsi="Calibri" w:cs="Calibri"/>
          </w:rPr>
          <w:t xml:space="preserve"> (Table S3)</w:t>
        </w:r>
      </w:ins>
      <w:ins w:id="493" w:author="Katie Lankowicz" w:date="2024-05-09T13:29:00Z" w16du:dateUtc="2024-05-09T16:29:00Z">
        <w:r>
          <w:rPr>
            <w:rFonts w:ascii="Calibri" w:hAnsi="Calibri" w:cs="Calibri"/>
          </w:rPr>
          <w:t>.</w:t>
        </w:r>
        <w:r w:rsidRPr="00683668" w:rsidDel="001F47BA">
          <w:rPr>
            <w:rFonts w:ascii="Calibri" w:hAnsi="Calibri" w:cs="Calibri"/>
          </w:rPr>
          <w:t xml:space="preserve"> </w:t>
        </w:r>
      </w:ins>
    </w:p>
    <w:p w14:paraId="4918C73B" w14:textId="2D427679" w:rsidR="00122B92" w:rsidRPr="00683668" w:rsidRDefault="00AB29F1" w:rsidP="00077153">
      <w:pPr>
        <w:spacing w:after="0" w:line="480" w:lineRule="auto"/>
        <w:ind w:firstLine="720"/>
        <w:rPr>
          <w:rFonts w:ascii="Calibri" w:hAnsi="Calibri" w:cs="Calibri"/>
        </w:rPr>
      </w:pPr>
      <w:commentRangeStart w:id="494"/>
      <w:del w:id="495" w:author="Katie Lankowicz" w:date="2024-05-09T13:29:00Z" w16du:dateUtc="2024-05-09T16:29:00Z">
        <w:r w:rsidRPr="00683668" w:rsidDel="001F47BA">
          <w:rPr>
            <w:rFonts w:ascii="Calibri" w:hAnsi="Calibri" w:cs="Calibri"/>
          </w:rPr>
          <w:delText xml:space="preserve">The second step was to </w:delText>
        </w:r>
        <w:r w:rsidDel="001F47BA">
          <w:rPr>
            <w:rFonts w:ascii="Calibri" w:hAnsi="Calibri" w:cs="Calibri"/>
          </w:rPr>
          <w:delText>select the most informative combination of potential density covariates via model selection.</w:delText>
        </w:r>
        <w:r w:rsidRPr="00683668" w:rsidDel="001F47BA">
          <w:rPr>
            <w:rFonts w:ascii="Calibri" w:hAnsi="Calibri" w:cs="Calibri"/>
          </w:rPr>
          <w:delText xml:space="preserve"> </w:delText>
        </w:r>
        <w:r w:rsidDel="001F47BA">
          <w:rPr>
            <w:rFonts w:ascii="Calibri" w:hAnsi="Calibri" w:cs="Calibri"/>
          </w:rPr>
          <w:delText>A</w:delText>
        </w:r>
        <w:r w:rsidR="00122B92" w:rsidRPr="00683668" w:rsidDel="001F47BA">
          <w:rPr>
            <w:rFonts w:ascii="Calibri" w:hAnsi="Calibri" w:cs="Calibri"/>
          </w:rPr>
          <w:delText xml:space="preserve"> subset of the original observation data (the last 5 years of NEFSC bottom trawl data) </w:delText>
        </w:r>
        <w:r w:rsidDel="001F47BA">
          <w:rPr>
            <w:rFonts w:ascii="Calibri" w:hAnsi="Calibri" w:cs="Calibri"/>
          </w:rPr>
          <w:delText xml:space="preserve">was run </w:delText>
        </w:r>
        <w:r w:rsidR="00122B92" w:rsidRPr="00683668" w:rsidDel="001F47BA">
          <w:rPr>
            <w:rFonts w:ascii="Calibri" w:hAnsi="Calibri" w:cs="Calibri"/>
          </w:rPr>
          <w:delText>with all possible combinations of variables as spatial density inputs</w:delText>
        </w:r>
        <w:r w:rsidR="0008017D" w:rsidRPr="00683668" w:rsidDel="001F47BA">
          <w:rPr>
            <w:rFonts w:ascii="Calibri" w:hAnsi="Calibri" w:cs="Calibri"/>
          </w:rPr>
          <w:delText xml:space="preserve"> (Table 4)</w:delText>
        </w:r>
        <w:r w:rsidR="00122B92" w:rsidRPr="00683668" w:rsidDel="001F47BA">
          <w:rPr>
            <w:rFonts w:ascii="Calibri" w:hAnsi="Calibri" w:cs="Calibri"/>
          </w:rPr>
          <w:delText>. The four sediment likelihood variables (cobble, gravel, sand, and mud) were never separated</w:delText>
        </w:r>
        <w:r w:rsidR="0008017D" w:rsidRPr="00683668" w:rsidDel="001F47BA">
          <w:rPr>
            <w:rFonts w:ascii="Calibri" w:hAnsi="Calibri" w:cs="Calibri"/>
          </w:rPr>
          <w:delText>, as the entire suite of sediment probabilities is needed to characterize bottom habitat</w:delText>
        </w:r>
        <w:r w:rsidR="00122B92" w:rsidRPr="00683668" w:rsidDel="001F47BA">
          <w:rPr>
            <w:rFonts w:ascii="Calibri" w:hAnsi="Calibri" w:cs="Calibri"/>
          </w:rPr>
          <w:delText>. Models were then compared using AIC. Maximum likelihood was used to calculate AIC, as the spatial and spatiotemporal random effects did not change between models.</w:delText>
        </w:r>
        <w:r w:rsidR="0008017D" w:rsidRPr="00683668" w:rsidDel="001F47BA">
          <w:rPr>
            <w:rFonts w:ascii="Calibri" w:hAnsi="Calibri" w:cs="Calibri"/>
          </w:rPr>
          <w:delText xml:space="preserve"> The model with the lowest AIC was the model that included spatial density terms for all potential covariates.</w:delText>
        </w:r>
        <w:commentRangeEnd w:id="494"/>
        <w:r w:rsidR="00467C7A" w:rsidDel="001F47BA">
          <w:rPr>
            <w:rStyle w:val="CommentReference"/>
          </w:rPr>
          <w:commentReference w:id="494"/>
        </w:r>
      </w:del>
    </w:p>
    <w:p w14:paraId="41E3A39F" w14:textId="46CF7E73" w:rsidR="00122B92" w:rsidRPr="00683668" w:rsidRDefault="00122B92" w:rsidP="00077153">
      <w:pPr>
        <w:spacing w:after="0" w:line="480" w:lineRule="auto"/>
        <w:rPr>
          <w:rFonts w:ascii="Calibri" w:hAnsi="Calibri" w:cs="Calibri"/>
          <w:b/>
          <w:bCs/>
          <w:color w:val="4472C4" w:themeColor="accent1"/>
        </w:rPr>
      </w:pPr>
      <w:r w:rsidRPr="00683668">
        <w:rPr>
          <w:rFonts w:ascii="Calibri" w:hAnsi="Calibri" w:cs="Calibri"/>
          <w:b/>
          <w:bCs/>
          <w:color w:val="4472C4" w:themeColor="accent1"/>
        </w:rPr>
        <w:t>3.4</w:t>
      </w:r>
      <w:r w:rsidRPr="00683668">
        <w:rPr>
          <w:rFonts w:ascii="Calibri" w:hAnsi="Calibri" w:cs="Calibri"/>
          <w:b/>
          <w:bCs/>
          <w:color w:val="4472C4" w:themeColor="accent1"/>
        </w:rPr>
        <w:tab/>
        <w:t>Final model</w:t>
      </w:r>
      <w:ins w:id="496" w:author="Katie Lankowicz" w:date="2024-06-11T14:42:00Z" w16du:dateUtc="2024-06-11T18:42:00Z">
        <w:r w:rsidR="009F054F">
          <w:rPr>
            <w:rFonts w:ascii="Calibri" w:hAnsi="Calibri" w:cs="Calibri"/>
            <w:b/>
            <w:bCs/>
            <w:color w:val="4472C4" w:themeColor="accent1"/>
          </w:rPr>
          <w:t xml:space="preserve">, </w:t>
        </w:r>
      </w:ins>
      <w:del w:id="497" w:author="Katie Lankowicz" w:date="2024-06-11T14:42:00Z" w16du:dateUtc="2024-06-11T18:42:00Z">
        <w:r w:rsidR="00683668" w:rsidDel="009F054F">
          <w:rPr>
            <w:rFonts w:ascii="Calibri" w:hAnsi="Calibri" w:cs="Calibri"/>
            <w:b/>
            <w:bCs/>
            <w:color w:val="4472C4" w:themeColor="accent1"/>
          </w:rPr>
          <w:delText xml:space="preserve"> and </w:delText>
        </w:r>
      </w:del>
      <w:r w:rsidR="00683668">
        <w:rPr>
          <w:rFonts w:ascii="Calibri" w:hAnsi="Calibri" w:cs="Calibri"/>
          <w:b/>
          <w:bCs/>
          <w:color w:val="4472C4" w:themeColor="accent1"/>
        </w:rPr>
        <w:t>diagnostics</w:t>
      </w:r>
      <w:ins w:id="498" w:author="Katie Lankowicz" w:date="2024-06-11T14:42:00Z" w16du:dateUtc="2024-06-11T18:42:00Z">
        <w:r w:rsidR="009F054F">
          <w:rPr>
            <w:rFonts w:ascii="Calibri" w:hAnsi="Calibri" w:cs="Calibri"/>
            <w:b/>
            <w:bCs/>
            <w:color w:val="4472C4" w:themeColor="accent1"/>
          </w:rPr>
          <w:t>, and derived quantities</w:t>
        </w:r>
      </w:ins>
    </w:p>
    <w:p w14:paraId="469256D6" w14:textId="24441653" w:rsidR="00F8380B" w:rsidRDefault="00122B92" w:rsidP="00077153">
      <w:pPr>
        <w:spacing w:after="0" w:line="480" w:lineRule="auto"/>
        <w:ind w:firstLine="720"/>
        <w:rPr>
          <w:ins w:id="499" w:author="Katie Lankowicz" w:date="2024-09-04T12:47:00Z" w16du:dateUtc="2024-09-04T16:47:00Z"/>
          <w:rFonts w:ascii="Calibri" w:hAnsi="Calibri" w:cs="Calibri"/>
        </w:rPr>
      </w:pPr>
      <w:r w:rsidRPr="00683668">
        <w:rPr>
          <w:rFonts w:ascii="Calibri" w:hAnsi="Calibri" w:cs="Calibri"/>
        </w:rPr>
        <w:t xml:space="preserve">After the model selection process, the best </w:t>
      </w:r>
      <w:del w:id="500" w:author="Katie Lankowicz" w:date="2024-05-09T13:30:00Z" w16du:dateUtc="2024-05-09T16:30:00Z">
        <w:r w:rsidRPr="00683668" w:rsidDel="001F47BA">
          <w:rPr>
            <w:rFonts w:ascii="Calibri" w:hAnsi="Calibri" w:cs="Calibri"/>
          </w:rPr>
          <w:delText xml:space="preserve">model included anisotropy, spatial, and spatiotemporal random effects in both linear predictors and density covariates for </w:delText>
        </w:r>
        <w:r w:rsidR="00DA7426" w:rsidRPr="00683668" w:rsidDel="001F47BA">
          <w:rPr>
            <w:rFonts w:ascii="Calibri" w:hAnsi="Calibri" w:cs="Calibri"/>
          </w:rPr>
          <w:delText xml:space="preserve">the </w:delText>
        </w:r>
        <w:r w:rsidRPr="00683668" w:rsidDel="001F47BA">
          <w:rPr>
            <w:rFonts w:ascii="Calibri" w:hAnsi="Calibri" w:cs="Calibri"/>
          </w:rPr>
          <w:delText xml:space="preserve">four sediment types, rugosity, bathymetry, bottom temperature, NAO index, and AMO index. </w:delText>
        </w:r>
      </w:del>
      <w:ins w:id="501" w:author="Katie Lankowicz" w:date="2024-05-09T13:30:00Z" w16du:dateUtc="2024-05-09T16:30:00Z">
        <w:r w:rsidR="001F47BA">
          <w:rPr>
            <w:rFonts w:ascii="Calibri" w:hAnsi="Calibri" w:cs="Calibri"/>
          </w:rPr>
          <w:t>selected models for all three size classes</w:t>
        </w:r>
      </w:ins>
      <w:ins w:id="502" w:author="Katie Lankowicz" w:date="2024-05-08T17:35:00Z" w16du:dateUtc="2024-05-08T20:35:00Z">
        <w:r w:rsidR="00467C7A">
          <w:rPr>
            <w:rFonts w:ascii="Calibri" w:hAnsi="Calibri" w:cs="Calibri"/>
          </w:rPr>
          <w:t xml:space="preserve"> were run twice; once with Gaussian Ma</w:t>
        </w:r>
      </w:ins>
      <w:ins w:id="503" w:author="Katie Lankowicz" w:date="2024-05-08T17:36:00Z" w16du:dateUtc="2024-05-08T20:36:00Z">
        <w:r w:rsidR="00467C7A">
          <w:rPr>
            <w:rFonts w:ascii="Calibri" w:hAnsi="Calibri" w:cs="Calibri"/>
          </w:rPr>
          <w:t>rkov Random Fields</w:t>
        </w:r>
      </w:ins>
      <w:ins w:id="504" w:author="Katie Lankowicz" w:date="2024-05-08T17:37:00Z" w16du:dateUtc="2024-05-08T20:37:00Z">
        <w:r w:rsidR="00467C7A">
          <w:rPr>
            <w:rFonts w:ascii="Calibri" w:hAnsi="Calibri" w:cs="Calibri"/>
          </w:rPr>
          <w:t xml:space="preserve"> (GMRF)</w:t>
        </w:r>
      </w:ins>
      <w:ins w:id="505" w:author="Katie Lankowicz" w:date="2024-05-08T17:36:00Z" w16du:dateUtc="2024-05-08T20:36:00Z">
        <w:r w:rsidR="00467C7A">
          <w:rPr>
            <w:rFonts w:ascii="Calibri" w:hAnsi="Calibri" w:cs="Calibri"/>
          </w:rPr>
          <w:t xml:space="preserve"> for enhanced fine-scale </w:t>
        </w:r>
      </w:ins>
      <w:ins w:id="506" w:author="Katie Lankowicz" w:date="2024-06-11T15:04:00Z" w16du:dateUtc="2024-06-11T19:04:00Z">
        <w:r w:rsidR="00B52150">
          <w:rPr>
            <w:rFonts w:ascii="Calibri" w:hAnsi="Calibri" w:cs="Calibri"/>
          </w:rPr>
          <w:t>spatiotemporal</w:t>
        </w:r>
      </w:ins>
      <w:ins w:id="507" w:author="Katie Lankowicz" w:date="2024-05-08T17:36:00Z" w16du:dateUtc="2024-05-08T20:36:00Z">
        <w:r w:rsidR="00467C7A">
          <w:rPr>
            <w:rFonts w:ascii="Calibri" w:hAnsi="Calibri" w:cs="Calibri"/>
          </w:rPr>
          <w:t xml:space="preserve"> interpolation turned on, and once with them turned off. </w:t>
        </w:r>
      </w:ins>
      <w:ins w:id="508" w:author="Katie Lankowicz" w:date="2024-09-12T14:47:00Z" w16du:dateUtc="2024-09-12T18:47:00Z">
        <w:r w:rsidR="00F360D8">
          <w:rPr>
            <w:rFonts w:ascii="Calibri" w:hAnsi="Calibri" w:cs="Calibri"/>
          </w:rPr>
          <w:t>The r</w:t>
        </w:r>
      </w:ins>
      <w:ins w:id="509" w:author="Katie Lankowicz" w:date="2024-05-08T17:36:00Z" w16du:dateUtc="2024-05-08T20:36:00Z">
        <w:r w:rsidR="00467C7A">
          <w:rPr>
            <w:rFonts w:ascii="Calibri" w:hAnsi="Calibri" w:cs="Calibri"/>
          </w:rPr>
          <w:t>esulting centers of gravity from model fits were com</w:t>
        </w:r>
      </w:ins>
      <w:ins w:id="510" w:author="Katie Lankowicz" w:date="2024-05-08T17:37:00Z" w16du:dateUtc="2024-05-08T20:37:00Z">
        <w:r w:rsidR="00467C7A">
          <w:rPr>
            <w:rFonts w:ascii="Calibri" w:hAnsi="Calibri" w:cs="Calibri"/>
          </w:rPr>
          <w:t xml:space="preserve">pared. Major differences between </w:t>
        </w:r>
      </w:ins>
      <w:ins w:id="511" w:author="Katie Lankowicz" w:date="2024-05-08T17:42:00Z" w16du:dateUtc="2024-05-08T20:42:00Z">
        <w:r w:rsidR="00467C7A">
          <w:rPr>
            <w:rFonts w:ascii="Calibri" w:hAnsi="Calibri" w:cs="Calibri"/>
          </w:rPr>
          <w:t xml:space="preserve">centers of gravity from </w:t>
        </w:r>
      </w:ins>
      <w:ins w:id="512" w:author="Katie Lankowicz" w:date="2024-05-08T17:37:00Z" w16du:dateUtc="2024-05-08T20:37:00Z">
        <w:r w:rsidR="00467C7A">
          <w:rPr>
            <w:rFonts w:ascii="Calibri" w:hAnsi="Calibri" w:cs="Calibri"/>
          </w:rPr>
          <w:t xml:space="preserve">models with and without GMRF turned on would indicate an important density covariate </w:t>
        </w:r>
      </w:ins>
      <w:ins w:id="513" w:author="Katie Lankowicz" w:date="2024-05-08T17:38:00Z" w16du:dateUtc="2024-05-08T20:38:00Z">
        <w:r w:rsidR="00467C7A">
          <w:rPr>
            <w:rFonts w:ascii="Calibri" w:hAnsi="Calibri" w:cs="Calibri"/>
          </w:rPr>
          <w:t>is not being explicitly modeled</w:t>
        </w:r>
      </w:ins>
      <w:ins w:id="514" w:author="Katie Lankowicz" w:date="2024-05-09T13:01:00Z" w16du:dateUtc="2024-05-09T16:01:00Z">
        <w:r w:rsidR="001F47BA">
          <w:rPr>
            <w:rFonts w:ascii="Calibri" w:hAnsi="Calibri" w:cs="Calibri"/>
          </w:rPr>
          <w:t xml:space="preserve"> </w:t>
        </w:r>
      </w:ins>
      <w:r w:rsidR="001F47BA">
        <w:rPr>
          <w:rFonts w:ascii="Calibri" w:hAnsi="Calibri" w:cs="Calibri"/>
        </w:rPr>
        <w:fldChar w:fldCharType="begin"/>
      </w:r>
      <w:r w:rsidR="001F47BA">
        <w:rPr>
          <w:rFonts w:ascii="Calibri" w:hAnsi="Calibri" w:cs="Calibri"/>
        </w:rPr>
        <w:instrText xml:space="preserve"> ADDIN ZOTERO_ITEM CSL_CITATION {"citationID":"O1A00ekl","properties":{"formattedCitation":"(Perretti and Thorson 2019; Hansell et al. 2022)","plainCitation":"(Perretti and Thorson 2019; Hansell et al. 2022)","noteIndex":0},"citationItems":[{"id":233,"uris":["http://zotero.org/users/11233743/items/HVLGPBXW"],"itemData":{"id":233,"type":"article-journal","container-title":"Fisheries Research","DOI":"10.1016/j.fishres.2019.03.006","ISSN":"01657836","journalAbbreviation":"Fisheries Research","language":"en","page":"62-68","source":"DOI.org (Crossref)","title":"Spatio-temporal dynamics of summer flounder (Paralichthys dentatus) on the Northeast US shelf","volume":"215","author":[{"family":"Perretti","given":"Charles T."},{"family":"Thorson","given":"James T."}],"issued":{"date-parts":[["2019",7]]}}},{"id":231,"uris":["http://zotero.org/users/11233743/items/U6GEK3IY"],"itemData":{"id":231,"type":"article-journal","container-title":"Fisheries Research","DOI":"10.1016/j.fishres.2022.106460","ISSN":"01657836","journalAbbreviation":"Fisheries Research","language":"en","page":"106460","source":"DOI.org (Crossref)","title":"Spatio-temporal dynamics of bluefin tuna (Thunnus thynnus) in US waters of the northwest Atlantic","volume":"255","author":[{"family":"Hansell","given":"Alexander C."},{"family":"Becker","given":"Sarah L."},{"family":"Cadrin","given":"Steven X."},{"family":"Lauretta","given":"Matthew"},{"family":"Walter Iii","given":"John F."},{"family":"Kerr","given":"Lisa A."}],"issued":{"date-parts":[["2022",11]]}}}],"schema":"https://github.com/citation-style-language/schema/raw/master/csl-citation.json"} </w:instrText>
      </w:r>
      <w:r w:rsidR="001F47BA">
        <w:rPr>
          <w:rFonts w:ascii="Calibri" w:hAnsi="Calibri" w:cs="Calibri"/>
        </w:rPr>
        <w:fldChar w:fldCharType="separate"/>
      </w:r>
      <w:r w:rsidR="001F47BA" w:rsidRPr="001F47BA">
        <w:rPr>
          <w:rFonts w:ascii="Calibri" w:hAnsi="Calibri" w:cs="Calibri"/>
        </w:rPr>
        <w:t>(Perretti and Thorson 2019; Hansell et al. 2022)</w:t>
      </w:r>
      <w:r w:rsidR="001F47BA">
        <w:rPr>
          <w:rFonts w:ascii="Calibri" w:hAnsi="Calibri" w:cs="Calibri"/>
        </w:rPr>
        <w:fldChar w:fldCharType="end"/>
      </w:r>
      <w:ins w:id="515" w:author="Katie Lankowicz" w:date="2024-05-08T17:42:00Z" w16du:dateUtc="2024-05-08T20:42:00Z">
        <w:r w:rsidR="00467C7A">
          <w:rPr>
            <w:rFonts w:ascii="Calibri" w:hAnsi="Calibri" w:cs="Calibri"/>
          </w:rPr>
          <w:t xml:space="preserve">. </w:t>
        </w:r>
      </w:ins>
    </w:p>
    <w:p w14:paraId="5508DF21" w14:textId="750BA428" w:rsidR="00122B92" w:rsidRDefault="00F8380B" w:rsidP="00077153">
      <w:pPr>
        <w:spacing w:after="0" w:line="480" w:lineRule="auto"/>
        <w:ind w:firstLine="720"/>
        <w:rPr>
          <w:ins w:id="516" w:author="Katie Lankowicz" w:date="2024-06-11T14:42:00Z" w16du:dateUtc="2024-06-11T18:42:00Z"/>
          <w:rFonts w:ascii="Calibri" w:hAnsi="Calibri" w:cs="Calibri"/>
        </w:rPr>
      </w:pPr>
      <w:ins w:id="517" w:author="Katie Lankowicz" w:date="2024-09-04T12:47:00Z" w16du:dateUtc="2024-09-04T16:47:00Z">
        <w:r>
          <w:rPr>
            <w:rFonts w:ascii="Calibri" w:hAnsi="Calibri" w:cs="Calibri"/>
          </w:rPr>
          <w:t>F</w:t>
        </w:r>
      </w:ins>
      <w:del w:id="518" w:author="Katie Lankowicz" w:date="2024-09-04T12:47:00Z" w16du:dateUtc="2024-09-04T16:47:00Z">
        <w:r w:rsidR="00122B92" w:rsidRPr="00683668" w:rsidDel="00F8380B">
          <w:rPr>
            <w:rFonts w:ascii="Calibri" w:hAnsi="Calibri" w:cs="Calibri"/>
          </w:rPr>
          <w:delText>The f</w:delText>
        </w:r>
      </w:del>
      <w:r w:rsidR="00122B92" w:rsidRPr="00683668">
        <w:rPr>
          <w:rFonts w:ascii="Calibri" w:hAnsi="Calibri" w:cs="Calibri"/>
        </w:rPr>
        <w:t>inal model</w:t>
      </w:r>
      <w:ins w:id="519" w:author="Katie Lankowicz" w:date="2024-05-08T17:33:00Z" w16du:dateUtc="2024-05-08T20:33:00Z">
        <w:r w:rsidR="00467C7A">
          <w:rPr>
            <w:rFonts w:ascii="Calibri" w:hAnsi="Calibri" w:cs="Calibri"/>
          </w:rPr>
          <w:t xml:space="preserve">s </w:t>
        </w:r>
      </w:ins>
      <w:del w:id="520" w:author="Katie Lankowicz" w:date="2024-05-08T17:33:00Z" w16du:dateUtc="2024-05-08T20:33:00Z">
        <w:r w:rsidR="00122B92" w:rsidRPr="00683668" w:rsidDel="00467C7A">
          <w:rPr>
            <w:rFonts w:ascii="Calibri" w:hAnsi="Calibri" w:cs="Calibri"/>
          </w:rPr>
          <w:delText xml:space="preserve"> </w:delText>
        </w:r>
      </w:del>
      <w:r w:rsidR="00122B92" w:rsidRPr="00683668">
        <w:rPr>
          <w:rFonts w:ascii="Calibri" w:hAnsi="Calibri" w:cs="Calibri"/>
        </w:rPr>
        <w:t>w</w:t>
      </w:r>
      <w:ins w:id="521" w:author="Katie Lankowicz" w:date="2024-05-08T17:33:00Z" w16du:dateUtc="2024-05-08T20:33:00Z">
        <w:r w:rsidR="00467C7A">
          <w:rPr>
            <w:rFonts w:ascii="Calibri" w:hAnsi="Calibri" w:cs="Calibri"/>
          </w:rPr>
          <w:t>ere</w:t>
        </w:r>
      </w:ins>
      <w:del w:id="522" w:author="Katie Lankowicz" w:date="2024-05-08T17:33:00Z" w16du:dateUtc="2024-05-08T20:33:00Z">
        <w:r w:rsidR="00122B92" w:rsidRPr="00683668" w:rsidDel="00467C7A">
          <w:rPr>
            <w:rFonts w:ascii="Calibri" w:hAnsi="Calibri" w:cs="Calibri"/>
          </w:rPr>
          <w:delText>as</w:delText>
        </w:r>
      </w:del>
      <w:r w:rsidR="00122B92" w:rsidRPr="00683668">
        <w:rPr>
          <w:rFonts w:ascii="Calibri" w:hAnsi="Calibri" w:cs="Calibri"/>
        </w:rPr>
        <w:t xml:space="preserve"> </w:t>
      </w:r>
      <w:del w:id="523" w:author="Katie Lankowicz" w:date="2024-05-08T17:33:00Z" w16du:dateUtc="2024-05-08T20:33:00Z">
        <w:r w:rsidR="00122B92" w:rsidRPr="00683668" w:rsidDel="00467C7A">
          <w:rPr>
            <w:rFonts w:ascii="Calibri" w:hAnsi="Calibri" w:cs="Calibri"/>
          </w:rPr>
          <w:delText xml:space="preserve">also </w:delText>
        </w:r>
      </w:del>
      <w:r w:rsidR="00122B92" w:rsidRPr="00683668">
        <w:rPr>
          <w:rFonts w:ascii="Calibri" w:hAnsi="Calibri" w:cs="Calibri"/>
        </w:rPr>
        <w:t>run with</w:t>
      </w:r>
      <w:ins w:id="524" w:author="Katie Lankowicz" w:date="2024-05-09T09:52:00Z" w16du:dateUtc="2024-05-09T12:52:00Z">
        <w:r w:rsidR="001F47BA">
          <w:rPr>
            <w:rFonts w:ascii="Calibri" w:hAnsi="Calibri" w:cs="Calibri"/>
          </w:rPr>
          <w:t xml:space="preserve"> both </w:t>
        </w:r>
      </w:ins>
      <w:ins w:id="525" w:author="Katie Lankowicz" w:date="2024-05-09T09:53:00Z" w16du:dateUtc="2024-05-09T12:53:00Z">
        <w:r w:rsidR="001F47BA">
          <w:rPr>
            <w:rFonts w:ascii="Calibri" w:hAnsi="Calibri" w:cs="Calibri"/>
          </w:rPr>
          <w:t>GMRF and</w:t>
        </w:r>
      </w:ins>
      <w:r w:rsidR="00122B92" w:rsidRPr="00683668">
        <w:rPr>
          <w:rFonts w:ascii="Calibri" w:hAnsi="Calibri" w:cs="Calibri"/>
        </w:rPr>
        <w:t xml:space="preserve"> bias correction turned on</w:t>
      </w:r>
      <w:ins w:id="526" w:author="Katie Lankowicz" w:date="2024-05-09T09:53:00Z" w16du:dateUtc="2024-05-09T12:53:00Z">
        <w:r w:rsidR="001F47BA">
          <w:rPr>
            <w:rFonts w:ascii="Calibri" w:hAnsi="Calibri" w:cs="Calibri"/>
          </w:rPr>
          <w:t xml:space="preserve">. Models with bias correction </w:t>
        </w:r>
      </w:ins>
      <w:del w:id="527" w:author="Katie Lankowicz" w:date="2024-05-09T09:53:00Z" w16du:dateUtc="2024-05-09T12:53:00Z">
        <w:r w:rsidR="00122B92" w:rsidRPr="00683668" w:rsidDel="001F47BA">
          <w:rPr>
            <w:rFonts w:ascii="Calibri" w:hAnsi="Calibri" w:cs="Calibri"/>
          </w:rPr>
          <w:delText>, which uses</w:delText>
        </w:r>
      </w:del>
      <w:ins w:id="528" w:author="Katie Lankowicz" w:date="2024-05-09T09:53:00Z" w16du:dateUtc="2024-05-09T12:53:00Z">
        <w:r w:rsidR="001F47BA">
          <w:rPr>
            <w:rFonts w:ascii="Calibri" w:hAnsi="Calibri" w:cs="Calibri"/>
          </w:rPr>
          <w:t>use</w:t>
        </w:r>
      </w:ins>
      <w:r w:rsidR="00122B92" w:rsidRPr="00683668">
        <w:rPr>
          <w:rFonts w:ascii="Calibri" w:hAnsi="Calibri" w:cs="Calibri"/>
        </w:rPr>
        <w:t xml:space="preserve"> the “epsilon method” to ensure that the mean and variation of generated indices of abundance are not biased due to their transformation by a nonlinear function in the modeling process</w:t>
      </w:r>
      <w:r w:rsidR="00043833" w:rsidRPr="00683668">
        <w:rPr>
          <w:rFonts w:ascii="Calibri" w:hAnsi="Calibri" w:cs="Calibri"/>
        </w:rPr>
        <w:t xml:space="preserve"> </w:t>
      </w:r>
      <w:r w:rsidR="00043833" w:rsidRPr="00683668">
        <w:rPr>
          <w:rFonts w:ascii="Calibri" w:hAnsi="Calibri" w:cs="Calibri"/>
        </w:rPr>
        <w:fldChar w:fldCharType="begin"/>
      </w:r>
      <w:r w:rsidR="00043833" w:rsidRPr="00683668">
        <w:rPr>
          <w:rFonts w:ascii="Calibri" w:hAnsi="Calibri" w:cs="Calibri"/>
        </w:rPr>
        <w:instrText xml:space="preserve"> ADDIN ZOTERO_ITEM CSL_CITATION {"citationID":"TdcAf4ys","properties":{"formattedCitation":"(Thorson and Kristensen 2016)","plainCitation":"(Thorson and Kristensen 2016)","noteIndex":0},"citationItems":[{"id":151,"uris":["http://zotero.org/users/11233743/items/U6KN9M3X"],"itemData":{"id":151,"type":"article-journal","container-title":"Fisheries Research","DOI":"10.1016/j.fishres.2015.11.016","ISSN":"01657836","journalAbbreviation":"Fisheries Research","language":"en","page":"66-74","source":"DOI.org (Crossref)","title":"Implementing a generic method for bias correction in statistical models using random effects, with spatial and population dynamics examples","volume":"175","author":[{"family":"Thorson","given":"James T."},{"family":"Kristensen","given":"Kasper"}],"issued":{"date-parts":[["2016",3]]}}}],"schema":"https://github.com/citation-style-language/schema/raw/master/csl-citation.json"} </w:instrText>
      </w:r>
      <w:r w:rsidR="00043833" w:rsidRPr="00683668">
        <w:rPr>
          <w:rFonts w:ascii="Calibri" w:hAnsi="Calibri" w:cs="Calibri"/>
        </w:rPr>
        <w:fldChar w:fldCharType="separate"/>
      </w:r>
      <w:r w:rsidR="00043833" w:rsidRPr="00683668">
        <w:rPr>
          <w:rFonts w:ascii="Calibri" w:hAnsi="Calibri" w:cs="Calibri"/>
        </w:rPr>
        <w:t>(Thorson and Kristensen 2016)</w:t>
      </w:r>
      <w:r w:rsidR="00043833" w:rsidRPr="00683668">
        <w:rPr>
          <w:rFonts w:ascii="Calibri" w:hAnsi="Calibri" w:cs="Calibri"/>
        </w:rPr>
        <w:fldChar w:fldCharType="end"/>
      </w:r>
      <w:r w:rsidR="00122B92" w:rsidRPr="00683668">
        <w:rPr>
          <w:rFonts w:ascii="Calibri" w:hAnsi="Calibri" w:cs="Calibri"/>
        </w:rPr>
        <w:t>.</w:t>
      </w:r>
      <w:ins w:id="529" w:author="Katie Lankowicz" w:date="2024-06-11T09:19:00Z" w16du:dateUtc="2024-06-11T13:19:00Z">
        <w:r w:rsidR="00462931">
          <w:rPr>
            <w:rFonts w:ascii="Calibri" w:hAnsi="Calibri" w:cs="Calibri"/>
          </w:rPr>
          <w:t xml:space="preserve"> </w:t>
        </w:r>
      </w:ins>
      <w:commentRangeStart w:id="530"/>
      <w:del w:id="531" w:author="Katie Lankowicz" w:date="2024-06-11T12:04:00Z" w16du:dateUtc="2024-06-11T16:04:00Z">
        <w:r w:rsidR="00683668" w:rsidDel="008C4067">
          <w:rPr>
            <w:rFonts w:ascii="Calibri" w:hAnsi="Calibri" w:cs="Calibri"/>
          </w:rPr>
          <w:delText xml:space="preserve"> </w:delText>
        </w:r>
      </w:del>
      <w:del w:id="532" w:author="Katie Lankowicz" w:date="2024-09-04T12:53:00Z" w16du:dateUtc="2024-09-04T16:53:00Z">
        <w:r w:rsidR="00683668" w:rsidRPr="008C4067" w:rsidDel="000635C2">
          <w:rPr>
            <w:rFonts w:ascii="Calibri" w:hAnsi="Calibri" w:cs="Calibri"/>
          </w:rPr>
          <w:delText xml:space="preserve">Residual plots of the final model fit did not indicate any violation of assumptions in the construction or implementation of the model (Suppl. Fig. 3). </w:delText>
        </w:r>
      </w:del>
      <w:r w:rsidR="00683668" w:rsidRPr="008C4067">
        <w:rPr>
          <w:rFonts w:ascii="Calibri" w:hAnsi="Calibri" w:cs="Calibri"/>
        </w:rPr>
        <w:t xml:space="preserve">Mapping residuals within the </w:t>
      </w:r>
      <w:del w:id="533" w:author="Katie Lankowicz" w:date="2024-05-08T17:33:00Z" w16du:dateUtc="2024-05-08T20:33:00Z">
        <w:r w:rsidR="00683668" w:rsidRPr="008C4067" w:rsidDel="00467C7A">
          <w:rPr>
            <w:rFonts w:ascii="Calibri" w:hAnsi="Calibri" w:cs="Calibri"/>
          </w:rPr>
          <w:delText xml:space="preserve">model </w:delText>
        </w:r>
      </w:del>
      <w:r w:rsidR="00683668" w:rsidRPr="008C4067">
        <w:rPr>
          <w:rFonts w:ascii="Calibri" w:hAnsi="Calibri" w:cs="Calibri"/>
        </w:rPr>
        <w:t xml:space="preserve">spatial domain did not highlight any spatial area as having a consistently poor fit (Suppl. Fig. </w:t>
      </w:r>
      <w:ins w:id="534" w:author="Katie Lankowicz" w:date="2024-10-04T15:34:00Z" w16du:dateUtc="2024-10-04T19:34:00Z">
        <w:r w:rsidR="00D85F42">
          <w:rPr>
            <w:rFonts w:ascii="Calibri" w:hAnsi="Calibri" w:cs="Calibri"/>
          </w:rPr>
          <w:t>1</w:t>
        </w:r>
      </w:ins>
      <w:del w:id="535" w:author="Katie Lankowicz" w:date="2024-09-04T12:53:00Z" w16du:dateUtc="2024-09-04T16:53:00Z">
        <w:r w:rsidR="00683668" w:rsidRPr="008C4067" w:rsidDel="000635C2">
          <w:rPr>
            <w:rFonts w:ascii="Calibri" w:hAnsi="Calibri" w:cs="Calibri"/>
          </w:rPr>
          <w:delText>4</w:delText>
        </w:r>
      </w:del>
      <w:r w:rsidR="00683668" w:rsidRPr="008C4067">
        <w:rPr>
          <w:rFonts w:ascii="Calibri" w:hAnsi="Calibri" w:cs="Calibri"/>
        </w:rPr>
        <w:t>).</w:t>
      </w:r>
      <w:commentRangeEnd w:id="530"/>
      <w:r w:rsidR="008C4067">
        <w:rPr>
          <w:rStyle w:val="CommentReference"/>
        </w:rPr>
        <w:commentReference w:id="530"/>
      </w:r>
    </w:p>
    <w:p w14:paraId="71508C15" w14:textId="49511DFA" w:rsidR="009F054F" w:rsidRPr="00683668" w:rsidRDefault="009F054F" w:rsidP="009B428B">
      <w:pPr>
        <w:spacing w:after="0" w:line="480" w:lineRule="auto"/>
        <w:ind w:firstLine="720"/>
        <w:rPr>
          <w:rFonts w:ascii="Calibri" w:hAnsi="Calibri" w:cs="Calibri"/>
        </w:rPr>
      </w:pPr>
      <w:ins w:id="536" w:author="Katie Lankowicz" w:date="2024-06-11T14:45:00Z" w16du:dateUtc="2024-06-11T18:45:00Z">
        <w:r>
          <w:rPr>
            <w:rFonts w:ascii="Calibri" w:hAnsi="Calibri" w:cs="Calibri"/>
          </w:rPr>
          <w:t>After final model selection and assessment of diagnostics, seaso</w:t>
        </w:r>
      </w:ins>
      <w:ins w:id="537" w:author="Katie Lankowicz" w:date="2024-06-11T14:46:00Z" w16du:dateUtc="2024-06-11T18:46:00Z">
        <w:r>
          <w:rPr>
            <w:rFonts w:ascii="Calibri" w:hAnsi="Calibri" w:cs="Calibri"/>
          </w:rPr>
          <w:t xml:space="preserve">nal maps of cod spatial density are generated for each size class. These maps are useful on their own to visualize changes in cod spatial density through space and </w:t>
        </w:r>
      </w:ins>
      <w:ins w:id="538" w:author="Katie Lankowicz" w:date="2024-06-11T14:47:00Z" w16du:dateUtc="2024-06-11T18:47:00Z">
        <w:r>
          <w:rPr>
            <w:rFonts w:ascii="Calibri" w:hAnsi="Calibri" w:cs="Calibri"/>
          </w:rPr>
          <w:t>time but</w:t>
        </w:r>
      </w:ins>
      <w:ins w:id="539" w:author="Katie Lankowicz" w:date="2024-06-11T14:46:00Z" w16du:dateUtc="2024-06-11T18:46:00Z">
        <w:r>
          <w:rPr>
            <w:rFonts w:ascii="Calibri" w:hAnsi="Calibri" w:cs="Calibri"/>
          </w:rPr>
          <w:t xml:space="preserve"> can also b</w:t>
        </w:r>
      </w:ins>
      <w:ins w:id="540" w:author="Katie Lankowicz" w:date="2024-06-11T14:47:00Z" w16du:dateUtc="2024-06-11T18:47:00Z">
        <w:r>
          <w:rPr>
            <w:rFonts w:ascii="Calibri" w:hAnsi="Calibri" w:cs="Calibri"/>
          </w:rPr>
          <w:t>e used to derive other</w:t>
        </w:r>
      </w:ins>
      <w:ins w:id="541" w:author="Katie Lankowicz" w:date="2024-06-11T14:48:00Z" w16du:dateUtc="2024-06-11T18:48:00Z">
        <w:r>
          <w:rPr>
            <w:rFonts w:ascii="Calibri" w:hAnsi="Calibri" w:cs="Calibri"/>
          </w:rPr>
          <w:t xml:space="preserve"> measures of</w:t>
        </w:r>
      </w:ins>
      <w:ins w:id="542" w:author="Katie Lankowicz" w:date="2024-06-11T14:47:00Z" w16du:dateUtc="2024-06-11T18:47:00Z">
        <w:r>
          <w:rPr>
            <w:rFonts w:ascii="Calibri" w:hAnsi="Calibri" w:cs="Calibri"/>
          </w:rPr>
          <w:t xml:space="preserve"> population and spatial </w:t>
        </w:r>
        <w:r>
          <w:rPr>
            <w:rFonts w:ascii="Calibri" w:hAnsi="Calibri" w:cs="Calibri"/>
          </w:rPr>
          <w:lastRenderedPageBreak/>
          <w:t>dynamics.</w:t>
        </w:r>
      </w:ins>
      <w:ins w:id="543" w:author="Katie Lankowicz" w:date="2024-06-11T14:50:00Z" w16du:dateUtc="2024-06-11T18:50:00Z">
        <w:r>
          <w:rPr>
            <w:rFonts w:ascii="Calibri" w:hAnsi="Calibri" w:cs="Calibri"/>
          </w:rPr>
          <w:t xml:space="preserve"> Resulting maps </w:t>
        </w:r>
      </w:ins>
      <w:ins w:id="544" w:author="Katie Lankowicz" w:date="2024-06-11T14:47:00Z" w16du:dateUtc="2024-06-11T18:47:00Z">
        <w:r>
          <w:rPr>
            <w:rFonts w:ascii="Calibri" w:hAnsi="Calibri" w:cs="Calibri"/>
          </w:rPr>
          <w:t xml:space="preserve">were used to derive </w:t>
        </w:r>
      </w:ins>
      <w:ins w:id="545" w:author="Katie Lankowicz" w:date="2024-06-11T14:50:00Z" w16du:dateUtc="2024-06-11T18:50:00Z">
        <w:r>
          <w:rPr>
            <w:rFonts w:ascii="Calibri" w:hAnsi="Calibri" w:cs="Calibri"/>
          </w:rPr>
          <w:t>spring and fall indices of relative abundance for all three size classes of cod</w:t>
        </w:r>
      </w:ins>
      <w:ins w:id="546" w:author="Katie Lankowicz" w:date="2024-06-11T14:51:00Z" w16du:dateUtc="2024-06-11T18:51:00Z">
        <w:r>
          <w:rPr>
            <w:rFonts w:ascii="Calibri" w:hAnsi="Calibri" w:cs="Calibri"/>
          </w:rPr>
          <w:t xml:space="preserve">, both for individual stock </w:t>
        </w:r>
      </w:ins>
      <w:ins w:id="547" w:author="Katie Lankowicz" w:date="2024-06-11T15:07:00Z" w16du:dateUtc="2024-06-11T19:07:00Z">
        <w:r w:rsidR="00B52150">
          <w:rPr>
            <w:rFonts w:ascii="Calibri" w:hAnsi="Calibri" w:cs="Calibri"/>
          </w:rPr>
          <w:t>areas</w:t>
        </w:r>
      </w:ins>
      <w:ins w:id="548" w:author="Katie Lankowicz" w:date="2024-06-11T14:51:00Z" w16du:dateUtc="2024-06-11T18:51:00Z">
        <w:r>
          <w:rPr>
            <w:rFonts w:ascii="Calibri" w:hAnsi="Calibri" w:cs="Calibri"/>
          </w:rPr>
          <w:t xml:space="preserve"> and for the </w:t>
        </w:r>
      </w:ins>
      <w:ins w:id="549" w:author="Katie Lankowicz" w:date="2024-06-11T14:52:00Z" w16du:dateUtc="2024-06-11T18:52:00Z">
        <w:r w:rsidR="00C6497B">
          <w:rPr>
            <w:rFonts w:ascii="Calibri" w:hAnsi="Calibri" w:cs="Calibri"/>
          </w:rPr>
          <w:t xml:space="preserve">entire </w:t>
        </w:r>
      </w:ins>
      <w:ins w:id="550" w:author="Katie Lankowicz" w:date="2024-06-11T14:51:00Z" w16du:dateUtc="2024-06-11T18:51:00Z">
        <w:r>
          <w:rPr>
            <w:rFonts w:ascii="Calibri" w:hAnsi="Calibri" w:cs="Calibri"/>
          </w:rPr>
          <w:t xml:space="preserve">NEUS </w:t>
        </w:r>
      </w:ins>
      <w:ins w:id="551" w:author="Katie Lankowicz" w:date="2024-06-11T14:52:00Z" w16du:dateUtc="2024-06-11T18:52:00Z">
        <w:r w:rsidR="00C6497B">
          <w:rPr>
            <w:rFonts w:ascii="Calibri" w:hAnsi="Calibri" w:cs="Calibri"/>
          </w:rPr>
          <w:t>population</w:t>
        </w:r>
        <w:r>
          <w:rPr>
            <w:rFonts w:ascii="Calibri" w:hAnsi="Calibri" w:cs="Calibri"/>
          </w:rPr>
          <w:t xml:space="preserve">. </w:t>
        </w:r>
        <w:r w:rsidR="00C6497B">
          <w:rPr>
            <w:rFonts w:ascii="Calibri" w:hAnsi="Calibri" w:cs="Calibri"/>
          </w:rPr>
          <w:t>Seasonal centers of gravity</w:t>
        </w:r>
      </w:ins>
      <w:ins w:id="552" w:author="Katie Lankowicz" w:date="2024-09-04T12:54:00Z" w16du:dateUtc="2024-09-04T16:54:00Z">
        <w:r w:rsidR="000635C2">
          <w:rPr>
            <w:rFonts w:ascii="Calibri" w:hAnsi="Calibri" w:cs="Calibri"/>
          </w:rPr>
          <w:t xml:space="preserve"> (COG)</w:t>
        </w:r>
      </w:ins>
      <w:ins w:id="553" w:author="Katie Lankowicz" w:date="2024-06-11T14:55:00Z" w16du:dateUtc="2024-06-11T18:55:00Z">
        <w:r w:rsidR="00C6497B">
          <w:rPr>
            <w:rFonts w:ascii="Calibri" w:hAnsi="Calibri" w:cs="Calibri"/>
          </w:rPr>
          <w:t xml:space="preserve"> </w:t>
        </w:r>
      </w:ins>
      <w:ins w:id="554" w:author="Katie Lankowicz" w:date="2024-06-11T14:52:00Z" w16du:dateUtc="2024-06-11T18:52:00Z">
        <w:r w:rsidR="00C6497B">
          <w:rPr>
            <w:rFonts w:ascii="Calibri" w:hAnsi="Calibri" w:cs="Calibri"/>
          </w:rPr>
          <w:t>were also derived w</w:t>
        </w:r>
      </w:ins>
      <w:ins w:id="555" w:author="Katie Lankowicz" w:date="2024-06-11T14:53:00Z" w16du:dateUtc="2024-06-11T18:53:00Z">
        <w:r w:rsidR="00C6497B">
          <w:rPr>
            <w:rFonts w:ascii="Calibri" w:hAnsi="Calibri" w:cs="Calibri"/>
          </w:rPr>
          <w:t xml:space="preserve">ithin each stock </w:t>
        </w:r>
      </w:ins>
      <w:ins w:id="556" w:author="Katie Lankowicz" w:date="2024-06-11T15:07:00Z" w16du:dateUtc="2024-06-11T19:07:00Z">
        <w:r w:rsidR="00B52150">
          <w:rPr>
            <w:rFonts w:ascii="Calibri" w:hAnsi="Calibri" w:cs="Calibri"/>
          </w:rPr>
          <w:t xml:space="preserve">area </w:t>
        </w:r>
      </w:ins>
      <w:ins w:id="557" w:author="Katie Lankowicz" w:date="2024-06-11T14:53:00Z" w16du:dateUtc="2024-06-11T18:53:00Z">
        <w:r w:rsidR="00C6497B">
          <w:rPr>
            <w:rFonts w:ascii="Calibri" w:hAnsi="Calibri" w:cs="Calibri"/>
          </w:rPr>
          <w:t xml:space="preserve">and for the entire NEUS population. </w:t>
        </w:r>
      </w:ins>
      <w:ins w:id="558" w:author="Katie Lankowicz" w:date="2024-09-04T12:58:00Z" w16du:dateUtc="2024-09-04T16:58:00Z">
        <w:r w:rsidR="000635C2">
          <w:rPr>
            <w:rFonts w:ascii="Calibri" w:hAnsi="Calibri" w:cs="Calibri"/>
          </w:rPr>
          <w:t xml:space="preserve">COG measures the density-weighted </w:t>
        </w:r>
      </w:ins>
      <w:ins w:id="559" w:author="Katie Lankowicz" w:date="2024-09-04T12:59:00Z" w16du:dateUtc="2024-09-04T16:59:00Z">
        <w:r w:rsidR="000635C2">
          <w:rPr>
            <w:rFonts w:ascii="Calibri" w:hAnsi="Calibri" w:cs="Calibri"/>
          </w:rPr>
          <w:t>spatial location of the center of a population</w:t>
        </w:r>
      </w:ins>
      <w:ins w:id="560" w:author="Katie Lankowicz" w:date="2024-09-17T10:11:00Z" w16du:dateUtc="2024-09-17T13:11:00Z">
        <w:r w:rsidR="00E545F7">
          <w:rPr>
            <w:rFonts w:ascii="Calibri" w:hAnsi="Calibri" w:cs="Calibri"/>
          </w:rPr>
          <w:t xml:space="preserve">. </w:t>
        </w:r>
      </w:ins>
      <w:ins w:id="561" w:author="Katie Lankowicz" w:date="2024-06-11T14:58:00Z" w16du:dateUtc="2024-06-11T18:58:00Z">
        <w:r w:rsidR="00C6497B">
          <w:rPr>
            <w:rFonts w:ascii="Calibri" w:hAnsi="Calibri" w:cs="Calibri"/>
          </w:rPr>
          <w:t xml:space="preserve">Range shifts were quantified by the derivation of </w:t>
        </w:r>
      </w:ins>
      <w:ins w:id="562" w:author="Katie Lankowicz" w:date="2024-06-11T14:59:00Z" w16du:dateUtc="2024-06-11T18:59:00Z">
        <w:r w:rsidR="00C6497B">
          <w:rPr>
            <w:rFonts w:ascii="Calibri" w:hAnsi="Calibri" w:cs="Calibri"/>
          </w:rPr>
          <w:t>seasonal</w:t>
        </w:r>
      </w:ins>
      <w:ins w:id="563" w:author="Katie Lankowicz" w:date="2024-06-11T14:58:00Z" w16du:dateUtc="2024-06-11T18:58:00Z">
        <w:r w:rsidR="00C6497B">
          <w:rPr>
            <w:rFonts w:ascii="Calibri" w:hAnsi="Calibri" w:cs="Calibri"/>
          </w:rPr>
          <w:t xml:space="preserve"> </w:t>
        </w:r>
      </w:ins>
      <w:ins w:id="564" w:author="Katie Lankowicz" w:date="2024-09-04T13:54:00Z" w16du:dateUtc="2024-09-04T17:54:00Z">
        <w:r w:rsidR="009B428B">
          <w:rPr>
            <w:rFonts w:ascii="Calibri" w:hAnsi="Calibri" w:cs="Calibri"/>
          </w:rPr>
          <w:t xml:space="preserve">northeastern and southwestern </w:t>
        </w:r>
      </w:ins>
      <w:ins w:id="565" w:author="Katie Lankowicz" w:date="2024-06-11T14:58:00Z" w16du:dateUtc="2024-06-11T18:58:00Z">
        <w:r w:rsidR="00C6497B">
          <w:rPr>
            <w:rFonts w:ascii="Calibri" w:hAnsi="Calibri" w:cs="Calibri"/>
          </w:rPr>
          <w:t>range edges, represented by the 0.05 and 0.95 quantiles of cod distribution along the northing and easting axes</w:t>
        </w:r>
      </w:ins>
      <w:ins w:id="566" w:author="Katie Lankowicz" w:date="2024-06-11T14:59:00Z" w16du:dateUtc="2024-06-11T18:59:00Z">
        <w:r w:rsidR="00C6497B">
          <w:rPr>
            <w:rFonts w:ascii="Calibri" w:hAnsi="Calibri" w:cs="Calibri"/>
          </w:rPr>
          <w:t>, though these could only be calculated at the spatial scale of the entire modeled domain.</w:t>
        </w:r>
      </w:ins>
      <w:ins w:id="567" w:author="Katie Lankowicz" w:date="2024-06-11T15:09:00Z" w16du:dateUtc="2024-06-11T19:09:00Z">
        <w:r w:rsidR="00B52150">
          <w:rPr>
            <w:rFonts w:ascii="Calibri" w:hAnsi="Calibri" w:cs="Calibri"/>
          </w:rPr>
          <w:t xml:space="preserve"> </w:t>
        </w:r>
      </w:ins>
      <w:ins w:id="568" w:author="Katie Lankowicz" w:date="2024-09-04T13:54:00Z" w16du:dateUtc="2024-09-04T17:54:00Z">
        <w:r w:rsidR="009B428B" w:rsidRPr="009B428B">
          <w:rPr>
            <w:rFonts w:ascii="Calibri" w:hAnsi="Calibri" w:cs="Calibri"/>
          </w:rPr>
          <w:t>It should be noted that the northeastern range edge is not a true quantification of the northern or eastern limits of the cod population, as the modeled spatial domain excludes significant cod habitats along the coast of the Canadian Maritimes.</w:t>
        </w:r>
        <w:r w:rsidR="009B428B">
          <w:rPr>
            <w:rFonts w:ascii="Calibri" w:hAnsi="Calibri" w:cs="Calibri"/>
          </w:rPr>
          <w:t xml:space="preserve"> </w:t>
        </w:r>
      </w:ins>
      <w:ins w:id="569" w:author="Katie Lankowicz" w:date="2024-09-17T10:11:00Z" w16du:dateUtc="2024-09-17T13:11:00Z">
        <w:r w:rsidR="00E545F7">
          <w:rPr>
            <w:rFonts w:ascii="Calibri" w:hAnsi="Calibri" w:cs="Calibri"/>
          </w:rPr>
          <w:t xml:space="preserve">Together, these results could indicate whether changes in cod abundance are more likely </w:t>
        </w:r>
        <w:proofErr w:type="gramStart"/>
        <w:r w:rsidR="00E545F7">
          <w:rPr>
            <w:rFonts w:ascii="Calibri" w:hAnsi="Calibri" w:cs="Calibri"/>
          </w:rPr>
          <w:t>due</w:t>
        </w:r>
        <w:proofErr w:type="gramEnd"/>
        <w:r w:rsidR="00E545F7">
          <w:rPr>
            <w:rFonts w:ascii="Calibri" w:hAnsi="Calibri" w:cs="Calibri"/>
          </w:rPr>
          <w:t xml:space="preserve"> to spatial changes in productivity </w:t>
        </w:r>
      </w:ins>
      <w:ins w:id="570" w:author="Katie Lankowicz" w:date="2024-09-17T10:12:00Z" w16du:dateUtc="2024-09-17T13:12:00Z">
        <w:r w:rsidR="00E545F7">
          <w:rPr>
            <w:rFonts w:ascii="Calibri" w:hAnsi="Calibri" w:cs="Calibri"/>
          </w:rPr>
          <w:t xml:space="preserve">within a consistent range </w:t>
        </w:r>
      </w:ins>
      <w:ins w:id="571" w:author="Katie Lankowicz" w:date="2024-09-17T10:11:00Z" w16du:dateUtc="2024-09-17T13:11:00Z">
        <w:r w:rsidR="00E545F7">
          <w:rPr>
            <w:rFonts w:ascii="Calibri" w:hAnsi="Calibri" w:cs="Calibri"/>
          </w:rPr>
          <w:t xml:space="preserve">or range shifts. </w:t>
        </w:r>
      </w:ins>
      <w:ins w:id="572" w:author="Katie Lankowicz" w:date="2024-06-11T15:09:00Z" w16du:dateUtc="2024-06-11T19:09:00Z">
        <w:r w:rsidR="00B52150">
          <w:rPr>
            <w:rFonts w:ascii="Calibri" w:hAnsi="Calibri" w:cs="Calibri"/>
          </w:rPr>
          <w:t xml:space="preserve">Finally, habitat associations were quantified via </w:t>
        </w:r>
      </w:ins>
      <w:ins w:id="573" w:author="Katie Lankowicz" w:date="2024-09-30T11:27:00Z" w16du:dateUtc="2024-09-30T14:27:00Z">
        <w:r w:rsidR="003E5A25">
          <w:rPr>
            <w:rFonts w:ascii="Calibri" w:hAnsi="Calibri" w:cs="Calibri"/>
          </w:rPr>
          <w:t>conditional re</w:t>
        </w:r>
      </w:ins>
      <w:ins w:id="574" w:author="Katie Lankowicz" w:date="2024-10-02T11:22:00Z" w16du:dateUtc="2024-10-02T14:22:00Z">
        <w:r w:rsidR="00DF0F89">
          <w:rPr>
            <w:rFonts w:ascii="Calibri" w:hAnsi="Calibri" w:cs="Calibri"/>
          </w:rPr>
          <w:t>s</w:t>
        </w:r>
      </w:ins>
      <w:ins w:id="575" w:author="Katie Lankowicz" w:date="2024-09-30T11:27:00Z" w16du:dateUtc="2024-09-30T14:27:00Z">
        <w:r w:rsidR="003E5A25">
          <w:rPr>
            <w:rFonts w:ascii="Calibri" w:hAnsi="Calibri" w:cs="Calibri"/>
          </w:rPr>
          <w:t>ponse</w:t>
        </w:r>
      </w:ins>
      <w:ins w:id="576" w:author="Katie Lankowicz" w:date="2024-06-11T15:09:00Z" w16du:dateUtc="2024-06-11T19:09:00Z">
        <w:r w:rsidR="00B52150">
          <w:rPr>
            <w:rFonts w:ascii="Calibri" w:hAnsi="Calibri" w:cs="Calibri"/>
          </w:rPr>
          <w:t xml:space="preserve"> plots</w:t>
        </w:r>
      </w:ins>
      <w:ins w:id="577" w:author="Katie Lankowicz" w:date="2024-06-11T15:10:00Z" w16du:dateUtc="2024-06-11T19:10:00Z">
        <w:r w:rsidR="00B52150">
          <w:rPr>
            <w:rFonts w:ascii="Calibri" w:hAnsi="Calibri" w:cs="Calibri"/>
          </w:rPr>
          <w:t xml:space="preserve">. Though these </w:t>
        </w:r>
      </w:ins>
      <w:ins w:id="578" w:author="Katie Lankowicz" w:date="2024-09-30T11:27:00Z" w16du:dateUtc="2024-09-30T14:27:00Z">
        <w:r w:rsidR="003E5A25">
          <w:rPr>
            <w:rFonts w:ascii="Calibri" w:hAnsi="Calibri" w:cs="Calibri"/>
          </w:rPr>
          <w:t xml:space="preserve">conditional response </w:t>
        </w:r>
      </w:ins>
      <w:ins w:id="579" w:author="Katie Lankowicz" w:date="2024-06-11T15:10:00Z" w16du:dateUtc="2024-06-11T19:10:00Z">
        <w:r w:rsidR="00B52150">
          <w:rPr>
            <w:rFonts w:ascii="Calibri" w:hAnsi="Calibri" w:cs="Calibri"/>
          </w:rPr>
          <w:t>plots could only be derived for the entire modeled</w:t>
        </w:r>
      </w:ins>
      <w:ins w:id="580" w:author="Katie Lankowicz" w:date="2024-06-11T15:11:00Z" w16du:dateUtc="2024-06-11T19:11:00Z">
        <w:r w:rsidR="00B52150">
          <w:rPr>
            <w:rFonts w:ascii="Calibri" w:hAnsi="Calibri" w:cs="Calibri"/>
          </w:rPr>
          <w:t xml:space="preserve"> domain and without seasonal distinction, they </w:t>
        </w:r>
      </w:ins>
      <w:ins w:id="581" w:author="Katie Lankowicz" w:date="2024-09-04T12:54:00Z" w16du:dateUtc="2024-09-04T16:54:00Z">
        <w:r w:rsidR="000635C2">
          <w:rPr>
            <w:rFonts w:ascii="Calibri" w:hAnsi="Calibri" w:cs="Calibri"/>
          </w:rPr>
          <w:t>help</w:t>
        </w:r>
      </w:ins>
      <w:ins w:id="582" w:author="Katie Lankowicz" w:date="2024-06-11T15:11:00Z" w16du:dateUtc="2024-06-11T19:11:00Z">
        <w:r w:rsidR="00B52150">
          <w:rPr>
            <w:rFonts w:ascii="Calibri" w:hAnsi="Calibri" w:cs="Calibri"/>
          </w:rPr>
          <w:t xml:space="preserve"> identify which density covariates have the most influence on cod </w:t>
        </w:r>
      </w:ins>
      <w:ins w:id="583" w:author="Katie Lankowicz" w:date="2024-09-04T12:54:00Z" w16du:dateUtc="2024-09-04T16:54:00Z">
        <w:r w:rsidR="000635C2">
          <w:rPr>
            <w:rFonts w:ascii="Calibri" w:hAnsi="Calibri" w:cs="Calibri"/>
          </w:rPr>
          <w:t>encounter</w:t>
        </w:r>
      </w:ins>
      <w:ins w:id="584" w:author="Katie Lankowicz" w:date="2024-06-11T15:11:00Z" w16du:dateUtc="2024-06-11T19:11:00Z">
        <w:r w:rsidR="00B52150">
          <w:rPr>
            <w:rFonts w:ascii="Calibri" w:hAnsi="Calibri" w:cs="Calibri"/>
          </w:rPr>
          <w:t xml:space="preserve"> and</w:t>
        </w:r>
      </w:ins>
      <w:ins w:id="585" w:author="Katie Lankowicz" w:date="2024-09-04T12:54:00Z" w16du:dateUtc="2024-09-04T16:54:00Z">
        <w:r w:rsidR="000635C2">
          <w:rPr>
            <w:rFonts w:ascii="Calibri" w:hAnsi="Calibri" w:cs="Calibri"/>
          </w:rPr>
          <w:t xml:space="preserve"> </w:t>
        </w:r>
      </w:ins>
      <w:ins w:id="586" w:author="Katie Lankowicz" w:date="2024-06-11T15:11:00Z" w16du:dateUtc="2024-06-11T19:11:00Z">
        <w:r w:rsidR="00B52150">
          <w:rPr>
            <w:rFonts w:ascii="Calibri" w:hAnsi="Calibri" w:cs="Calibri"/>
          </w:rPr>
          <w:t>catch rate</w:t>
        </w:r>
      </w:ins>
      <w:ins w:id="587" w:author="Katie Lankowicz" w:date="2024-09-04T12:54:00Z" w16du:dateUtc="2024-09-04T16:54:00Z">
        <w:r w:rsidR="000635C2">
          <w:rPr>
            <w:rFonts w:ascii="Calibri" w:hAnsi="Calibri" w:cs="Calibri"/>
          </w:rPr>
          <w:t>s</w:t>
        </w:r>
      </w:ins>
      <w:ins w:id="588" w:author="Katie Lankowicz" w:date="2024-06-11T15:11:00Z" w16du:dateUtc="2024-06-11T19:11:00Z">
        <w:r w:rsidR="00B52150">
          <w:rPr>
            <w:rFonts w:ascii="Calibri" w:hAnsi="Calibri" w:cs="Calibri"/>
          </w:rPr>
          <w:t>.</w:t>
        </w:r>
      </w:ins>
    </w:p>
    <w:p w14:paraId="5064E30F" w14:textId="77777777" w:rsidR="00122B92" w:rsidRDefault="00122B92" w:rsidP="00077153">
      <w:pPr>
        <w:spacing w:after="0" w:line="480" w:lineRule="auto"/>
        <w:rPr>
          <w:ins w:id="589" w:author="Katie Lankowicz" w:date="2024-09-04T13:28:00Z" w16du:dateUtc="2024-09-04T17:28:00Z"/>
          <w:rFonts w:ascii="Calibri" w:hAnsi="Calibri" w:cs="Calibri"/>
          <w:b/>
          <w:bCs/>
          <w:color w:val="4472C4" w:themeColor="accent1"/>
        </w:rPr>
      </w:pPr>
      <w:r w:rsidRPr="00683668">
        <w:rPr>
          <w:rFonts w:ascii="Calibri" w:hAnsi="Calibri" w:cs="Calibri"/>
          <w:b/>
          <w:bCs/>
          <w:color w:val="4472C4" w:themeColor="accent1"/>
        </w:rPr>
        <w:t>4</w:t>
      </w:r>
      <w:r w:rsidRPr="00683668">
        <w:rPr>
          <w:rFonts w:ascii="Calibri" w:hAnsi="Calibri" w:cs="Calibri"/>
          <w:b/>
          <w:bCs/>
          <w:color w:val="4472C4" w:themeColor="accent1"/>
        </w:rPr>
        <w:tab/>
        <w:t>Results</w:t>
      </w:r>
    </w:p>
    <w:p w14:paraId="22A3A83A" w14:textId="5EB67170" w:rsidR="00252CA2" w:rsidRPr="00077153" w:rsidRDefault="00077153" w:rsidP="00077153">
      <w:pPr>
        <w:spacing w:after="0" w:line="480" w:lineRule="auto"/>
        <w:rPr>
          <w:ins w:id="590" w:author="Katie Lankowicz" w:date="2024-09-04T13:25:00Z" w16du:dateUtc="2024-09-04T17:25:00Z"/>
          <w:rPrChange w:id="591" w:author="Katie Lankowicz" w:date="2024-09-04T13:36:00Z" w16du:dateUtc="2024-09-04T17:36:00Z">
            <w:rPr>
              <w:ins w:id="592" w:author="Katie Lankowicz" w:date="2024-09-04T13:25:00Z" w16du:dateUtc="2024-09-04T17:25:00Z"/>
              <w:rFonts w:ascii="Calibri" w:hAnsi="Calibri" w:cs="Calibri"/>
              <w:b/>
              <w:bCs/>
              <w:color w:val="4472C4" w:themeColor="accent1"/>
            </w:rPr>
          </w:rPrChange>
        </w:rPr>
      </w:pPr>
      <w:ins w:id="593" w:author="Katie Lankowicz" w:date="2024-09-04T13:30:00Z" w16du:dateUtc="2024-09-04T17:30:00Z">
        <w:r>
          <w:tab/>
        </w:r>
      </w:ins>
      <w:ins w:id="594" w:author="Katie Lankowicz" w:date="2024-09-04T13:35:00Z" w16du:dateUtc="2024-09-04T17:35:00Z">
        <w:r>
          <w:t>F</w:t>
        </w:r>
      </w:ins>
      <w:ins w:id="595" w:author="Katie Lankowicz" w:date="2024-09-04T13:29:00Z" w16du:dateUtc="2024-09-04T17:29:00Z">
        <w:r>
          <w:t xml:space="preserve">or all size classes, the </w:t>
        </w:r>
        <w:r w:rsidR="00252CA2" w:rsidRPr="00683668">
          <w:rPr>
            <w:rFonts w:ascii="Calibri" w:hAnsi="Calibri" w:cs="Calibri"/>
          </w:rPr>
          <w:t xml:space="preserve">effect of anisotropy was stronger in the first linear predictor than the second, meaning that the </w:t>
        </w:r>
      </w:ins>
      <w:ins w:id="596" w:author="Katie Lankowicz" w:date="2024-09-04T13:42:00Z" w16du:dateUtc="2024-09-04T17:42:00Z">
        <w:r w:rsidR="00CE1F96">
          <w:rPr>
            <w:rFonts w:ascii="Calibri" w:hAnsi="Calibri" w:cs="Calibri"/>
          </w:rPr>
          <w:t>encounter rate</w:t>
        </w:r>
      </w:ins>
      <w:ins w:id="597" w:author="Katie Lankowicz" w:date="2024-09-04T13:29:00Z" w16du:dateUtc="2024-09-04T17:29:00Z">
        <w:r w:rsidR="00252CA2" w:rsidRPr="00683668">
          <w:rPr>
            <w:rFonts w:ascii="Calibri" w:hAnsi="Calibri" w:cs="Calibri"/>
          </w:rPr>
          <w:t xml:space="preserve"> was similar for longer distances </w:t>
        </w:r>
      </w:ins>
      <w:ins w:id="598" w:author="Katie Lankowicz" w:date="2024-09-06T09:51:00Z" w16du:dateUtc="2024-09-06T13:51:00Z">
        <w:r w:rsidR="002F4FE4" w:rsidRPr="002F4FE4">
          <w:rPr>
            <w:rFonts w:ascii="Calibri" w:hAnsi="Calibri" w:cs="Calibri"/>
          </w:rPr>
          <w:t xml:space="preserve">along a directional axis </w:t>
        </w:r>
      </w:ins>
      <w:ins w:id="599" w:author="Katie Lankowicz" w:date="2024-09-04T13:39:00Z" w16du:dateUtc="2024-09-04T17:39:00Z">
        <w:r>
          <w:rPr>
            <w:rFonts w:ascii="Calibri" w:hAnsi="Calibri" w:cs="Calibri"/>
          </w:rPr>
          <w:t>than the positive catch rate.</w:t>
        </w:r>
      </w:ins>
      <w:ins w:id="600" w:author="Katie Lankowicz" w:date="2024-09-04T13:48:00Z" w16du:dateUtc="2024-09-04T17:48:00Z">
        <w:r w:rsidR="00424272">
          <w:rPr>
            <w:rFonts w:ascii="Calibri" w:hAnsi="Calibri" w:cs="Calibri"/>
          </w:rPr>
          <w:t xml:space="preserve"> </w:t>
        </w:r>
      </w:ins>
      <w:ins w:id="601" w:author="Katie Lankowicz" w:date="2024-09-04T13:39:00Z" w16du:dateUtc="2024-09-04T17:39:00Z">
        <w:r>
          <w:rPr>
            <w:rFonts w:ascii="Calibri" w:hAnsi="Calibri" w:cs="Calibri"/>
          </w:rPr>
          <w:t xml:space="preserve">The axis of anisotropy for all size classes generally ran southwest-to-northeast, indicating </w:t>
        </w:r>
      </w:ins>
      <w:ins w:id="602" w:author="Katie Lankowicz" w:date="2024-09-04T13:40:00Z" w16du:dateUtc="2024-09-04T17:40:00Z">
        <w:r w:rsidR="00CE1F96">
          <w:rPr>
            <w:rFonts w:ascii="Calibri" w:hAnsi="Calibri" w:cs="Calibri"/>
          </w:rPr>
          <w:t>a greater degree of similarity along the NEUS coastline than along an inshore-offshore gradient</w:t>
        </w:r>
      </w:ins>
      <w:ins w:id="603" w:author="Katie Lankowicz" w:date="2024-10-04T15:34:00Z" w16du:dateUtc="2024-10-04T19:34:00Z">
        <w:r w:rsidR="00D85F42">
          <w:rPr>
            <w:rFonts w:ascii="Calibri" w:hAnsi="Calibri" w:cs="Calibri"/>
          </w:rPr>
          <w:t xml:space="preserve"> (Fig. S2)</w:t>
        </w:r>
      </w:ins>
      <w:ins w:id="604" w:author="Katie Lankowicz" w:date="2024-09-04T13:40:00Z" w16du:dateUtc="2024-09-04T17:40:00Z">
        <w:r w:rsidR="00CE1F96">
          <w:rPr>
            <w:rFonts w:ascii="Calibri" w:hAnsi="Calibri" w:cs="Calibri"/>
          </w:rPr>
          <w:t>.</w:t>
        </w:r>
      </w:ins>
      <w:ins w:id="605" w:author="Katie Lankowicz" w:date="2024-09-04T13:38:00Z" w16du:dateUtc="2024-09-04T17:38:00Z">
        <w:r>
          <w:rPr>
            <w:rFonts w:ascii="Calibri" w:hAnsi="Calibri" w:cs="Calibri"/>
          </w:rPr>
          <w:t xml:space="preserve"> Log-transformed spatial density </w:t>
        </w:r>
      </w:ins>
      <w:ins w:id="606" w:author="Katie Lankowicz" w:date="2024-09-06T09:52:00Z" w16du:dateUtc="2024-09-06T13:52:00Z">
        <w:r w:rsidR="002F4FE4">
          <w:rPr>
            <w:rFonts w:ascii="Calibri" w:hAnsi="Calibri" w:cs="Calibri"/>
          </w:rPr>
          <w:t>results were</w:t>
        </w:r>
      </w:ins>
      <w:ins w:id="607" w:author="Katie Lankowicz" w:date="2024-09-04T13:38:00Z" w16du:dateUtc="2024-09-04T17:38:00Z">
        <w:r>
          <w:rPr>
            <w:rFonts w:ascii="Calibri" w:hAnsi="Calibri" w:cs="Calibri"/>
          </w:rPr>
          <w:t xml:space="preserve"> plotted within the modeled domain for every time step (Fig</w:t>
        </w:r>
      </w:ins>
      <w:ins w:id="608" w:author="Katie Lankowicz" w:date="2024-10-04T15:34:00Z" w16du:dateUtc="2024-10-04T19:34:00Z">
        <w:r w:rsidR="00D85F42">
          <w:rPr>
            <w:rFonts w:ascii="Calibri" w:hAnsi="Calibri" w:cs="Calibri"/>
          </w:rPr>
          <w:t>s. S3-</w:t>
        </w:r>
      </w:ins>
      <w:ins w:id="609" w:author="Katie Lankowicz" w:date="2024-10-04T15:35:00Z" w16du:dateUtc="2024-10-04T19:35:00Z">
        <w:r w:rsidR="00D85F42">
          <w:rPr>
            <w:rFonts w:ascii="Calibri" w:hAnsi="Calibri" w:cs="Calibri"/>
          </w:rPr>
          <w:t>S5</w:t>
        </w:r>
      </w:ins>
      <w:ins w:id="610" w:author="Katie Lankowicz" w:date="2024-09-04T13:38:00Z" w16du:dateUtc="2024-09-04T17:38:00Z">
        <w:r>
          <w:rPr>
            <w:rFonts w:ascii="Calibri" w:hAnsi="Calibri" w:cs="Calibri"/>
          </w:rPr>
          <w:t xml:space="preserve">). </w:t>
        </w:r>
      </w:ins>
      <w:ins w:id="611" w:author="Katie Lankowicz" w:date="2024-09-04T13:41:00Z" w16du:dateUtc="2024-09-04T17:41:00Z">
        <w:r w:rsidR="00CE1F96">
          <w:rPr>
            <w:rFonts w:ascii="Calibri" w:hAnsi="Calibri" w:cs="Calibri"/>
          </w:rPr>
          <w:t>Model-derived seasonal quantitative descriptions</w:t>
        </w:r>
      </w:ins>
      <w:ins w:id="612" w:author="Katie Lankowicz" w:date="2024-09-17T16:06:00Z" w16du:dateUtc="2024-09-17T19:06:00Z">
        <w:r w:rsidR="00552822">
          <w:rPr>
            <w:rFonts w:ascii="Calibri" w:hAnsi="Calibri" w:cs="Calibri"/>
          </w:rPr>
          <w:t xml:space="preserve"> of </w:t>
        </w:r>
      </w:ins>
      <w:ins w:id="613" w:author="Katie Lankowicz" w:date="2024-09-17T16:07:00Z" w16du:dateUtc="2024-09-17T19:07:00Z">
        <w:r w:rsidR="00552822">
          <w:rPr>
            <w:rFonts w:ascii="Calibri" w:hAnsi="Calibri" w:cs="Calibri"/>
          </w:rPr>
          <w:t>abundance, center of gravity, and ranges</w:t>
        </w:r>
      </w:ins>
      <w:ins w:id="614" w:author="Katie Lankowicz" w:date="2024-09-04T13:41:00Z" w16du:dateUtc="2024-09-04T17:41:00Z">
        <w:r w:rsidR="00CE1F96">
          <w:rPr>
            <w:rFonts w:ascii="Calibri" w:hAnsi="Calibri" w:cs="Calibri"/>
          </w:rPr>
          <w:t xml:space="preserve"> will be reported by size class.</w:t>
        </w:r>
      </w:ins>
    </w:p>
    <w:p w14:paraId="3977AB71" w14:textId="77777777" w:rsidR="00DA7E58" w:rsidRDefault="00DA7E58" w:rsidP="00077153">
      <w:pPr>
        <w:spacing w:after="0" w:line="480" w:lineRule="auto"/>
        <w:rPr>
          <w:ins w:id="615" w:author="Katie Lankowicz" w:date="2024-09-04T13:25:00Z" w16du:dateUtc="2024-09-04T17:25:00Z"/>
          <w:rFonts w:ascii="Calibri" w:hAnsi="Calibri" w:cs="Calibri"/>
          <w:b/>
          <w:bCs/>
          <w:color w:val="4472C4" w:themeColor="accent1"/>
        </w:rPr>
      </w:pPr>
      <w:ins w:id="616" w:author="Katie Lankowicz" w:date="2024-09-04T13:25:00Z" w16du:dateUtc="2024-09-04T17:25:00Z">
        <w:r w:rsidRPr="00683668">
          <w:rPr>
            <w:rFonts w:ascii="Calibri" w:hAnsi="Calibri" w:cs="Calibri"/>
            <w:b/>
            <w:bCs/>
            <w:color w:val="4472C4" w:themeColor="accent1"/>
          </w:rPr>
          <w:t>4.1</w:t>
        </w:r>
        <w:r w:rsidRPr="00683668">
          <w:rPr>
            <w:rFonts w:ascii="Calibri" w:hAnsi="Calibri" w:cs="Calibri"/>
            <w:b/>
            <w:bCs/>
            <w:color w:val="4472C4" w:themeColor="accent1"/>
          </w:rPr>
          <w:tab/>
        </w:r>
        <w:r>
          <w:rPr>
            <w:rFonts w:ascii="Calibri" w:hAnsi="Calibri" w:cs="Calibri"/>
            <w:b/>
            <w:bCs/>
            <w:color w:val="4472C4" w:themeColor="accent1"/>
          </w:rPr>
          <w:t>Small cod</w:t>
        </w:r>
      </w:ins>
    </w:p>
    <w:p w14:paraId="3EF8E425" w14:textId="7CD5EE82" w:rsidR="00DA7E58" w:rsidRDefault="00DA7E58" w:rsidP="0039381B">
      <w:pPr>
        <w:spacing w:after="0" w:line="480" w:lineRule="auto"/>
        <w:rPr>
          <w:ins w:id="617" w:author="Katie Lankowicz" w:date="2024-09-04T13:25:00Z" w16du:dateUtc="2024-09-04T17:25:00Z"/>
          <w:rFonts w:ascii="Calibri" w:hAnsi="Calibri" w:cs="Calibri"/>
        </w:rPr>
      </w:pPr>
      <w:ins w:id="618" w:author="Katie Lankowicz" w:date="2024-09-04T13:25:00Z" w16du:dateUtc="2024-09-04T17:25:00Z">
        <w:r>
          <w:rPr>
            <w:rFonts w:ascii="Calibri" w:hAnsi="Calibri" w:cs="Calibri"/>
          </w:rPr>
          <w:lastRenderedPageBreak/>
          <w:tab/>
          <w:t xml:space="preserve">Small cod were present at highest densities in nearshore waters along the coast from Massachusetts Bay to Narragansett Bay, particularly in the </w:t>
        </w:r>
        <w:proofErr w:type="gramStart"/>
        <w:r>
          <w:rPr>
            <w:rFonts w:ascii="Calibri" w:hAnsi="Calibri" w:cs="Calibri"/>
          </w:rPr>
          <w:t>spring time</w:t>
        </w:r>
        <w:proofErr w:type="gramEnd"/>
        <w:r>
          <w:rPr>
            <w:rFonts w:ascii="Calibri" w:hAnsi="Calibri" w:cs="Calibri"/>
          </w:rPr>
          <w:t xml:space="preserve"> series</w:t>
        </w:r>
      </w:ins>
      <w:ins w:id="619" w:author="Katie Lankowicz" w:date="2024-10-04T15:41:00Z" w16du:dateUtc="2024-10-04T19:41:00Z">
        <w:r w:rsidR="00DF4CFA">
          <w:rPr>
            <w:rFonts w:ascii="Calibri" w:hAnsi="Calibri" w:cs="Calibri"/>
          </w:rPr>
          <w:t xml:space="preserve"> (Fig. S3)</w:t>
        </w:r>
      </w:ins>
      <w:ins w:id="620" w:author="Katie Lankowicz" w:date="2024-09-04T13:25:00Z" w16du:dateUtc="2024-09-04T17:25:00Z">
        <w:r>
          <w:rPr>
            <w:rFonts w:ascii="Calibri" w:hAnsi="Calibri" w:cs="Calibri"/>
          </w:rPr>
          <w:t>. The spring index of relative abundance showed high interannual variability and a sudden increase in 2003 but consistently indicated that the Western Gulf of Maine and Southern New England stocks contribute</w:t>
        </w:r>
      </w:ins>
      <w:ins w:id="621" w:author="Katie Lankowicz" w:date="2024-09-16T11:08:00Z" w16du:dateUtc="2024-09-16T14:08:00Z">
        <w:r w:rsidR="00E17614">
          <w:rPr>
            <w:rFonts w:ascii="Calibri" w:hAnsi="Calibri" w:cs="Calibri"/>
          </w:rPr>
          <w:t>d</w:t>
        </w:r>
      </w:ins>
      <w:ins w:id="622" w:author="Katie Lankowicz" w:date="2024-09-04T13:25:00Z" w16du:dateUtc="2024-09-04T17:25:00Z">
        <w:r>
          <w:rPr>
            <w:rFonts w:ascii="Calibri" w:hAnsi="Calibri" w:cs="Calibri"/>
          </w:rPr>
          <w:t xml:space="preserve"> the most to the population</w:t>
        </w:r>
      </w:ins>
      <w:ins w:id="623" w:author="Katie Lankowicz" w:date="2024-10-04T15:41:00Z" w16du:dateUtc="2024-10-04T19:41:00Z">
        <w:r w:rsidR="00DF4CFA">
          <w:rPr>
            <w:rFonts w:ascii="Calibri" w:hAnsi="Calibri" w:cs="Calibri"/>
          </w:rPr>
          <w:t xml:space="preserve"> (Fig 2a)</w:t>
        </w:r>
      </w:ins>
      <w:ins w:id="624" w:author="Katie Lankowicz" w:date="2024-09-04T13:25:00Z" w16du:dateUtc="2024-09-04T17:25:00Z">
        <w:r>
          <w:rPr>
            <w:rFonts w:ascii="Calibri" w:hAnsi="Calibri" w:cs="Calibri"/>
          </w:rPr>
          <w:t>. Thus, spring population COG was typically located around Cape Cod, on the border of the two stocks</w:t>
        </w:r>
      </w:ins>
      <w:ins w:id="625" w:author="Katie Lankowicz" w:date="2024-10-04T15:42:00Z" w16du:dateUtc="2024-10-04T19:42:00Z">
        <w:r w:rsidR="00DF4CFA">
          <w:rPr>
            <w:rFonts w:ascii="Calibri" w:hAnsi="Calibri" w:cs="Calibri"/>
          </w:rPr>
          <w:t xml:space="preserve"> (Fig 2b)</w:t>
        </w:r>
      </w:ins>
      <w:ins w:id="626" w:author="Katie Lankowicz" w:date="2024-09-04T13:25:00Z" w16du:dateUtc="2024-09-04T17:25:00Z">
        <w:r>
          <w:rPr>
            <w:rFonts w:ascii="Calibri" w:hAnsi="Calibri" w:cs="Calibri"/>
          </w:rPr>
          <w:t>.</w:t>
        </w:r>
      </w:ins>
      <w:ins w:id="627" w:author="Katie Lankowicz" w:date="2024-09-16T14:31:00Z" w16du:dateUtc="2024-09-16T17:31:00Z">
        <w:r w:rsidR="002F49F5">
          <w:rPr>
            <w:rFonts w:ascii="Calibri" w:hAnsi="Calibri" w:cs="Calibri"/>
          </w:rPr>
          <w:t xml:space="preserve"> </w:t>
        </w:r>
      </w:ins>
      <w:ins w:id="628" w:author="Katie Lankowicz" w:date="2024-09-04T13:25:00Z" w16du:dateUtc="2024-09-04T17:25:00Z">
        <w:r>
          <w:rPr>
            <w:rFonts w:ascii="Calibri" w:hAnsi="Calibri" w:cs="Calibri"/>
          </w:rPr>
          <w:t>Spring population COG was highly variable throughout the time series, with no clear directional trend</w:t>
        </w:r>
      </w:ins>
      <w:ins w:id="629" w:author="Katie Lankowicz" w:date="2024-10-04T15:46:00Z" w16du:dateUtc="2024-10-04T19:46:00Z">
        <w:r w:rsidR="00DF4CFA">
          <w:rPr>
            <w:rFonts w:ascii="Calibri" w:hAnsi="Calibri" w:cs="Calibri"/>
          </w:rPr>
          <w:t xml:space="preserve"> (Fig 2c)</w:t>
        </w:r>
      </w:ins>
      <w:ins w:id="630" w:author="Katie Lankowicz" w:date="2024-09-04T13:25:00Z" w16du:dateUtc="2024-09-04T17:25:00Z">
        <w:r>
          <w:rPr>
            <w:rFonts w:ascii="Calibri" w:hAnsi="Calibri" w:cs="Calibri"/>
          </w:rPr>
          <w:t xml:space="preserve">. </w:t>
        </w:r>
      </w:ins>
      <w:ins w:id="631" w:author="Katie Lankowicz" w:date="2024-09-16T14:27:00Z" w16du:dateUtc="2024-09-16T17:27:00Z">
        <w:r w:rsidR="002F49F5">
          <w:rPr>
            <w:rFonts w:ascii="Calibri" w:hAnsi="Calibri" w:cs="Calibri"/>
          </w:rPr>
          <w:t>Stock</w:t>
        </w:r>
      </w:ins>
      <w:ins w:id="632" w:author="Katie Lankowicz" w:date="2024-09-16T16:03:00Z" w16du:dateUtc="2024-09-16T19:03:00Z">
        <w:r w:rsidR="00C86C12">
          <w:rPr>
            <w:rFonts w:ascii="Calibri" w:hAnsi="Calibri" w:cs="Calibri"/>
          </w:rPr>
          <w:t>-specific</w:t>
        </w:r>
      </w:ins>
      <w:ins w:id="633" w:author="Katie Lankowicz" w:date="2024-09-16T14:27:00Z" w16du:dateUtc="2024-09-16T17:27:00Z">
        <w:r w:rsidR="002F49F5">
          <w:rPr>
            <w:rFonts w:ascii="Calibri" w:hAnsi="Calibri" w:cs="Calibri"/>
          </w:rPr>
          <w:t xml:space="preserve"> COGs </w:t>
        </w:r>
      </w:ins>
      <w:ins w:id="634" w:author="Katie Lankowicz" w:date="2024-09-16T14:31:00Z" w16du:dateUtc="2024-09-16T17:31:00Z">
        <w:r w:rsidR="002F49F5">
          <w:rPr>
            <w:rFonts w:ascii="Calibri" w:hAnsi="Calibri" w:cs="Calibri"/>
          </w:rPr>
          <w:t xml:space="preserve">indicated that </w:t>
        </w:r>
      </w:ins>
      <w:ins w:id="635" w:author="Katie Lankowicz" w:date="2024-09-16T16:36:00Z" w16du:dateUtc="2024-09-16T19:36:00Z">
        <w:r w:rsidR="007E6E66">
          <w:rPr>
            <w:rFonts w:ascii="Calibri" w:hAnsi="Calibri" w:cs="Calibri"/>
          </w:rPr>
          <w:t xml:space="preserve">changes in the distribution of cod within the </w:t>
        </w:r>
      </w:ins>
      <w:ins w:id="636" w:author="Katie Lankowicz" w:date="2024-09-16T14:32:00Z" w16du:dateUtc="2024-09-16T17:32:00Z">
        <w:r w:rsidR="002F49F5">
          <w:rPr>
            <w:rFonts w:ascii="Calibri" w:hAnsi="Calibri" w:cs="Calibri"/>
          </w:rPr>
          <w:t>Western Gulf of Maine</w:t>
        </w:r>
      </w:ins>
      <w:ins w:id="637" w:author="Katie Lankowicz" w:date="2024-09-16T14:33:00Z" w16du:dateUtc="2024-09-16T17:33:00Z">
        <w:r w:rsidR="002F49F5">
          <w:rPr>
            <w:rFonts w:ascii="Calibri" w:hAnsi="Calibri" w:cs="Calibri"/>
          </w:rPr>
          <w:t xml:space="preserve"> stock had the most influence on </w:t>
        </w:r>
      </w:ins>
      <w:ins w:id="638" w:author="Katie Lankowicz" w:date="2024-09-16T17:05:00Z" w16du:dateUtc="2024-09-16T20:05:00Z">
        <w:r w:rsidR="00F873EA">
          <w:rPr>
            <w:rFonts w:ascii="Calibri" w:hAnsi="Calibri" w:cs="Calibri"/>
          </w:rPr>
          <w:t>the northing component of population COG</w:t>
        </w:r>
      </w:ins>
      <w:ins w:id="639" w:author="Katie Lankowicz" w:date="2024-09-16T17:06:00Z" w16du:dateUtc="2024-09-16T20:06:00Z">
        <w:r w:rsidR="00F873EA">
          <w:rPr>
            <w:rFonts w:ascii="Calibri" w:hAnsi="Calibri" w:cs="Calibri"/>
          </w:rPr>
          <w:t>, but changes in relative productivity between stocks likely influenced the easting component of popu</w:t>
        </w:r>
      </w:ins>
      <w:ins w:id="640" w:author="Katie Lankowicz" w:date="2024-09-16T17:07:00Z" w16du:dateUtc="2024-09-16T20:07:00Z">
        <w:r w:rsidR="00F873EA">
          <w:rPr>
            <w:rFonts w:ascii="Calibri" w:hAnsi="Calibri" w:cs="Calibri"/>
          </w:rPr>
          <w:t>lation COG</w:t>
        </w:r>
      </w:ins>
      <w:ins w:id="641" w:author="Katie Lankowicz" w:date="2024-09-16T14:33:00Z" w16du:dateUtc="2024-09-16T17:33:00Z">
        <w:r w:rsidR="002F49F5">
          <w:rPr>
            <w:rFonts w:ascii="Calibri" w:hAnsi="Calibri" w:cs="Calibri"/>
          </w:rPr>
          <w:t>.</w:t>
        </w:r>
      </w:ins>
      <w:ins w:id="642" w:author="Katie Lankowicz" w:date="2024-09-16T15:56:00Z" w16du:dateUtc="2024-09-16T18:56:00Z">
        <w:r w:rsidR="00C86C12">
          <w:rPr>
            <w:rFonts w:ascii="Calibri" w:hAnsi="Calibri" w:cs="Calibri"/>
          </w:rPr>
          <w:t xml:space="preserve"> </w:t>
        </w:r>
      </w:ins>
      <w:ins w:id="643" w:author="Katie Lankowicz" w:date="2024-09-17T14:36:00Z" w16du:dateUtc="2024-09-17T17:36:00Z">
        <w:r w:rsidR="0039381B">
          <w:rPr>
            <w:rFonts w:ascii="Calibri" w:hAnsi="Calibri" w:cs="Calibri"/>
          </w:rPr>
          <w:t>Spring range edges were also highly variable</w:t>
        </w:r>
      </w:ins>
      <w:ins w:id="644" w:author="Katie Lankowicz" w:date="2024-10-04T15:43:00Z" w16du:dateUtc="2024-10-04T19:43:00Z">
        <w:r w:rsidR="00DF4CFA">
          <w:rPr>
            <w:rFonts w:ascii="Calibri" w:hAnsi="Calibri" w:cs="Calibri"/>
          </w:rPr>
          <w:t xml:space="preserve"> (Fig. 2d)</w:t>
        </w:r>
      </w:ins>
      <w:ins w:id="645" w:author="Katie Lankowicz" w:date="2024-09-17T14:36:00Z" w16du:dateUtc="2024-09-17T17:36:00Z">
        <w:r w:rsidR="0039381B">
          <w:rPr>
            <w:rFonts w:ascii="Calibri" w:hAnsi="Calibri" w:cs="Calibri"/>
          </w:rPr>
          <w:t xml:space="preserve">. </w:t>
        </w:r>
      </w:ins>
      <w:ins w:id="646" w:author="Katie Lankowicz" w:date="2024-09-17T14:13:00Z" w16du:dateUtc="2024-09-17T17:13:00Z">
        <w:r w:rsidR="00022D6D">
          <w:rPr>
            <w:rFonts w:ascii="Calibri" w:hAnsi="Calibri" w:cs="Calibri"/>
          </w:rPr>
          <w:t>The southwestern range edge, represented by the 0.05 quantile</w:t>
        </w:r>
      </w:ins>
      <w:ins w:id="647" w:author="Katie Lankowicz" w:date="2024-09-17T14:14:00Z" w16du:dateUtc="2024-09-17T17:14:00Z">
        <w:r w:rsidR="00022D6D">
          <w:rPr>
            <w:rFonts w:ascii="Calibri" w:hAnsi="Calibri" w:cs="Calibri"/>
          </w:rPr>
          <w:t xml:space="preserve"> of density-weighted distribution</w:t>
        </w:r>
      </w:ins>
      <w:ins w:id="648" w:author="Katie Lankowicz" w:date="2024-09-17T14:15:00Z" w16du:dateUtc="2024-09-17T17:15:00Z">
        <w:r w:rsidR="00022D6D">
          <w:rPr>
            <w:rFonts w:ascii="Calibri" w:hAnsi="Calibri" w:cs="Calibri"/>
          </w:rPr>
          <w:t xml:space="preserve">, </w:t>
        </w:r>
      </w:ins>
      <w:ins w:id="649" w:author="Katie Lankowicz" w:date="2024-09-17T14:21:00Z" w16du:dateUtc="2024-09-17T17:21:00Z">
        <w:r w:rsidR="00022D6D">
          <w:rPr>
            <w:rFonts w:ascii="Calibri" w:hAnsi="Calibri" w:cs="Calibri"/>
          </w:rPr>
          <w:t>has remained around the same north-south location since the 1990s</w:t>
        </w:r>
      </w:ins>
      <w:ins w:id="650" w:author="Katie Lankowicz" w:date="2024-09-17T14:27:00Z" w16du:dateUtc="2024-09-17T17:27:00Z">
        <w:r w:rsidR="00841011">
          <w:rPr>
            <w:rFonts w:ascii="Calibri" w:hAnsi="Calibri" w:cs="Calibri"/>
          </w:rPr>
          <w:t>, but oscillate</w:t>
        </w:r>
      </w:ins>
      <w:ins w:id="651" w:author="Katie Lankowicz" w:date="2024-09-17T14:37:00Z" w16du:dateUtc="2024-09-17T17:37:00Z">
        <w:r w:rsidR="0039381B">
          <w:rPr>
            <w:rFonts w:ascii="Calibri" w:hAnsi="Calibri" w:cs="Calibri"/>
          </w:rPr>
          <w:t>d</w:t>
        </w:r>
      </w:ins>
      <w:ins w:id="652" w:author="Katie Lankowicz" w:date="2024-09-17T14:27:00Z" w16du:dateUtc="2024-09-17T17:27:00Z">
        <w:r w:rsidR="00841011">
          <w:rPr>
            <w:rFonts w:ascii="Calibri" w:hAnsi="Calibri" w:cs="Calibri"/>
          </w:rPr>
          <w:t xml:space="preserve"> </w:t>
        </w:r>
      </w:ins>
      <w:ins w:id="653" w:author="Katie Lankowicz" w:date="2024-09-17T14:29:00Z" w16du:dateUtc="2024-09-17T17:29:00Z">
        <w:r w:rsidR="00841011">
          <w:rPr>
            <w:rFonts w:ascii="Calibri" w:hAnsi="Calibri" w:cs="Calibri"/>
          </w:rPr>
          <w:t xml:space="preserve">east-west up to 85 km per year </w:t>
        </w:r>
      </w:ins>
      <w:ins w:id="654" w:author="Katie Lankowicz" w:date="2024-09-17T14:34:00Z" w16du:dateUtc="2024-09-17T17:34:00Z">
        <w:r w:rsidR="0039381B">
          <w:rPr>
            <w:rFonts w:ascii="Calibri" w:hAnsi="Calibri" w:cs="Calibri"/>
          </w:rPr>
          <w:t>as the</w:t>
        </w:r>
      </w:ins>
      <w:ins w:id="655" w:author="Katie Lankowicz" w:date="2024-09-17T14:36:00Z" w16du:dateUtc="2024-09-17T17:36:00Z">
        <w:r w:rsidR="0039381B">
          <w:rPr>
            <w:rFonts w:ascii="Calibri" w:hAnsi="Calibri" w:cs="Calibri"/>
          </w:rPr>
          <w:t xml:space="preserve"> highest density </w:t>
        </w:r>
      </w:ins>
      <w:ins w:id="656" w:author="Katie Lankowicz" w:date="2024-09-17T14:34:00Z" w16du:dateUtc="2024-09-17T17:34:00Z">
        <w:r w:rsidR="0039381B">
          <w:rPr>
            <w:rFonts w:ascii="Calibri" w:hAnsi="Calibri" w:cs="Calibri"/>
          </w:rPr>
          <w:t>patches shift</w:t>
        </w:r>
      </w:ins>
      <w:ins w:id="657" w:author="Katie Lankowicz" w:date="2024-09-17T14:37:00Z" w16du:dateUtc="2024-09-17T17:37:00Z">
        <w:r w:rsidR="0039381B">
          <w:rPr>
            <w:rFonts w:ascii="Calibri" w:hAnsi="Calibri" w:cs="Calibri"/>
          </w:rPr>
          <w:t>ed</w:t>
        </w:r>
      </w:ins>
      <w:ins w:id="658" w:author="Katie Lankowicz" w:date="2024-09-17T14:34:00Z" w16du:dateUtc="2024-09-17T17:34:00Z">
        <w:r w:rsidR="0039381B">
          <w:rPr>
            <w:rFonts w:ascii="Calibri" w:hAnsi="Calibri" w:cs="Calibri"/>
          </w:rPr>
          <w:t xml:space="preserve"> between </w:t>
        </w:r>
      </w:ins>
      <w:ins w:id="659" w:author="Katie Lankowicz" w:date="2024-09-17T14:37:00Z" w16du:dateUtc="2024-09-17T17:37:00Z">
        <w:r w:rsidR="0039381B">
          <w:rPr>
            <w:rFonts w:ascii="Calibri" w:hAnsi="Calibri" w:cs="Calibri"/>
          </w:rPr>
          <w:t xml:space="preserve">Block Island Sound </w:t>
        </w:r>
      </w:ins>
      <w:ins w:id="660" w:author="Katie Lankowicz" w:date="2024-09-17T14:35:00Z" w16du:dateUtc="2024-09-17T17:35:00Z">
        <w:r w:rsidR="0039381B">
          <w:rPr>
            <w:rFonts w:ascii="Calibri" w:hAnsi="Calibri" w:cs="Calibri"/>
          </w:rPr>
          <w:t>and Cape Cod Bay.</w:t>
        </w:r>
      </w:ins>
      <w:ins w:id="661" w:author="Katie Lankowicz" w:date="2024-09-17T14:39:00Z" w16du:dateUtc="2024-09-17T17:39:00Z">
        <w:r w:rsidR="0039381B">
          <w:rPr>
            <w:rFonts w:ascii="Calibri" w:hAnsi="Calibri" w:cs="Calibri"/>
          </w:rPr>
          <w:t xml:space="preserve"> The northeastern range edge, represented by the 0.95 quantile of density-weighted distributio</w:t>
        </w:r>
      </w:ins>
      <w:ins w:id="662" w:author="Katie Lankowicz" w:date="2024-09-17T14:40:00Z" w16du:dateUtc="2024-09-17T17:40:00Z">
        <w:r w:rsidR="0039381B">
          <w:rPr>
            <w:rFonts w:ascii="Calibri" w:hAnsi="Calibri" w:cs="Calibri"/>
          </w:rPr>
          <w:t>n,</w:t>
        </w:r>
      </w:ins>
      <w:ins w:id="663" w:author="Katie Lankowicz" w:date="2024-09-17T14:53:00Z" w16du:dateUtc="2024-09-17T17:53:00Z">
        <w:r w:rsidR="00FB7DA7">
          <w:rPr>
            <w:rFonts w:ascii="Calibri" w:hAnsi="Calibri" w:cs="Calibri"/>
          </w:rPr>
          <w:t xml:space="preserve"> ha</w:t>
        </w:r>
      </w:ins>
      <w:ins w:id="664" w:author="Katie Lankowicz" w:date="2024-09-17T15:15:00Z" w16du:dateUtc="2024-09-17T18:15:00Z">
        <w:r w:rsidR="001F144C">
          <w:rPr>
            <w:rFonts w:ascii="Calibri" w:hAnsi="Calibri" w:cs="Calibri"/>
          </w:rPr>
          <w:t>d</w:t>
        </w:r>
      </w:ins>
      <w:ins w:id="665" w:author="Katie Lankowicz" w:date="2024-09-17T14:53:00Z" w16du:dateUtc="2024-09-17T17:53:00Z">
        <w:r w:rsidR="00FB7DA7">
          <w:rPr>
            <w:rFonts w:ascii="Calibri" w:hAnsi="Calibri" w:cs="Calibri"/>
          </w:rPr>
          <w:t xml:space="preserve"> rapid annual</w:t>
        </w:r>
      </w:ins>
      <w:ins w:id="666" w:author="Katie Lankowicz" w:date="2024-09-17T14:54:00Z" w16du:dateUtc="2024-09-17T17:54:00Z">
        <w:r w:rsidR="00FB7DA7">
          <w:rPr>
            <w:rFonts w:ascii="Calibri" w:hAnsi="Calibri" w:cs="Calibri"/>
          </w:rPr>
          <w:t xml:space="preserve"> north-south and east-west</w:t>
        </w:r>
      </w:ins>
      <w:ins w:id="667" w:author="Katie Lankowicz" w:date="2024-09-17T14:53:00Z" w16du:dateUtc="2024-09-17T17:53:00Z">
        <w:r w:rsidR="00FB7DA7">
          <w:rPr>
            <w:rFonts w:ascii="Calibri" w:hAnsi="Calibri" w:cs="Calibri"/>
          </w:rPr>
          <w:t xml:space="preserve"> shifts</w:t>
        </w:r>
      </w:ins>
      <w:ins w:id="668" w:author="Katie Lankowicz" w:date="2024-09-17T14:54:00Z" w16du:dateUtc="2024-09-17T17:54:00Z">
        <w:r w:rsidR="00FB7DA7">
          <w:rPr>
            <w:rFonts w:ascii="Calibri" w:hAnsi="Calibri" w:cs="Calibri"/>
          </w:rPr>
          <w:t xml:space="preserve"> as relative productivity between the Eastern Gulf of Maine, Western Gulf of Maine, and Southern New </w:t>
        </w:r>
        <w:proofErr w:type="gramStart"/>
        <w:r w:rsidR="00FB7DA7">
          <w:rPr>
            <w:rFonts w:ascii="Calibri" w:hAnsi="Calibri" w:cs="Calibri"/>
          </w:rPr>
          <w:t>England stocks</w:t>
        </w:r>
        <w:proofErr w:type="gramEnd"/>
        <w:r w:rsidR="00FB7DA7">
          <w:rPr>
            <w:rFonts w:ascii="Calibri" w:hAnsi="Calibri" w:cs="Calibri"/>
          </w:rPr>
          <w:t xml:space="preserve"> change</w:t>
        </w:r>
      </w:ins>
      <w:ins w:id="669" w:author="Katie Lankowicz" w:date="2024-09-17T15:15:00Z" w16du:dateUtc="2024-09-17T18:15:00Z">
        <w:r w:rsidR="001F144C">
          <w:rPr>
            <w:rFonts w:ascii="Calibri" w:hAnsi="Calibri" w:cs="Calibri"/>
          </w:rPr>
          <w:t>d</w:t>
        </w:r>
      </w:ins>
      <w:ins w:id="670" w:author="Katie Lankowicz" w:date="2024-09-17T14:54:00Z" w16du:dateUtc="2024-09-17T17:54:00Z">
        <w:r w:rsidR="00FB7DA7">
          <w:rPr>
            <w:rFonts w:ascii="Calibri" w:hAnsi="Calibri" w:cs="Calibri"/>
          </w:rPr>
          <w:t>.</w:t>
        </w:r>
      </w:ins>
      <w:ins w:id="671" w:author="Katie Lankowicz" w:date="2024-09-04T13:25:00Z" w16du:dateUtc="2024-09-04T17:25:00Z">
        <w:r>
          <w:rPr>
            <w:rFonts w:ascii="Calibri" w:hAnsi="Calibri" w:cs="Calibri"/>
          </w:rPr>
          <w:t xml:space="preserve"> </w:t>
        </w:r>
      </w:ins>
    </w:p>
    <w:p w14:paraId="53A40ADC" w14:textId="11BE3DAE" w:rsidR="00DA7E58" w:rsidRPr="00F12921" w:rsidRDefault="00DA7E58" w:rsidP="00077153">
      <w:pPr>
        <w:spacing w:after="0" w:line="480" w:lineRule="auto"/>
        <w:rPr>
          <w:ins w:id="672" w:author="Katie Lankowicz" w:date="2024-09-04T13:25:00Z" w16du:dateUtc="2024-09-04T17:25:00Z"/>
          <w:rFonts w:ascii="Calibri" w:hAnsi="Calibri" w:cs="Calibri"/>
          <w:rPrChange w:id="673" w:author="Katie Lankowicz" w:date="2024-09-17T10:22:00Z" w16du:dateUtc="2024-09-17T13:22:00Z">
            <w:rPr>
              <w:ins w:id="674" w:author="Katie Lankowicz" w:date="2024-09-04T13:25:00Z" w16du:dateUtc="2024-09-04T17:25:00Z"/>
              <w:rFonts w:ascii="Calibri" w:hAnsi="Calibri" w:cs="Calibri"/>
              <w:b/>
              <w:bCs/>
              <w:color w:val="4472C4" w:themeColor="accent1"/>
            </w:rPr>
          </w:rPrChange>
        </w:rPr>
      </w:pPr>
      <w:ins w:id="675" w:author="Katie Lankowicz" w:date="2024-09-04T13:25:00Z" w16du:dateUtc="2024-09-04T17:25:00Z">
        <w:r>
          <w:rPr>
            <w:rFonts w:ascii="Calibri" w:hAnsi="Calibri" w:cs="Calibri"/>
          </w:rPr>
          <w:tab/>
        </w:r>
      </w:ins>
      <w:ins w:id="676" w:author="Katie Lankowicz" w:date="2024-09-12T15:03:00Z" w16du:dateUtc="2024-09-12T19:03:00Z">
        <w:r w:rsidR="00F360D8">
          <w:rPr>
            <w:rFonts w:ascii="Calibri" w:hAnsi="Calibri" w:cs="Calibri"/>
          </w:rPr>
          <w:t xml:space="preserve">In the fall time series, small cod were present at highest densities in nearshore waters from Massachusetts Bay </w:t>
        </w:r>
      </w:ins>
      <w:ins w:id="677" w:author="Katie Lankowicz" w:date="2024-09-12T15:09:00Z" w16du:dateUtc="2024-09-12T19:09:00Z">
        <w:r w:rsidR="00F360D8">
          <w:rPr>
            <w:rFonts w:ascii="Calibri" w:hAnsi="Calibri" w:cs="Calibri"/>
          </w:rPr>
          <w:t xml:space="preserve">to </w:t>
        </w:r>
      </w:ins>
      <w:ins w:id="678" w:author="Katie Lankowicz" w:date="2024-09-12T15:12:00Z" w16du:dateUtc="2024-09-12T19:12:00Z">
        <w:r w:rsidR="00F360D8">
          <w:rPr>
            <w:rFonts w:ascii="Calibri" w:hAnsi="Calibri" w:cs="Calibri"/>
          </w:rPr>
          <w:t>the southern extent of Nantucket Shoals</w:t>
        </w:r>
      </w:ins>
      <w:ins w:id="679" w:author="Katie Lankowicz" w:date="2024-10-04T15:46:00Z" w16du:dateUtc="2024-10-04T19:46:00Z">
        <w:r w:rsidR="00DF4CFA">
          <w:rPr>
            <w:rFonts w:ascii="Calibri" w:hAnsi="Calibri" w:cs="Calibri"/>
          </w:rPr>
          <w:t xml:space="preserve"> (Fig. S3)</w:t>
        </w:r>
      </w:ins>
      <w:ins w:id="680" w:author="Katie Lankowicz" w:date="2024-09-12T15:12:00Z" w16du:dateUtc="2024-09-12T19:12:00Z">
        <w:r w:rsidR="00F360D8">
          <w:rPr>
            <w:rFonts w:ascii="Calibri" w:hAnsi="Calibri" w:cs="Calibri"/>
          </w:rPr>
          <w:t>.</w:t>
        </w:r>
      </w:ins>
      <w:ins w:id="681" w:author="Katie Lankowicz" w:date="2024-09-12T15:20:00Z" w16du:dateUtc="2024-09-12T19:20:00Z">
        <w:r w:rsidR="00F360D8">
          <w:rPr>
            <w:rFonts w:ascii="Calibri" w:hAnsi="Calibri" w:cs="Calibri"/>
          </w:rPr>
          <w:t xml:space="preserve"> </w:t>
        </w:r>
      </w:ins>
      <w:ins w:id="682" w:author="Katie Lankowicz" w:date="2024-09-12T15:38:00Z" w16du:dateUtc="2024-09-12T19:38:00Z">
        <w:r w:rsidR="00F360D8">
          <w:rPr>
            <w:rFonts w:ascii="Calibri" w:hAnsi="Calibri" w:cs="Calibri"/>
          </w:rPr>
          <w:t xml:space="preserve">Temporally ephemeral pockets of high density </w:t>
        </w:r>
      </w:ins>
      <w:ins w:id="683" w:author="Katie Lankowicz" w:date="2024-09-12T15:54:00Z" w16du:dateUtc="2024-09-12T19:54:00Z">
        <w:r w:rsidR="00F360D8">
          <w:rPr>
            <w:rFonts w:ascii="Calibri" w:hAnsi="Calibri" w:cs="Calibri"/>
          </w:rPr>
          <w:t>sometimes occur</w:t>
        </w:r>
      </w:ins>
      <w:ins w:id="684" w:author="Katie Lankowicz" w:date="2024-09-16T09:50:00Z" w16du:dateUtc="2024-09-16T12:50:00Z">
        <w:r w:rsidR="008F7902">
          <w:rPr>
            <w:rFonts w:ascii="Calibri" w:hAnsi="Calibri" w:cs="Calibri"/>
          </w:rPr>
          <w:t>red</w:t>
        </w:r>
      </w:ins>
      <w:ins w:id="685" w:author="Katie Lankowicz" w:date="2024-09-12T15:54:00Z" w16du:dateUtc="2024-09-12T19:54:00Z">
        <w:r w:rsidR="00F360D8">
          <w:rPr>
            <w:rFonts w:ascii="Calibri" w:hAnsi="Calibri" w:cs="Calibri"/>
          </w:rPr>
          <w:t xml:space="preserve"> </w:t>
        </w:r>
      </w:ins>
      <w:ins w:id="686" w:author="Katie Lankowicz" w:date="2024-09-16T10:40:00Z" w16du:dateUtc="2024-09-16T13:40:00Z">
        <w:r w:rsidR="00815D2E">
          <w:rPr>
            <w:rFonts w:ascii="Calibri" w:hAnsi="Calibri" w:cs="Calibri"/>
          </w:rPr>
          <w:t>at</w:t>
        </w:r>
      </w:ins>
      <w:ins w:id="687" w:author="Katie Lankowicz" w:date="2024-09-12T15:54:00Z" w16du:dateUtc="2024-09-12T19:54:00Z">
        <w:r w:rsidR="00F360D8">
          <w:rPr>
            <w:rFonts w:ascii="Calibri" w:hAnsi="Calibri" w:cs="Calibri"/>
          </w:rPr>
          <w:t xml:space="preserve"> Cashes Ledge and</w:t>
        </w:r>
      </w:ins>
      <w:ins w:id="688" w:author="Katie Lankowicz" w:date="2024-09-16T10:40:00Z" w16du:dateUtc="2024-09-16T13:40:00Z">
        <w:r w:rsidR="00815D2E">
          <w:rPr>
            <w:rFonts w:ascii="Calibri" w:hAnsi="Calibri" w:cs="Calibri"/>
          </w:rPr>
          <w:t xml:space="preserve"> in</w:t>
        </w:r>
      </w:ins>
      <w:ins w:id="689" w:author="Katie Lankowicz" w:date="2024-09-12T15:54:00Z" w16du:dateUtc="2024-09-12T19:54:00Z">
        <w:r w:rsidR="00F360D8">
          <w:rPr>
            <w:rFonts w:ascii="Calibri" w:hAnsi="Calibri" w:cs="Calibri"/>
          </w:rPr>
          <w:t xml:space="preserve"> </w:t>
        </w:r>
      </w:ins>
      <w:ins w:id="690" w:author="Katie Lankowicz" w:date="2024-09-12T15:55:00Z" w16du:dateUtc="2024-09-12T19:55:00Z">
        <w:r w:rsidR="00F360D8">
          <w:rPr>
            <w:rFonts w:ascii="Calibri" w:hAnsi="Calibri" w:cs="Calibri"/>
          </w:rPr>
          <w:t>the waters between Grand Manan Island and Cutler, Maine</w:t>
        </w:r>
      </w:ins>
      <w:ins w:id="691" w:author="Katie Lankowicz" w:date="2024-09-17T15:39:00Z" w16du:dateUtc="2024-09-17T18:39:00Z">
        <w:r w:rsidR="001B3EE8">
          <w:rPr>
            <w:rFonts w:ascii="Calibri" w:hAnsi="Calibri" w:cs="Calibri"/>
          </w:rPr>
          <w:t xml:space="preserve">. </w:t>
        </w:r>
      </w:ins>
      <w:ins w:id="692" w:author="Katie Lankowicz" w:date="2024-09-16T11:10:00Z" w16du:dateUtc="2024-09-16T14:10:00Z">
        <w:r w:rsidR="00E17614">
          <w:rPr>
            <w:rFonts w:ascii="Calibri" w:hAnsi="Calibri" w:cs="Calibri"/>
          </w:rPr>
          <w:t xml:space="preserve">The fall index of relative abundance </w:t>
        </w:r>
      </w:ins>
      <w:ins w:id="693" w:author="Katie Lankowicz" w:date="2024-09-17T15:39:00Z" w16du:dateUtc="2024-09-17T18:39:00Z">
        <w:r w:rsidR="001B3EE8">
          <w:rPr>
            <w:rFonts w:ascii="Calibri" w:hAnsi="Calibri" w:cs="Calibri"/>
          </w:rPr>
          <w:t xml:space="preserve">indicated that </w:t>
        </w:r>
      </w:ins>
      <w:ins w:id="694" w:author="Katie Lankowicz" w:date="2024-09-17T15:40:00Z" w16du:dateUtc="2024-09-17T18:40:00Z">
        <w:r w:rsidR="001B3EE8">
          <w:rPr>
            <w:rFonts w:ascii="Calibri" w:hAnsi="Calibri" w:cs="Calibri"/>
          </w:rPr>
          <w:t xml:space="preserve">abundance is lower in the fall than in the spring, and the population has experienced </w:t>
        </w:r>
      </w:ins>
      <w:ins w:id="695" w:author="Katie Lankowicz" w:date="2024-09-16T11:25:00Z" w16du:dateUtc="2024-09-16T14:25:00Z">
        <w:r w:rsidR="00BF1A4A">
          <w:rPr>
            <w:rFonts w:ascii="Calibri" w:hAnsi="Calibri" w:cs="Calibri"/>
          </w:rPr>
          <w:t xml:space="preserve">two cycles of increase and </w:t>
        </w:r>
      </w:ins>
      <w:ins w:id="696" w:author="Katie Lankowicz" w:date="2024-09-16T11:27:00Z" w16du:dateUtc="2024-09-16T14:27:00Z">
        <w:r w:rsidR="00BF1A4A">
          <w:rPr>
            <w:rFonts w:ascii="Calibri" w:hAnsi="Calibri" w:cs="Calibri"/>
          </w:rPr>
          <w:t>decrease</w:t>
        </w:r>
      </w:ins>
      <w:ins w:id="697" w:author="Katie Lankowicz" w:date="2024-09-17T15:40:00Z" w16du:dateUtc="2024-09-17T18:40:00Z">
        <w:r w:rsidR="001B3EE8">
          <w:rPr>
            <w:rFonts w:ascii="Calibri" w:hAnsi="Calibri" w:cs="Calibri"/>
          </w:rPr>
          <w:t xml:space="preserve"> over the modeled period</w:t>
        </w:r>
      </w:ins>
      <w:ins w:id="698" w:author="Katie Lankowicz" w:date="2024-09-16T11:26:00Z" w16du:dateUtc="2024-09-16T14:26:00Z">
        <w:r w:rsidR="00BF1A4A">
          <w:rPr>
            <w:rFonts w:ascii="Calibri" w:hAnsi="Calibri" w:cs="Calibri"/>
          </w:rPr>
          <w:t>—abundance increased from 1982 to 1987, decreased until 1996, increased again until 2009, then rapidly decreased to the present day</w:t>
        </w:r>
      </w:ins>
      <w:ins w:id="699" w:author="Katie Lankowicz" w:date="2024-10-04T15:47:00Z" w16du:dateUtc="2024-10-04T19:47:00Z">
        <w:r w:rsidR="005B7A52">
          <w:rPr>
            <w:rFonts w:ascii="Calibri" w:hAnsi="Calibri" w:cs="Calibri"/>
          </w:rPr>
          <w:t xml:space="preserve"> (Fig. 2a)</w:t>
        </w:r>
      </w:ins>
      <w:ins w:id="700" w:author="Katie Lankowicz" w:date="2024-09-16T11:26:00Z" w16du:dateUtc="2024-09-16T14:26:00Z">
        <w:r w:rsidR="00BF1A4A">
          <w:rPr>
            <w:rFonts w:ascii="Calibri" w:hAnsi="Calibri" w:cs="Calibri"/>
          </w:rPr>
          <w:t>.</w:t>
        </w:r>
      </w:ins>
      <w:ins w:id="701" w:author="Katie Lankowicz" w:date="2024-09-16T11:30:00Z" w16du:dateUtc="2024-09-16T14:30:00Z">
        <w:r w:rsidR="00BF1A4A">
          <w:rPr>
            <w:rFonts w:ascii="Calibri" w:hAnsi="Calibri" w:cs="Calibri"/>
          </w:rPr>
          <w:t xml:space="preserve"> The Western Gulf of Maine and Eastern Gulf of Maine stocks followed these trends and consistently contributed the most to the population</w:t>
        </w:r>
      </w:ins>
      <w:ins w:id="702" w:author="Katie Lankowicz" w:date="2024-09-17T15:01:00Z" w16du:dateUtc="2024-09-17T18:01:00Z">
        <w:r w:rsidR="00FB7DA7">
          <w:rPr>
            <w:rFonts w:ascii="Calibri" w:hAnsi="Calibri" w:cs="Calibri"/>
          </w:rPr>
          <w:t xml:space="preserve">, though the </w:t>
        </w:r>
        <w:r w:rsidR="00FB7DA7">
          <w:rPr>
            <w:rFonts w:ascii="Calibri" w:hAnsi="Calibri" w:cs="Calibri"/>
          </w:rPr>
          <w:lastRenderedPageBreak/>
          <w:t xml:space="preserve">decline in the Western Gulf of Maine population in the final 10 years of the time series </w:t>
        </w:r>
      </w:ins>
      <w:ins w:id="703" w:author="Katie Lankowicz" w:date="2024-09-17T15:02:00Z" w16du:dateUtc="2024-09-17T18:02:00Z">
        <w:r w:rsidR="00FB7DA7">
          <w:rPr>
            <w:rFonts w:ascii="Calibri" w:hAnsi="Calibri" w:cs="Calibri"/>
          </w:rPr>
          <w:t>was much faster than the decline in the Eastern Gulf of Maine population</w:t>
        </w:r>
      </w:ins>
      <w:ins w:id="704" w:author="Katie Lankowicz" w:date="2024-09-17T15:01:00Z" w16du:dateUtc="2024-09-17T18:01:00Z">
        <w:r w:rsidR="00FB7DA7">
          <w:rPr>
            <w:rFonts w:ascii="Calibri" w:hAnsi="Calibri" w:cs="Calibri"/>
          </w:rPr>
          <w:t>. T</w:t>
        </w:r>
      </w:ins>
      <w:ins w:id="705" w:author="Katie Lankowicz" w:date="2024-09-16T11:30:00Z" w16du:dateUtc="2024-09-16T14:30:00Z">
        <w:r w:rsidR="00BF1A4A">
          <w:rPr>
            <w:rFonts w:ascii="Calibri" w:hAnsi="Calibri" w:cs="Calibri"/>
          </w:rPr>
          <w:t xml:space="preserve">he Georges Bank stock </w:t>
        </w:r>
      </w:ins>
      <w:ins w:id="706" w:author="Katie Lankowicz" w:date="2024-09-16T11:41:00Z" w16du:dateUtc="2024-09-16T14:41:00Z">
        <w:r w:rsidR="0004064A">
          <w:rPr>
            <w:rFonts w:ascii="Calibri" w:hAnsi="Calibri" w:cs="Calibri"/>
          </w:rPr>
          <w:t>cont</w:t>
        </w:r>
      </w:ins>
      <w:ins w:id="707" w:author="Katie Lankowicz" w:date="2024-09-16T11:42:00Z" w16du:dateUtc="2024-09-16T14:42:00Z">
        <w:r w:rsidR="0004064A">
          <w:rPr>
            <w:rFonts w:ascii="Calibri" w:hAnsi="Calibri" w:cs="Calibri"/>
          </w:rPr>
          <w:t>ained a</w:t>
        </w:r>
      </w:ins>
      <w:ins w:id="708" w:author="Katie Lankowicz" w:date="2024-09-16T12:55:00Z" w16du:dateUtc="2024-09-16T15:55:00Z">
        <w:r w:rsidR="005B7F34">
          <w:rPr>
            <w:rFonts w:ascii="Calibri" w:hAnsi="Calibri" w:cs="Calibri"/>
          </w:rPr>
          <w:t xml:space="preserve"> similar </w:t>
        </w:r>
      </w:ins>
      <w:ins w:id="709" w:author="Katie Lankowicz" w:date="2024-09-16T11:42:00Z" w16du:dateUtc="2024-09-16T14:42:00Z">
        <w:r w:rsidR="0004064A">
          <w:rPr>
            <w:rFonts w:ascii="Calibri" w:hAnsi="Calibri" w:cs="Calibri"/>
          </w:rPr>
          <w:t xml:space="preserve">proportion of the population as the Eastern Gulf of Maine at the beginning of the time </w:t>
        </w:r>
      </w:ins>
      <w:ins w:id="710" w:author="Katie Lankowicz" w:date="2024-09-16T12:56:00Z" w16du:dateUtc="2024-09-16T15:56:00Z">
        <w:r w:rsidR="005B7F34">
          <w:rPr>
            <w:rFonts w:ascii="Calibri" w:hAnsi="Calibri" w:cs="Calibri"/>
          </w:rPr>
          <w:t>series but</w:t>
        </w:r>
      </w:ins>
      <w:ins w:id="711" w:author="Katie Lankowicz" w:date="2024-09-16T11:42:00Z" w16du:dateUtc="2024-09-16T14:42:00Z">
        <w:r w:rsidR="0004064A">
          <w:rPr>
            <w:rFonts w:ascii="Calibri" w:hAnsi="Calibri" w:cs="Calibri"/>
          </w:rPr>
          <w:t xml:space="preserve"> </w:t>
        </w:r>
      </w:ins>
      <w:ins w:id="712" w:author="Katie Lankowicz" w:date="2024-09-17T15:00:00Z" w16du:dateUtc="2024-09-17T18:00:00Z">
        <w:r w:rsidR="00FB7DA7">
          <w:rPr>
            <w:rFonts w:ascii="Calibri" w:hAnsi="Calibri" w:cs="Calibri"/>
          </w:rPr>
          <w:t>declined in the 1990s</w:t>
        </w:r>
      </w:ins>
      <w:ins w:id="713" w:author="Katie Lankowicz" w:date="2024-09-16T11:43:00Z" w16du:dateUtc="2024-09-16T14:43:00Z">
        <w:r w:rsidR="0004064A">
          <w:rPr>
            <w:rFonts w:ascii="Calibri" w:hAnsi="Calibri" w:cs="Calibri"/>
          </w:rPr>
          <w:t xml:space="preserve"> and has since had low abundance.</w:t>
        </w:r>
      </w:ins>
      <w:ins w:id="714" w:author="Katie Lankowicz" w:date="2024-09-16T12:55:00Z" w16du:dateUtc="2024-09-16T15:55:00Z">
        <w:r w:rsidR="005B7F34">
          <w:rPr>
            <w:rFonts w:ascii="Calibri" w:hAnsi="Calibri" w:cs="Calibri"/>
          </w:rPr>
          <w:t xml:space="preserve"> Fall population COG </w:t>
        </w:r>
      </w:ins>
      <w:ins w:id="715" w:author="Katie Lankowicz" w:date="2024-09-16T13:01:00Z" w16du:dateUtc="2024-09-16T16:01:00Z">
        <w:r w:rsidR="005B7F34">
          <w:rPr>
            <w:rFonts w:ascii="Calibri" w:hAnsi="Calibri" w:cs="Calibri"/>
          </w:rPr>
          <w:t>was typically located in the Western Gulf of Maine</w:t>
        </w:r>
      </w:ins>
      <w:ins w:id="716" w:author="Katie Lankowicz" w:date="2024-09-16T13:49:00Z" w16du:dateUtc="2024-09-16T16:49:00Z">
        <w:r w:rsidR="00BE636B">
          <w:rPr>
            <w:rFonts w:ascii="Calibri" w:hAnsi="Calibri" w:cs="Calibri"/>
          </w:rPr>
          <w:t>, with a clear northward shift over time</w:t>
        </w:r>
      </w:ins>
      <w:ins w:id="717" w:author="Katie Lankowicz" w:date="2024-10-04T15:52:00Z" w16du:dateUtc="2024-10-04T19:52:00Z">
        <w:r w:rsidR="005B7A52">
          <w:rPr>
            <w:rFonts w:ascii="Calibri" w:hAnsi="Calibri" w:cs="Calibri"/>
          </w:rPr>
          <w:t xml:space="preserve"> (Fig 2b, 2c)</w:t>
        </w:r>
      </w:ins>
      <w:ins w:id="718" w:author="Katie Lankowicz" w:date="2024-09-16T13:49:00Z" w16du:dateUtc="2024-09-16T16:49:00Z">
        <w:r w:rsidR="00BE636B">
          <w:rPr>
            <w:rFonts w:ascii="Calibri" w:hAnsi="Calibri" w:cs="Calibri"/>
          </w:rPr>
          <w:t xml:space="preserve">. When calculated for </w:t>
        </w:r>
      </w:ins>
      <w:ins w:id="719" w:author="Katie Lankowicz" w:date="2024-09-16T13:50:00Z" w16du:dateUtc="2024-09-16T16:50:00Z">
        <w:r w:rsidR="00BE636B">
          <w:rPr>
            <w:rFonts w:ascii="Calibri" w:hAnsi="Calibri" w:cs="Calibri"/>
          </w:rPr>
          <w:t xml:space="preserve">the entire modeled spatial domain, </w:t>
        </w:r>
      </w:ins>
      <w:ins w:id="720" w:author="Katie Lankowicz" w:date="2024-09-16T16:07:00Z" w16du:dateUtc="2024-09-16T19:07:00Z">
        <w:r w:rsidR="0074550C">
          <w:rPr>
            <w:rFonts w:ascii="Calibri" w:hAnsi="Calibri" w:cs="Calibri"/>
          </w:rPr>
          <w:t xml:space="preserve">population </w:t>
        </w:r>
      </w:ins>
      <w:ins w:id="721" w:author="Katie Lankowicz" w:date="2024-09-16T13:50:00Z" w16du:dateUtc="2024-09-16T16:50:00Z">
        <w:r w:rsidR="00BE636B">
          <w:rPr>
            <w:rFonts w:ascii="Calibri" w:hAnsi="Calibri" w:cs="Calibri"/>
          </w:rPr>
          <w:t>COG shifted</w:t>
        </w:r>
      </w:ins>
      <w:ins w:id="722" w:author="Katie Lankowicz" w:date="2024-10-02T11:25:00Z" w16du:dateUtc="2024-10-02T14:25:00Z">
        <w:r w:rsidR="00DF0F89">
          <w:rPr>
            <w:rFonts w:ascii="Calibri" w:hAnsi="Calibri" w:cs="Calibri"/>
          </w:rPr>
          <w:t xml:space="preserve"> </w:t>
        </w:r>
        <w:proofErr w:type="gramStart"/>
        <w:r w:rsidR="00DF0F89">
          <w:rPr>
            <w:rFonts w:ascii="Calibri" w:hAnsi="Calibri" w:cs="Calibri"/>
          </w:rPr>
          <w:t>on</w:t>
        </w:r>
        <w:proofErr w:type="gramEnd"/>
        <w:r w:rsidR="00DF0F89">
          <w:rPr>
            <w:rFonts w:ascii="Calibri" w:hAnsi="Calibri" w:cs="Calibri"/>
          </w:rPr>
          <w:t xml:space="preserve"> average</w:t>
        </w:r>
      </w:ins>
      <w:ins w:id="723" w:author="Katie Lankowicz" w:date="2024-09-16T13:50:00Z" w16du:dateUtc="2024-09-16T16:50:00Z">
        <w:r w:rsidR="00BE636B">
          <w:rPr>
            <w:rFonts w:ascii="Calibri" w:hAnsi="Calibri" w:cs="Calibri"/>
          </w:rPr>
          <w:t xml:space="preserve"> 1.2 km/ year north.</w:t>
        </w:r>
      </w:ins>
      <w:ins w:id="724" w:author="Katie Lankowicz" w:date="2024-09-16T14:15:00Z" w16du:dateUtc="2024-09-16T17:15:00Z">
        <w:r w:rsidR="00DA74FB">
          <w:rPr>
            <w:rFonts w:ascii="Calibri" w:hAnsi="Calibri" w:cs="Calibri"/>
          </w:rPr>
          <w:t xml:space="preserve"> The east-west movement of the fall </w:t>
        </w:r>
      </w:ins>
      <w:ins w:id="725" w:author="Katie Lankowicz" w:date="2024-09-16T16:07:00Z" w16du:dateUtc="2024-09-16T19:07:00Z">
        <w:r w:rsidR="0074550C">
          <w:rPr>
            <w:rFonts w:ascii="Calibri" w:hAnsi="Calibri" w:cs="Calibri"/>
          </w:rPr>
          <w:t xml:space="preserve">population </w:t>
        </w:r>
      </w:ins>
      <w:ins w:id="726" w:author="Katie Lankowicz" w:date="2024-09-16T14:15:00Z" w16du:dateUtc="2024-09-16T17:15:00Z">
        <w:r w:rsidR="00DA74FB">
          <w:rPr>
            <w:rFonts w:ascii="Calibri" w:hAnsi="Calibri" w:cs="Calibri"/>
          </w:rPr>
          <w:t>COG was less</w:t>
        </w:r>
      </w:ins>
      <w:ins w:id="727" w:author="Katie Lankowicz" w:date="2024-09-16T14:24:00Z" w16du:dateUtc="2024-09-16T17:24:00Z">
        <w:r w:rsidR="00DA74FB">
          <w:rPr>
            <w:rFonts w:ascii="Calibri" w:hAnsi="Calibri" w:cs="Calibri"/>
          </w:rPr>
          <w:t xml:space="preserve"> clear</w:t>
        </w:r>
      </w:ins>
      <w:ins w:id="728" w:author="Katie Lankowicz" w:date="2024-09-16T14:15:00Z" w16du:dateUtc="2024-09-16T17:15:00Z">
        <w:r w:rsidR="00DA74FB">
          <w:rPr>
            <w:rFonts w:ascii="Calibri" w:hAnsi="Calibri" w:cs="Calibri"/>
          </w:rPr>
          <w:t>, with a period of westward (inshore) movement 1982-2008, t</w:t>
        </w:r>
      </w:ins>
      <w:ins w:id="729" w:author="Katie Lankowicz" w:date="2024-09-16T14:16:00Z" w16du:dateUtc="2024-09-16T17:16:00Z">
        <w:r w:rsidR="00DA74FB">
          <w:rPr>
            <w:rFonts w:ascii="Calibri" w:hAnsi="Calibri" w:cs="Calibri"/>
          </w:rPr>
          <w:t xml:space="preserve">hen a rapid </w:t>
        </w:r>
      </w:ins>
      <w:ins w:id="730" w:author="Katie Lankowicz" w:date="2024-09-17T10:21:00Z" w16du:dateUtc="2024-09-17T13:21:00Z">
        <w:r w:rsidR="00F12921">
          <w:rPr>
            <w:rFonts w:ascii="Calibri" w:hAnsi="Calibri" w:cs="Calibri"/>
          </w:rPr>
          <w:t xml:space="preserve">return </w:t>
        </w:r>
      </w:ins>
      <w:ins w:id="731" w:author="Katie Lankowicz" w:date="2024-09-16T14:16:00Z" w16du:dateUtc="2024-09-16T17:16:00Z">
        <w:r w:rsidR="00DA74FB">
          <w:rPr>
            <w:rFonts w:ascii="Calibri" w:hAnsi="Calibri" w:cs="Calibri"/>
          </w:rPr>
          <w:t>eastward (offshore) 2009-2019.</w:t>
        </w:r>
      </w:ins>
      <w:ins w:id="732" w:author="Katie Lankowicz" w:date="2024-09-16T16:09:00Z" w16du:dateUtc="2024-09-16T19:09:00Z">
        <w:r w:rsidR="0074550C">
          <w:rPr>
            <w:rFonts w:ascii="Calibri" w:hAnsi="Calibri" w:cs="Calibri"/>
          </w:rPr>
          <w:t xml:space="preserve"> Stock-specific COGs</w:t>
        </w:r>
      </w:ins>
      <w:ins w:id="733" w:author="Katie Lankowicz" w:date="2024-09-16T16:32:00Z" w16du:dateUtc="2024-09-16T19:32:00Z">
        <w:r w:rsidR="007E6E66">
          <w:rPr>
            <w:rFonts w:ascii="Calibri" w:hAnsi="Calibri" w:cs="Calibri"/>
          </w:rPr>
          <w:t xml:space="preserve"> </w:t>
        </w:r>
      </w:ins>
      <w:ins w:id="734" w:author="Katie Lankowicz" w:date="2024-09-16T17:04:00Z" w16du:dateUtc="2024-09-16T20:04:00Z">
        <w:r w:rsidR="00F873EA">
          <w:rPr>
            <w:rFonts w:ascii="Calibri" w:hAnsi="Calibri" w:cs="Calibri"/>
          </w:rPr>
          <w:t>highlighted the influence of</w:t>
        </w:r>
      </w:ins>
      <w:ins w:id="735" w:author="Katie Lankowicz" w:date="2024-09-16T17:09:00Z" w16du:dateUtc="2024-09-16T20:09:00Z">
        <w:r w:rsidR="00F873EA">
          <w:rPr>
            <w:rFonts w:ascii="Calibri" w:hAnsi="Calibri" w:cs="Calibri"/>
          </w:rPr>
          <w:t xml:space="preserve"> </w:t>
        </w:r>
      </w:ins>
      <w:ins w:id="736" w:author="Katie Lankowicz" w:date="2024-09-16T17:10:00Z" w16du:dateUtc="2024-09-16T20:10:00Z">
        <w:r w:rsidR="00F873EA">
          <w:rPr>
            <w:rFonts w:ascii="Calibri" w:hAnsi="Calibri" w:cs="Calibri"/>
          </w:rPr>
          <w:t>changes in relative productivity between stock areas to both the northing and easting components of population COG</w:t>
        </w:r>
      </w:ins>
      <w:ins w:id="737" w:author="Katie Lankowicz" w:date="2024-10-04T15:52:00Z" w16du:dateUtc="2024-10-04T19:52:00Z">
        <w:r w:rsidR="005B7A52">
          <w:rPr>
            <w:rFonts w:ascii="Calibri" w:hAnsi="Calibri" w:cs="Calibri"/>
          </w:rPr>
          <w:t xml:space="preserve"> (Fig. 2b)</w:t>
        </w:r>
      </w:ins>
      <w:ins w:id="738" w:author="Katie Lankowicz" w:date="2024-09-16T17:10:00Z" w16du:dateUtc="2024-09-16T20:10:00Z">
        <w:r w:rsidR="00F873EA">
          <w:rPr>
            <w:rFonts w:ascii="Calibri" w:hAnsi="Calibri" w:cs="Calibri"/>
          </w:rPr>
          <w:t xml:space="preserve">. Fall </w:t>
        </w:r>
      </w:ins>
      <w:ins w:id="739" w:author="Katie Lankowicz" w:date="2024-09-16T17:34:00Z" w16du:dateUtc="2024-09-16T20:34:00Z">
        <w:r w:rsidR="00C37485">
          <w:rPr>
            <w:rFonts w:ascii="Calibri" w:hAnsi="Calibri" w:cs="Calibri"/>
          </w:rPr>
          <w:t>southwestern range</w:t>
        </w:r>
      </w:ins>
      <w:ins w:id="740" w:author="Katie Lankowicz" w:date="2024-09-16T17:32:00Z" w16du:dateUtc="2024-09-16T20:32:00Z">
        <w:r w:rsidR="00C37485">
          <w:rPr>
            <w:rFonts w:ascii="Calibri" w:hAnsi="Calibri" w:cs="Calibri"/>
          </w:rPr>
          <w:t xml:space="preserve"> edges </w:t>
        </w:r>
      </w:ins>
      <w:ins w:id="741" w:author="Katie Lankowicz" w:date="2024-09-17T14:56:00Z" w16du:dateUtc="2024-09-17T17:56:00Z">
        <w:r w:rsidR="00FB7DA7">
          <w:rPr>
            <w:rFonts w:ascii="Calibri" w:hAnsi="Calibri" w:cs="Calibri"/>
          </w:rPr>
          <w:t xml:space="preserve">remained in approximately the same place, while northeastern range edges have </w:t>
        </w:r>
      </w:ins>
      <w:ins w:id="742" w:author="Katie Lankowicz" w:date="2024-09-17T15:20:00Z" w16du:dateUtc="2024-09-17T18:20:00Z">
        <w:r w:rsidR="001F144C">
          <w:rPr>
            <w:rFonts w:ascii="Calibri" w:hAnsi="Calibri" w:cs="Calibri"/>
          </w:rPr>
          <w:t xml:space="preserve">shifted north and east </w:t>
        </w:r>
      </w:ins>
      <w:ins w:id="743" w:author="Katie Lankowicz" w:date="2024-10-02T11:27:00Z" w16du:dateUtc="2024-10-02T14:27:00Z">
        <w:r w:rsidR="00DF0F89">
          <w:rPr>
            <w:rFonts w:ascii="Calibri" w:hAnsi="Calibri" w:cs="Calibri"/>
          </w:rPr>
          <w:t xml:space="preserve">since the late 1990s </w:t>
        </w:r>
      </w:ins>
      <w:ins w:id="744" w:author="Katie Lankowicz" w:date="2024-10-02T11:26:00Z" w16du:dateUtc="2024-10-02T14:26:00Z">
        <w:r w:rsidR="00DF0F89">
          <w:rPr>
            <w:rFonts w:ascii="Calibri" w:hAnsi="Calibri" w:cs="Calibri"/>
          </w:rPr>
          <w:t xml:space="preserve">as the Eastern Gulf </w:t>
        </w:r>
      </w:ins>
      <w:ins w:id="745" w:author="Katie Lankowicz" w:date="2024-10-02T11:27:00Z" w16du:dateUtc="2024-10-02T14:27:00Z">
        <w:r w:rsidR="00DF0F89">
          <w:rPr>
            <w:rFonts w:ascii="Calibri" w:hAnsi="Calibri" w:cs="Calibri"/>
          </w:rPr>
          <w:t>of</w:t>
        </w:r>
      </w:ins>
      <w:ins w:id="746" w:author="Katie Lankowicz" w:date="2024-10-02T11:26:00Z" w16du:dateUtc="2024-10-02T14:26:00Z">
        <w:r w:rsidR="00DF0F89">
          <w:rPr>
            <w:rFonts w:ascii="Calibri" w:hAnsi="Calibri" w:cs="Calibri"/>
          </w:rPr>
          <w:t xml:space="preserve"> Maine stock </w:t>
        </w:r>
      </w:ins>
      <w:ins w:id="747" w:author="Katie Lankowicz" w:date="2024-10-02T11:27:00Z" w16du:dateUtc="2024-10-02T14:27:00Z">
        <w:r w:rsidR="00DF0F89">
          <w:rPr>
            <w:rFonts w:ascii="Calibri" w:hAnsi="Calibri" w:cs="Calibri"/>
          </w:rPr>
          <w:t>h</w:t>
        </w:r>
      </w:ins>
      <w:ins w:id="748" w:author="Katie Lankowicz" w:date="2024-10-02T11:26:00Z" w16du:dateUtc="2024-10-02T14:26:00Z">
        <w:r w:rsidR="00DF0F89">
          <w:rPr>
            <w:rFonts w:ascii="Calibri" w:hAnsi="Calibri" w:cs="Calibri"/>
          </w:rPr>
          <w:t xml:space="preserve">as </w:t>
        </w:r>
      </w:ins>
      <w:ins w:id="749" w:author="Katie Lankowicz" w:date="2024-10-02T11:27:00Z" w16du:dateUtc="2024-10-02T14:27:00Z">
        <w:r w:rsidR="00DF0F89">
          <w:rPr>
            <w:rFonts w:ascii="Calibri" w:hAnsi="Calibri" w:cs="Calibri"/>
          </w:rPr>
          <w:t>contained proportionally more of the population</w:t>
        </w:r>
      </w:ins>
      <w:ins w:id="750" w:author="Katie Lankowicz" w:date="2024-10-04T15:53:00Z" w16du:dateUtc="2024-10-04T19:53:00Z">
        <w:r w:rsidR="005B7A52">
          <w:rPr>
            <w:rFonts w:ascii="Calibri" w:hAnsi="Calibri" w:cs="Calibri"/>
          </w:rPr>
          <w:t xml:space="preserve"> (Fig. 2d)</w:t>
        </w:r>
      </w:ins>
      <w:ins w:id="751" w:author="Katie Lankowicz" w:date="2024-09-17T15:21:00Z" w16du:dateUtc="2024-09-17T18:21:00Z">
        <w:r w:rsidR="001F144C">
          <w:rPr>
            <w:rFonts w:ascii="Calibri" w:hAnsi="Calibri" w:cs="Calibri"/>
          </w:rPr>
          <w:t>.</w:t>
        </w:r>
      </w:ins>
      <w:ins w:id="752" w:author="Katie Lankowicz" w:date="2024-09-16T17:35:00Z" w16du:dateUtc="2024-09-16T20:35:00Z">
        <w:r w:rsidR="00C37485">
          <w:rPr>
            <w:rFonts w:ascii="Calibri" w:hAnsi="Calibri" w:cs="Calibri"/>
          </w:rPr>
          <w:t xml:space="preserve"> </w:t>
        </w:r>
      </w:ins>
    </w:p>
    <w:p w14:paraId="7257B5DD" w14:textId="799F087C" w:rsidR="00DA7E58" w:rsidRDefault="00DA7E58" w:rsidP="00077153">
      <w:pPr>
        <w:spacing w:after="0" w:line="480" w:lineRule="auto"/>
        <w:rPr>
          <w:ins w:id="753" w:author="Katie Lankowicz" w:date="2024-09-04T13:25:00Z" w16du:dateUtc="2024-09-04T17:25:00Z"/>
          <w:rFonts w:ascii="Calibri" w:hAnsi="Calibri" w:cs="Calibri"/>
          <w:b/>
          <w:bCs/>
          <w:color w:val="4472C4" w:themeColor="accent1"/>
        </w:rPr>
      </w:pPr>
      <w:ins w:id="754" w:author="Katie Lankowicz" w:date="2024-09-04T13:25:00Z" w16du:dateUtc="2024-09-04T17:25:00Z">
        <w:r>
          <w:rPr>
            <w:rFonts w:ascii="Calibri" w:hAnsi="Calibri" w:cs="Calibri"/>
            <w:b/>
            <w:bCs/>
            <w:color w:val="4472C4" w:themeColor="accent1"/>
          </w:rPr>
          <w:t xml:space="preserve">4.2 </w:t>
        </w:r>
        <w:r>
          <w:rPr>
            <w:rFonts w:ascii="Calibri" w:hAnsi="Calibri" w:cs="Calibri"/>
            <w:b/>
            <w:bCs/>
            <w:color w:val="4472C4" w:themeColor="accent1"/>
          </w:rPr>
          <w:tab/>
          <w:t xml:space="preserve">Medium </w:t>
        </w:r>
      </w:ins>
      <w:ins w:id="755" w:author="Katie Lankowicz" w:date="2024-09-04T13:26:00Z" w16du:dateUtc="2024-09-04T17:26:00Z">
        <w:r>
          <w:rPr>
            <w:rFonts w:ascii="Calibri" w:hAnsi="Calibri" w:cs="Calibri"/>
            <w:b/>
            <w:bCs/>
            <w:color w:val="4472C4" w:themeColor="accent1"/>
          </w:rPr>
          <w:t>c</w:t>
        </w:r>
      </w:ins>
      <w:ins w:id="756" w:author="Katie Lankowicz" w:date="2024-09-04T13:25:00Z" w16du:dateUtc="2024-09-04T17:25:00Z">
        <w:r>
          <w:rPr>
            <w:rFonts w:ascii="Calibri" w:hAnsi="Calibri" w:cs="Calibri"/>
            <w:b/>
            <w:bCs/>
            <w:color w:val="4472C4" w:themeColor="accent1"/>
          </w:rPr>
          <w:t>od</w:t>
        </w:r>
      </w:ins>
    </w:p>
    <w:p w14:paraId="15553850" w14:textId="3A19D798" w:rsidR="00F12921" w:rsidRDefault="00F12921" w:rsidP="00F12921">
      <w:pPr>
        <w:spacing w:after="0" w:line="480" w:lineRule="auto"/>
        <w:rPr>
          <w:ins w:id="757" w:author="Katie Lankowicz" w:date="2024-09-17T10:23:00Z" w16du:dateUtc="2024-09-17T13:23:00Z"/>
          <w:rFonts w:ascii="Calibri" w:hAnsi="Calibri" w:cs="Calibri"/>
        </w:rPr>
      </w:pPr>
      <w:ins w:id="758" w:author="Katie Lankowicz" w:date="2024-09-17T10:23:00Z" w16du:dateUtc="2024-09-17T13:23:00Z">
        <w:r>
          <w:rPr>
            <w:rFonts w:ascii="Calibri" w:hAnsi="Calibri" w:cs="Calibri"/>
          </w:rPr>
          <w:tab/>
        </w:r>
      </w:ins>
      <w:ins w:id="759" w:author="Katie Lankowicz" w:date="2024-09-17T10:26:00Z" w16du:dateUtc="2024-09-17T13:26:00Z">
        <w:r>
          <w:rPr>
            <w:rFonts w:ascii="Calibri" w:hAnsi="Calibri" w:cs="Calibri"/>
          </w:rPr>
          <w:t>Model</w:t>
        </w:r>
      </w:ins>
      <w:ins w:id="760" w:author="Katie Lankowicz" w:date="2024-09-17T11:55:00Z" w16du:dateUtc="2024-09-17T14:55:00Z">
        <w:r w:rsidR="00507F3F">
          <w:rPr>
            <w:rFonts w:ascii="Calibri" w:hAnsi="Calibri" w:cs="Calibri"/>
          </w:rPr>
          <w:t xml:space="preserve"> output</w:t>
        </w:r>
      </w:ins>
      <w:ins w:id="761" w:author="Katie Lankowicz" w:date="2024-09-17T11:56:00Z" w16du:dateUtc="2024-09-17T14:56:00Z">
        <w:r w:rsidR="00507F3F">
          <w:rPr>
            <w:rFonts w:ascii="Calibri" w:hAnsi="Calibri" w:cs="Calibri"/>
          </w:rPr>
          <w:t xml:space="preserve">s </w:t>
        </w:r>
      </w:ins>
      <w:ins w:id="762" w:author="Katie Lankowicz" w:date="2024-09-17T15:30:00Z" w16du:dateUtc="2024-09-17T18:30:00Z">
        <w:r w:rsidR="002968BA">
          <w:rPr>
            <w:rFonts w:ascii="Calibri" w:hAnsi="Calibri" w:cs="Calibri"/>
          </w:rPr>
          <w:t xml:space="preserve">for the </w:t>
        </w:r>
        <w:proofErr w:type="gramStart"/>
        <w:r w:rsidR="002968BA">
          <w:rPr>
            <w:rFonts w:ascii="Calibri" w:hAnsi="Calibri" w:cs="Calibri"/>
          </w:rPr>
          <w:t>spring time</w:t>
        </w:r>
        <w:proofErr w:type="gramEnd"/>
        <w:r w:rsidR="002968BA">
          <w:rPr>
            <w:rFonts w:ascii="Calibri" w:hAnsi="Calibri" w:cs="Calibri"/>
          </w:rPr>
          <w:t xml:space="preserve"> series </w:t>
        </w:r>
      </w:ins>
      <w:ins w:id="763" w:author="Katie Lankowicz" w:date="2024-09-17T11:56:00Z" w16du:dateUtc="2024-09-17T14:56:00Z">
        <w:r w:rsidR="00507F3F">
          <w:rPr>
            <w:rFonts w:ascii="Calibri" w:hAnsi="Calibri" w:cs="Calibri"/>
          </w:rPr>
          <w:t xml:space="preserve">indicated </w:t>
        </w:r>
      </w:ins>
      <w:ins w:id="764" w:author="Katie Lankowicz" w:date="2024-09-17T11:57:00Z" w16du:dateUtc="2024-09-17T14:57:00Z">
        <w:r w:rsidR="00507F3F">
          <w:rPr>
            <w:rFonts w:ascii="Calibri" w:hAnsi="Calibri" w:cs="Calibri"/>
          </w:rPr>
          <w:t>medium</w:t>
        </w:r>
      </w:ins>
      <w:ins w:id="765" w:author="Katie Lankowicz" w:date="2024-09-17T15:30:00Z" w16du:dateUtc="2024-09-17T18:30:00Z">
        <w:r w:rsidR="002968BA">
          <w:rPr>
            <w:rFonts w:ascii="Calibri" w:hAnsi="Calibri" w:cs="Calibri"/>
          </w:rPr>
          <w:t>-sized</w:t>
        </w:r>
      </w:ins>
      <w:ins w:id="766" w:author="Katie Lankowicz" w:date="2024-09-17T11:57:00Z" w16du:dateUtc="2024-09-17T14:57:00Z">
        <w:r w:rsidR="00507F3F">
          <w:rPr>
            <w:rFonts w:ascii="Calibri" w:hAnsi="Calibri" w:cs="Calibri"/>
          </w:rPr>
          <w:t xml:space="preserve"> cod were </w:t>
        </w:r>
      </w:ins>
      <w:ins w:id="767" w:author="Katie Lankowicz" w:date="2024-09-17T11:58:00Z" w16du:dateUtc="2024-09-17T14:58:00Z">
        <w:r w:rsidR="00507F3F">
          <w:rPr>
            <w:rFonts w:ascii="Calibri" w:hAnsi="Calibri" w:cs="Calibri"/>
          </w:rPr>
          <w:t>consistently present at relatively high densities in all but the deepest section</w:t>
        </w:r>
      </w:ins>
      <w:ins w:id="768" w:author="Katie Lankowicz" w:date="2024-09-17T11:59:00Z" w16du:dateUtc="2024-09-17T14:59:00Z">
        <w:r w:rsidR="00507F3F">
          <w:rPr>
            <w:rFonts w:ascii="Calibri" w:hAnsi="Calibri" w:cs="Calibri"/>
          </w:rPr>
          <w:t>s of the Gulf of Maine and Georges Bank</w:t>
        </w:r>
      </w:ins>
      <w:ins w:id="769" w:author="Katie Lankowicz" w:date="2024-10-04T15:53:00Z" w16du:dateUtc="2024-10-04T19:53:00Z">
        <w:r w:rsidR="005B7A52">
          <w:rPr>
            <w:rFonts w:ascii="Calibri" w:hAnsi="Calibri" w:cs="Calibri"/>
          </w:rPr>
          <w:t xml:space="preserve"> (Fig. S4)</w:t>
        </w:r>
      </w:ins>
      <w:ins w:id="770" w:author="Katie Lankowicz" w:date="2024-09-17T11:59:00Z" w16du:dateUtc="2024-09-17T14:59:00Z">
        <w:r w:rsidR="00507F3F">
          <w:rPr>
            <w:rFonts w:ascii="Calibri" w:hAnsi="Calibri" w:cs="Calibri"/>
          </w:rPr>
          <w:t xml:space="preserve">. Notable patches of high density include </w:t>
        </w:r>
      </w:ins>
      <w:ins w:id="771" w:author="Katie Lankowicz" w:date="2024-09-17T12:01:00Z" w16du:dateUtc="2024-09-17T15:01:00Z">
        <w:r w:rsidR="00507F3F">
          <w:rPr>
            <w:rFonts w:ascii="Calibri" w:hAnsi="Calibri" w:cs="Calibri"/>
          </w:rPr>
          <w:t xml:space="preserve">Nantucket Shoals, </w:t>
        </w:r>
      </w:ins>
      <w:ins w:id="772" w:author="Katie Lankowicz" w:date="2024-09-17T12:00:00Z" w16du:dateUtc="2024-09-17T15:00:00Z">
        <w:r w:rsidR="00507F3F">
          <w:rPr>
            <w:rFonts w:ascii="Calibri" w:hAnsi="Calibri" w:cs="Calibri"/>
          </w:rPr>
          <w:t>Stellwagen Bank and Jeffreys Ledge, Cashes Led</w:t>
        </w:r>
      </w:ins>
      <w:ins w:id="773" w:author="Katie Lankowicz" w:date="2024-09-17T12:01:00Z" w16du:dateUtc="2024-09-17T15:01:00Z">
        <w:r w:rsidR="00507F3F">
          <w:rPr>
            <w:rFonts w:ascii="Calibri" w:hAnsi="Calibri" w:cs="Calibri"/>
          </w:rPr>
          <w:t>ge</w:t>
        </w:r>
      </w:ins>
      <w:ins w:id="774" w:author="Katie Lankowicz" w:date="2024-09-17T12:00:00Z" w16du:dateUtc="2024-09-17T15:00:00Z">
        <w:r w:rsidR="00507F3F">
          <w:rPr>
            <w:rFonts w:ascii="Calibri" w:hAnsi="Calibri" w:cs="Calibri"/>
          </w:rPr>
          <w:t xml:space="preserve">, </w:t>
        </w:r>
      </w:ins>
      <w:ins w:id="775" w:author="Katie Lankowicz" w:date="2024-09-17T12:01:00Z" w16du:dateUtc="2024-09-17T15:01:00Z">
        <w:r w:rsidR="00507F3F">
          <w:rPr>
            <w:rFonts w:ascii="Calibri" w:hAnsi="Calibri" w:cs="Calibri"/>
          </w:rPr>
          <w:t xml:space="preserve">and </w:t>
        </w:r>
      </w:ins>
      <w:ins w:id="776" w:author="Katie Lankowicz" w:date="2024-09-17T11:59:00Z" w16du:dateUtc="2024-09-17T14:59:00Z">
        <w:r w:rsidR="00507F3F">
          <w:rPr>
            <w:rFonts w:ascii="Calibri" w:hAnsi="Calibri" w:cs="Calibri"/>
          </w:rPr>
          <w:t xml:space="preserve">the </w:t>
        </w:r>
      </w:ins>
      <w:ins w:id="777" w:author="Katie Lankowicz" w:date="2024-09-30T17:00:00Z" w16du:dateUtc="2024-09-30T20:00:00Z">
        <w:r w:rsidR="003E5A25">
          <w:rPr>
            <w:rFonts w:ascii="Calibri" w:hAnsi="Calibri" w:cs="Calibri"/>
          </w:rPr>
          <w:t xml:space="preserve">Northeast Peak region </w:t>
        </w:r>
      </w:ins>
      <w:ins w:id="778" w:author="Katie Lankowicz" w:date="2024-09-17T11:59:00Z" w16du:dateUtc="2024-09-17T14:59:00Z">
        <w:r w:rsidR="00507F3F">
          <w:rPr>
            <w:rFonts w:ascii="Calibri" w:hAnsi="Calibri" w:cs="Calibri"/>
          </w:rPr>
          <w:t>of Georges Bank</w:t>
        </w:r>
      </w:ins>
      <w:ins w:id="779" w:author="Katie Lankowicz" w:date="2024-09-17T12:02:00Z" w16du:dateUtc="2024-09-17T15:02:00Z">
        <w:r w:rsidR="00507F3F">
          <w:rPr>
            <w:rFonts w:ascii="Calibri" w:hAnsi="Calibri" w:cs="Calibri"/>
          </w:rPr>
          <w:t>.</w:t>
        </w:r>
      </w:ins>
      <w:ins w:id="780" w:author="Katie Lankowicz" w:date="2024-09-17T12:03:00Z" w16du:dateUtc="2024-09-17T15:03:00Z">
        <w:r w:rsidR="00507F3F">
          <w:rPr>
            <w:rFonts w:ascii="Calibri" w:hAnsi="Calibri" w:cs="Calibri"/>
          </w:rPr>
          <w:t xml:space="preserve"> </w:t>
        </w:r>
      </w:ins>
      <w:ins w:id="781" w:author="Katie Lankowicz" w:date="2024-09-18T13:06:00Z" w16du:dateUtc="2024-09-18T17:06:00Z">
        <w:r w:rsidR="00DC633E">
          <w:rPr>
            <w:rFonts w:ascii="Calibri" w:hAnsi="Calibri" w:cs="Calibri"/>
          </w:rPr>
          <w:t>The index</w:t>
        </w:r>
      </w:ins>
      <w:ins w:id="782" w:author="Katie Lankowicz" w:date="2024-09-17T12:03:00Z" w16du:dateUtc="2024-09-17T15:03:00Z">
        <w:r w:rsidR="00507F3F">
          <w:rPr>
            <w:rFonts w:ascii="Calibri" w:hAnsi="Calibri" w:cs="Calibri"/>
          </w:rPr>
          <w:t xml:space="preserve"> of </w:t>
        </w:r>
      </w:ins>
      <w:ins w:id="783" w:author="Katie Lankowicz" w:date="2024-09-17T12:04:00Z" w16du:dateUtc="2024-09-17T15:04:00Z">
        <w:r w:rsidR="00507F3F">
          <w:rPr>
            <w:rFonts w:ascii="Calibri" w:hAnsi="Calibri" w:cs="Calibri"/>
          </w:rPr>
          <w:t xml:space="preserve">relative abundance </w:t>
        </w:r>
      </w:ins>
      <w:ins w:id="784" w:author="Katie Lankowicz" w:date="2024-09-17T12:15:00Z" w16du:dateUtc="2024-09-17T15:15:00Z">
        <w:r w:rsidR="00D56FDD">
          <w:rPr>
            <w:rFonts w:ascii="Calibri" w:hAnsi="Calibri" w:cs="Calibri"/>
          </w:rPr>
          <w:t>show</w:t>
        </w:r>
      </w:ins>
      <w:ins w:id="785" w:author="Katie Lankowicz" w:date="2024-09-17T12:36:00Z" w16du:dateUtc="2024-09-17T15:36:00Z">
        <w:r w:rsidR="00715D71">
          <w:rPr>
            <w:rFonts w:ascii="Calibri" w:hAnsi="Calibri" w:cs="Calibri"/>
          </w:rPr>
          <w:t>ed</w:t>
        </w:r>
      </w:ins>
      <w:ins w:id="786" w:author="Katie Lankowicz" w:date="2024-09-17T12:15:00Z" w16du:dateUtc="2024-09-17T15:15:00Z">
        <w:r w:rsidR="00D56FDD">
          <w:rPr>
            <w:rFonts w:ascii="Calibri" w:hAnsi="Calibri" w:cs="Calibri"/>
          </w:rPr>
          <w:t xml:space="preserve"> that </w:t>
        </w:r>
      </w:ins>
      <w:ins w:id="787" w:author="Katie Lankowicz" w:date="2024-09-17T13:41:00Z" w16du:dateUtc="2024-09-17T16:41:00Z">
        <w:r w:rsidR="00430DB2">
          <w:rPr>
            <w:rFonts w:ascii="Calibri" w:hAnsi="Calibri" w:cs="Calibri"/>
          </w:rPr>
          <w:t xml:space="preserve">the </w:t>
        </w:r>
      </w:ins>
      <w:ins w:id="788" w:author="Katie Lankowicz" w:date="2024-09-17T12:15:00Z" w16du:dateUtc="2024-09-17T15:15:00Z">
        <w:r w:rsidR="00D56FDD">
          <w:rPr>
            <w:rFonts w:ascii="Calibri" w:hAnsi="Calibri" w:cs="Calibri"/>
          </w:rPr>
          <w:t xml:space="preserve">population size </w:t>
        </w:r>
      </w:ins>
      <w:ins w:id="789" w:author="Katie Lankowicz" w:date="2024-09-17T12:16:00Z" w16du:dateUtc="2024-09-17T15:16:00Z">
        <w:r w:rsidR="008E4A1C">
          <w:rPr>
            <w:rFonts w:ascii="Calibri" w:hAnsi="Calibri" w:cs="Calibri"/>
          </w:rPr>
          <w:t xml:space="preserve">remained relatively consistent </w:t>
        </w:r>
      </w:ins>
      <w:ins w:id="790" w:author="Katie Lankowicz" w:date="2024-09-17T12:20:00Z" w16du:dateUtc="2024-09-17T15:20:00Z">
        <w:r w:rsidR="008E4A1C">
          <w:rPr>
            <w:rFonts w:ascii="Calibri" w:hAnsi="Calibri" w:cs="Calibri"/>
          </w:rPr>
          <w:t>1994-2018 but</w:t>
        </w:r>
      </w:ins>
      <w:ins w:id="791" w:author="Katie Lankowicz" w:date="2024-09-17T12:16:00Z" w16du:dateUtc="2024-09-17T15:16:00Z">
        <w:r w:rsidR="008E4A1C">
          <w:rPr>
            <w:rFonts w:ascii="Calibri" w:hAnsi="Calibri" w:cs="Calibri"/>
          </w:rPr>
          <w:t xml:space="preserve"> declined to a time-series low in 2021</w:t>
        </w:r>
      </w:ins>
      <w:ins w:id="792" w:author="Katie Lankowicz" w:date="2024-10-04T15:53:00Z" w16du:dateUtc="2024-10-04T19:53:00Z">
        <w:r w:rsidR="005B7A52">
          <w:rPr>
            <w:rFonts w:ascii="Calibri" w:hAnsi="Calibri" w:cs="Calibri"/>
          </w:rPr>
          <w:t xml:space="preserve"> (Fig. 3a)</w:t>
        </w:r>
      </w:ins>
      <w:ins w:id="793" w:author="Katie Lankowicz" w:date="2024-09-17T12:16:00Z" w16du:dateUtc="2024-09-17T15:16:00Z">
        <w:r w:rsidR="008E4A1C">
          <w:rPr>
            <w:rFonts w:ascii="Calibri" w:hAnsi="Calibri" w:cs="Calibri"/>
          </w:rPr>
          <w:t>.</w:t>
        </w:r>
      </w:ins>
      <w:ins w:id="794" w:author="Katie Lankowicz" w:date="2024-09-17T12:03:00Z" w16du:dateUtc="2024-09-17T15:03:00Z">
        <w:r w:rsidR="00507F3F">
          <w:rPr>
            <w:rFonts w:ascii="Calibri" w:hAnsi="Calibri" w:cs="Calibri"/>
          </w:rPr>
          <w:t xml:space="preserve"> </w:t>
        </w:r>
      </w:ins>
      <w:ins w:id="795" w:author="Katie Lankowicz" w:date="2024-09-17T12:17:00Z" w16du:dateUtc="2024-09-17T15:17:00Z">
        <w:r w:rsidR="008E4A1C">
          <w:rPr>
            <w:rFonts w:ascii="Calibri" w:hAnsi="Calibri" w:cs="Calibri"/>
          </w:rPr>
          <w:t>The Western Gulf of</w:t>
        </w:r>
      </w:ins>
      <w:ins w:id="796" w:author="Katie Lankowicz" w:date="2024-09-17T12:18:00Z" w16du:dateUtc="2024-09-17T15:18:00Z">
        <w:r w:rsidR="008E4A1C">
          <w:rPr>
            <w:rFonts w:ascii="Calibri" w:hAnsi="Calibri" w:cs="Calibri"/>
          </w:rPr>
          <w:t xml:space="preserve"> Maine and Georges Bank stocks contributed an approximately equal </w:t>
        </w:r>
      </w:ins>
      <w:ins w:id="797" w:author="Katie Lankowicz" w:date="2024-09-17T13:41:00Z" w16du:dateUtc="2024-09-17T16:41:00Z">
        <w:r w:rsidR="00430DB2">
          <w:rPr>
            <w:rFonts w:ascii="Calibri" w:hAnsi="Calibri" w:cs="Calibri"/>
          </w:rPr>
          <w:t>p</w:t>
        </w:r>
      </w:ins>
      <w:ins w:id="798" w:author="Katie Lankowicz" w:date="2024-09-17T13:42:00Z" w16du:dateUtc="2024-09-17T16:42:00Z">
        <w:r w:rsidR="00430DB2">
          <w:rPr>
            <w:rFonts w:ascii="Calibri" w:hAnsi="Calibri" w:cs="Calibri"/>
          </w:rPr>
          <w:t>roportion</w:t>
        </w:r>
      </w:ins>
      <w:ins w:id="799" w:author="Katie Lankowicz" w:date="2024-09-17T12:18:00Z" w16du:dateUtc="2024-09-17T15:18:00Z">
        <w:r w:rsidR="008E4A1C">
          <w:rPr>
            <w:rFonts w:ascii="Calibri" w:hAnsi="Calibri" w:cs="Calibri"/>
          </w:rPr>
          <w:t xml:space="preserve"> of medium-sized cod to the population and followed similar abundance trends, while the Eas</w:t>
        </w:r>
      </w:ins>
      <w:ins w:id="800" w:author="Katie Lankowicz" w:date="2024-09-17T12:19:00Z" w16du:dateUtc="2024-09-17T15:19:00Z">
        <w:r w:rsidR="008E4A1C">
          <w:rPr>
            <w:rFonts w:ascii="Calibri" w:hAnsi="Calibri" w:cs="Calibri"/>
          </w:rPr>
          <w:t xml:space="preserve">tern Gulf of Maine and Southern New England stocks slowly declined from the late 1980s to </w:t>
        </w:r>
      </w:ins>
      <w:ins w:id="801" w:author="Katie Lankowicz" w:date="2024-09-17T12:21:00Z" w16du:dateUtc="2024-09-17T15:21:00Z">
        <w:r w:rsidR="008E4A1C">
          <w:rPr>
            <w:rFonts w:ascii="Calibri" w:hAnsi="Calibri" w:cs="Calibri"/>
          </w:rPr>
          <w:t xml:space="preserve">the </w:t>
        </w:r>
      </w:ins>
      <w:ins w:id="802" w:author="Katie Lankowicz" w:date="2024-09-17T12:19:00Z" w16du:dateUtc="2024-09-17T15:19:00Z">
        <w:r w:rsidR="008E4A1C">
          <w:rPr>
            <w:rFonts w:ascii="Calibri" w:hAnsi="Calibri" w:cs="Calibri"/>
          </w:rPr>
          <w:t>late 1990s</w:t>
        </w:r>
      </w:ins>
      <w:ins w:id="803" w:author="Katie Lankowicz" w:date="2024-09-17T13:37:00Z" w16du:dateUtc="2024-09-17T16:37:00Z">
        <w:r w:rsidR="005102C3">
          <w:rPr>
            <w:rFonts w:ascii="Calibri" w:hAnsi="Calibri" w:cs="Calibri"/>
          </w:rPr>
          <w:t xml:space="preserve">. The Southern New England stock abundance has since remained low, but the Eastern Gulf of Maine stock </w:t>
        </w:r>
      </w:ins>
      <w:ins w:id="804" w:author="Katie Lankowicz" w:date="2024-09-17T13:38:00Z" w16du:dateUtc="2024-09-17T16:38:00Z">
        <w:r w:rsidR="005102C3">
          <w:rPr>
            <w:rFonts w:ascii="Calibri" w:hAnsi="Calibri" w:cs="Calibri"/>
          </w:rPr>
          <w:t>has slightly increased since</w:t>
        </w:r>
      </w:ins>
      <w:ins w:id="805" w:author="Katie Lankowicz" w:date="2024-09-17T13:42:00Z" w16du:dateUtc="2024-09-17T16:42:00Z">
        <w:r w:rsidR="00430DB2">
          <w:rPr>
            <w:rFonts w:ascii="Calibri" w:hAnsi="Calibri" w:cs="Calibri"/>
          </w:rPr>
          <w:t xml:space="preserve"> </w:t>
        </w:r>
      </w:ins>
      <w:ins w:id="806" w:author="Katie Lankowicz" w:date="2024-09-17T13:38:00Z" w16du:dateUtc="2024-09-17T16:38:00Z">
        <w:r w:rsidR="005102C3">
          <w:rPr>
            <w:rFonts w:ascii="Calibri" w:hAnsi="Calibri" w:cs="Calibri"/>
          </w:rPr>
          <w:t>2014</w:t>
        </w:r>
      </w:ins>
      <w:ins w:id="807" w:author="Katie Lankowicz" w:date="2024-09-17T12:20:00Z" w16du:dateUtc="2024-09-17T15:20:00Z">
        <w:r w:rsidR="008E4A1C">
          <w:rPr>
            <w:rFonts w:ascii="Calibri" w:hAnsi="Calibri" w:cs="Calibri"/>
          </w:rPr>
          <w:t>.</w:t>
        </w:r>
      </w:ins>
      <w:ins w:id="808" w:author="Katie Lankowicz" w:date="2024-09-17T12:19:00Z" w16du:dateUtc="2024-09-17T15:19:00Z">
        <w:r w:rsidR="008E4A1C">
          <w:rPr>
            <w:rFonts w:ascii="Calibri" w:hAnsi="Calibri" w:cs="Calibri"/>
          </w:rPr>
          <w:t xml:space="preserve"> </w:t>
        </w:r>
      </w:ins>
      <w:ins w:id="809" w:author="Katie Lankowicz" w:date="2024-09-17T12:21:00Z" w16du:dateUtc="2024-09-17T15:21:00Z">
        <w:r w:rsidR="008E4A1C">
          <w:rPr>
            <w:rFonts w:ascii="Calibri" w:hAnsi="Calibri" w:cs="Calibri"/>
          </w:rPr>
          <w:t xml:space="preserve">The population </w:t>
        </w:r>
      </w:ins>
      <w:ins w:id="810" w:author="Katie Lankowicz" w:date="2024-09-17T12:36:00Z" w16du:dateUtc="2024-09-17T15:36:00Z">
        <w:r w:rsidR="00715D71">
          <w:rPr>
            <w:rFonts w:ascii="Calibri" w:hAnsi="Calibri" w:cs="Calibri"/>
          </w:rPr>
          <w:t>COG</w:t>
        </w:r>
      </w:ins>
      <w:ins w:id="811" w:author="Katie Lankowicz" w:date="2024-09-17T12:21:00Z" w16du:dateUtc="2024-09-17T15:21:00Z">
        <w:r w:rsidR="008E4A1C">
          <w:rPr>
            <w:rFonts w:ascii="Calibri" w:hAnsi="Calibri" w:cs="Calibri"/>
          </w:rPr>
          <w:t xml:space="preserve"> has remained </w:t>
        </w:r>
      </w:ins>
      <w:ins w:id="812" w:author="Katie Lankowicz" w:date="2024-09-17T13:42:00Z" w16du:dateUtc="2024-09-17T16:42:00Z">
        <w:r w:rsidR="00430DB2">
          <w:rPr>
            <w:rFonts w:ascii="Calibri" w:hAnsi="Calibri" w:cs="Calibri"/>
          </w:rPr>
          <w:t>near</w:t>
        </w:r>
      </w:ins>
      <w:ins w:id="813" w:author="Katie Lankowicz" w:date="2024-09-17T12:21:00Z" w16du:dateUtc="2024-09-17T15:21:00Z">
        <w:r w:rsidR="008E4A1C">
          <w:rPr>
            <w:rFonts w:ascii="Calibri" w:hAnsi="Calibri" w:cs="Calibri"/>
          </w:rPr>
          <w:t xml:space="preserve"> the northwestern edge of the Georges Bank stock </w:t>
        </w:r>
      </w:ins>
      <w:ins w:id="814" w:author="Katie Lankowicz" w:date="2024-09-17T12:37:00Z" w16du:dateUtc="2024-09-17T15:37:00Z">
        <w:r w:rsidR="00715D71">
          <w:rPr>
            <w:rFonts w:ascii="Calibri" w:hAnsi="Calibri" w:cs="Calibri"/>
          </w:rPr>
          <w:t>area for the entire modeled period but</w:t>
        </w:r>
      </w:ins>
      <w:ins w:id="815" w:author="Katie Lankowicz" w:date="2024-09-17T12:34:00Z" w16du:dateUtc="2024-09-17T15:34:00Z">
        <w:r w:rsidR="007F2F58">
          <w:rPr>
            <w:rFonts w:ascii="Calibri" w:hAnsi="Calibri" w:cs="Calibri"/>
          </w:rPr>
          <w:t xml:space="preserve"> has </w:t>
        </w:r>
      </w:ins>
      <w:ins w:id="816" w:author="Katie Lankowicz" w:date="2024-09-17T12:37:00Z" w16du:dateUtc="2024-09-17T15:37:00Z">
        <w:r w:rsidR="00715D71">
          <w:rPr>
            <w:rFonts w:ascii="Calibri" w:hAnsi="Calibri" w:cs="Calibri"/>
          </w:rPr>
          <w:t xml:space="preserve">consistently </w:t>
        </w:r>
      </w:ins>
      <w:ins w:id="817" w:author="Katie Lankowicz" w:date="2024-09-17T12:34:00Z" w16du:dateUtc="2024-09-17T15:34:00Z">
        <w:r w:rsidR="007F2F58">
          <w:rPr>
            <w:rFonts w:ascii="Calibri" w:hAnsi="Calibri" w:cs="Calibri"/>
          </w:rPr>
          <w:t xml:space="preserve">shifted north </w:t>
        </w:r>
        <w:r w:rsidR="007F2F58">
          <w:rPr>
            <w:rFonts w:ascii="Calibri" w:hAnsi="Calibri" w:cs="Calibri"/>
          </w:rPr>
          <w:lastRenderedPageBreak/>
          <w:t>and east since approximately 201</w:t>
        </w:r>
      </w:ins>
      <w:ins w:id="818" w:author="Katie Lankowicz" w:date="2024-09-17T12:43:00Z" w16du:dateUtc="2024-09-17T15:43:00Z">
        <w:r w:rsidR="00715D71">
          <w:rPr>
            <w:rFonts w:ascii="Calibri" w:hAnsi="Calibri" w:cs="Calibri"/>
          </w:rPr>
          <w:t>1</w:t>
        </w:r>
      </w:ins>
      <w:ins w:id="819" w:author="Katie Lankowicz" w:date="2024-10-04T15:54:00Z" w16du:dateUtc="2024-10-04T19:54:00Z">
        <w:r w:rsidR="005B7A52">
          <w:rPr>
            <w:rFonts w:ascii="Calibri" w:hAnsi="Calibri" w:cs="Calibri"/>
          </w:rPr>
          <w:t xml:space="preserve"> (Fig. 3b, 3c)</w:t>
        </w:r>
      </w:ins>
      <w:ins w:id="820" w:author="Katie Lankowicz" w:date="2024-09-17T12:34:00Z" w16du:dateUtc="2024-09-17T15:34:00Z">
        <w:r w:rsidR="007F2F58">
          <w:rPr>
            <w:rFonts w:ascii="Calibri" w:hAnsi="Calibri" w:cs="Calibri"/>
          </w:rPr>
          <w:t>.</w:t>
        </w:r>
      </w:ins>
      <w:ins w:id="821" w:author="Katie Lankowicz" w:date="2024-09-17T12:35:00Z" w16du:dateUtc="2024-09-17T15:35:00Z">
        <w:r w:rsidR="007F2F58">
          <w:rPr>
            <w:rFonts w:ascii="Calibri" w:hAnsi="Calibri" w:cs="Calibri"/>
          </w:rPr>
          <w:t xml:space="preserve"> </w:t>
        </w:r>
      </w:ins>
      <w:ins w:id="822" w:author="Katie Lankowicz" w:date="2024-09-17T12:36:00Z" w16du:dateUtc="2024-09-17T15:36:00Z">
        <w:r w:rsidR="00715D71">
          <w:rPr>
            <w:rFonts w:ascii="Calibri" w:hAnsi="Calibri" w:cs="Calibri"/>
          </w:rPr>
          <w:t xml:space="preserve">Stock-specific COGs show </w:t>
        </w:r>
      </w:ins>
      <w:ins w:id="823" w:author="Katie Lankowicz" w:date="2024-09-17T12:38:00Z" w16du:dateUtc="2024-09-17T15:38:00Z">
        <w:r w:rsidR="00715D71">
          <w:rPr>
            <w:rFonts w:ascii="Calibri" w:hAnsi="Calibri" w:cs="Calibri"/>
          </w:rPr>
          <w:t xml:space="preserve">that </w:t>
        </w:r>
      </w:ins>
      <w:proofErr w:type="gramStart"/>
      <w:ins w:id="824" w:author="Katie Lankowicz" w:date="2024-09-17T12:39:00Z" w16du:dateUtc="2024-09-17T15:39:00Z">
        <w:r w:rsidR="00715D71">
          <w:rPr>
            <w:rFonts w:ascii="Calibri" w:hAnsi="Calibri" w:cs="Calibri"/>
          </w:rPr>
          <w:t>the Georges</w:t>
        </w:r>
        <w:proofErr w:type="gramEnd"/>
        <w:r w:rsidR="00715D71">
          <w:rPr>
            <w:rFonts w:ascii="Calibri" w:hAnsi="Calibri" w:cs="Calibri"/>
          </w:rPr>
          <w:t xml:space="preserve"> Bank stock has shifted </w:t>
        </w:r>
      </w:ins>
      <w:ins w:id="825" w:author="Katie Lankowicz" w:date="2024-09-17T12:40:00Z" w16du:dateUtc="2024-09-17T15:40:00Z">
        <w:r w:rsidR="00715D71">
          <w:rPr>
            <w:rFonts w:ascii="Calibri" w:hAnsi="Calibri" w:cs="Calibri"/>
          </w:rPr>
          <w:t>north</w:t>
        </w:r>
      </w:ins>
      <w:ins w:id="826" w:author="Katie Lankowicz" w:date="2024-09-17T12:41:00Z" w16du:dateUtc="2024-09-17T15:41:00Z">
        <w:r w:rsidR="00715D71">
          <w:rPr>
            <w:rFonts w:ascii="Calibri" w:hAnsi="Calibri" w:cs="Calibri"/>
          </w:rPr>
          <w:t xml:space="preserve"> and </w:t>
        </w:r>
      </w:ins>
      <w:ins w:id="827" w:author="Katie Lankowicz" w:date="2024-09-17T12:40:00Z" w16du:dateUtc="2024-09-17T15:40:00Z">
        <w:r w:rsidR="00715D71">
          <w:rPr>
            <w:rFonts w:ascii="Calibri" w:hAnsi="Calibri" w:cs="Calibri"/>
          </w:rPr>
          <w:t>east over the modeled period</w:t>
        </w:r>
      </w:ins>
      <w:ins w:id="828" w:author="Katie Lankowicz" w:date="2024-10-04T15:54:00Z" w16du:dateUtc="2024-10-04T19:54:00Z">
        <w:r w:rsidR="005B7A52">
          <w:rPr>
            <w:rFonts w:ascii="Calibri" w:hAnsi="Calibri" w:cs="Calibri"/>
          </w:rPr>
          <w:t xml:space="preserve"> (Fig. 3b)</w:t>
        </w:r>
      </w:ins>
      <w:ins w:id="829" w:author="Katie Lankowicz" w:date="2024-09-17T12:42:00Z" w16du:dateUtc="2024-09-17T15:42:00Z">
        <w:r w:rsidR="00715D71">
          <w:rPr>
            <w:rFonts w:ascii="Calibri" w:hAnsi="Calibri" w:cs="Calibri"/>
          </w:rPr>
          <w:t>. The Westen Gulf of Maine stock has shifted consistently nor</w:t>
        </w:r>
      </w:ins>
      <w:ins w:id="830" w:author="Katie Lankowicz" w:date="2024-09-17T12:43:00Z" w16du:dateUtc="2024-09-17T15:43:00Z">
        <w:r w:rsidR="00715D71">
          <w:rPr>
            <w:rFonts w:ascii="Calibri" w:hAnsi="Calibri" w:cs="Calibri"/>
          </w:rPr>
          <w:t>th over the modeled period, but only began shifting consistently east in 2011.</w:t>
        </w:r>
      </w:ins>
      <w:ins w:id="831" w:author="Katie Lankowicz" w:date="2024-09-17T13:31:00Z" w16du:dateUtc="2024-09-17T16:31:00Z">
        <w:r w:rsidR="005102C3">
          <w:rPr>
            <w:rFonts w:ascii="Calibri" w:hAnsi="Calibri" w:cs="Calibri"/>
          </w:rPr>
          <w:t xml:space="preserve"> </w:t>
        </w:r>
      </w:ins>
      <w:ins w:id="832" w:author="Katie Lankowicz" w:date="2024-09-17T13:32:00Z" w16du:dateUtc="2024-09-17T16:32:00Z">
        <w:r w:rsidR="005102C3">
          <w:rPr>
            <w:rFonts w:ascii="Calibri" w:hAnsi="Calibri" w:cs="Calibri"/>
          </w:rPr>
          <w:t>The southwestern range edge movement matches that of the Western Gulf of Maine stock COG</w:t>
        </w:r>
      </w:ins>
      <w:ins w:id="833" w:author="Katie Lankowicz" w:date="2024-09-17T16:01:00Z" w16du:dateUtc="2024-09-17T19:01:00Z">
        <w:r w:rsidR="00FB22B2">
          <w:rPr>
            <w:rFonts w:ascii="Calibri" w:hAnsi="Calibri" w:cs="Calibri"/>
          </w:rPr>
          <w:t>—consistent northward movement over the modeled period and eastward movement beginning in 2011</w:t>
        </w:r>
      </w:ins>
      <w:ins w:id="834" w:author="Katie Lankowicz" w:date="2024-09-17T16:03:00Z" w16du:dateUtc="2024-09-17T19:03:00Z">
        <w:r w:rsidR="00FB22B2">
          <w:rPr>
            <w:rFonts w:ascii="Calibri" w:hAnsi="Calibri" w:cs="Calibri"/>
          </w:rPr>
          <w:t>, resulting in a northward displacement of nearly 75 km</w:t>
        </w:r>
      </w:ins>
      <w:ins w:id="835" w:author="Katie Lankowicz" w:date="2024-10-04T15:54:00Z" w16du:dateUtc="2024-10-04T19:54:00Z">
        <w:r w:rsidR="005B7A52">
          <w:rPr>
            <w:rFonts w:ascii="Calibri" w:hAnsi="Calibri" w:cs="Calibri"/>
          </w:rPr>
          <w:t xml:space="preserve"> (Fig. 3d)</w:t>
        </w:r>
      </w:ins>
      <w:ins w:id="836" w:author="Katie Lankowicz" w:date="2024-09-17T16:04:00Z" w16du:dateUtc="2024-09-17T19:04:00Z">
        <w:r w:rsidR="00FB22B2">
          <w:rPr>
            <w:rFonts w:ascii="Calibri" w:hAnsi="Calibri" w:cs="Calibri"/>
          </w:rPr>
          <w:t>.</w:t>
        </w:r>
      </w:ins>
      <w:ins w:id="837" w:author="Katie Lankowicz" w:date="2024-09-17T13:32:00Z" w16du:dateUtc="2024-09-17T16:32:00Z">
        <w:r w:rsidR="005102C3">
          <w:rPr>
            <w:rFonts w:ascii="Calibri" w:hAnsi="Calibri" w:cs="Calibri"/>
          </w:rPr>
          <w:t xml:space="preserve"> </w:t>
        </w:r>
      </w:ins>
      <w:ins w:id="838" w:author="Katie Lankowicz" w:date="2024-09-17T13:34:00Z" w16du:dateUtc="2024-09-17T16:34:00Z">
        <w:r w:rsidR="005102C3">
          <w:rPr>
            <w:rFonts w:ascii="Calibri" w:hAnsi="Calibri" w:cs="Calibri"/>
          </w:rPr>
          <w:t xml:space="preserve">The northeastern range edge has </w:t>
        </w:r>
      </w:ins>
      <w:ins w:id="839" w:author="Katie Lankowicz" w:date="2024-09-17T13:35:00Z" w16du:dateUtc="2024-09-17T16:35:00Z">
        <w:r w:rsidR="005102C3">
          <w:rPr>
            <w:rFonts w:ascii="Calibri" w:hAnsi="Calibri" w:cs="Calibri"/>
          </w:rPr>
          <w:t xml:space="preserve">remained at approximately the same east-west </w:t>
        </w:r>
      </w:ins>
      <w:ins w:id="840" w:author="Katie Lankowicz" w:date="2024-09-17T13:43:00Z" w16du:dateUtc="2024-09-17T16:43:00Z">
        <w:r w:rsidR="00430DB2">
          <w:rPr>
            <w:rFonts w:ascii="Calibri" w:hAnsi="Calibri" w:cs="Calibri"/>
          </w:rPr>
          <w:t>location but</w:t>
        </w:r>
      </w:ins>
      <w:ins w:id="841" w:author="Katie Lankowicz" w:date="2024-09-17T13:35:00Z" w16du:dateUtc="2024-09-17T16:35:00Z">
        <w:r w:rsidR="005102C3">
          <w:rPr>
            <w:rFonts w:ascii="Calibri" w:hAnsi="Calibri" w:cs="Calibri"/>
          </w:rPr>
          <w:t xml:space="preserve"> </w:t>
        </w:r>
      </w:ins>
      <w:ins w:id="842" w:author="Katie Lankowicz" w:date="2024-09-17T13:36:00Z" w16du:dateUtc="2024-09-17T16:36:00Z">
        <w:r w:rsidR="005102C3">
          <w:rPr>
            <w:rFonts w:ascii="Calibri" w:hAnsi="Calibri" w:cs="Calibri"/>
          </w:rPr>
          <w:t>shifted approximately 100 km south from 1982 to 2012, likely due to declining abundance in the Eastern Gulf of Maine stock.</w:t>
        </w:r>
      </w:ins>
      <w:ins w:id="843" w:author="Katie Lankowicz" w:date="2024-09-17T13:38:00Z" w16du:dateUtc="2024-09-17T16:38:00Z">
        <w:r w:rsidR="005102C3">
          <w:rPr>
            <w:rFonts w:ascii="Calibri" w:hAnsi="Calibri" w:cs="Calibri"/>
          </w:rPr>
          <w:t xml:space="preserve"> Since 2012, </w:t>
        </w:r>
      </w:ins>
      <w:ins w:id="844" w:author="Katie Lankowicz" w:date="2024-09-17T13:43:00Z" w16du:dateUtc="2024-09-17T16:43:00Z">
        <w:r w:rsidR="00430DB2">
          <w:rPr>
            <w:rFonts w:ascii="Calibri" w:hAnsi="Calibri" w:cs="Calibri"/>
          </w:rPr>
          <w:t xml:space="preserve">the northeastern range edge </w:t>
        </w:r>
      </w:ins>
      <w:ins w:id="845" w:author="Katie Lankowicz" w:date="2024-09-17T13:50:00Z" w16du:dateUtc="2024-09-17T16:50:00Z">
        <w:r w:rsidR="00430DB2">
          <w:rPr>
            <w:rFonts w:ascii="Calibri" w:hAnsi="Calibri" w:cs="Calibri"/>
          </w:rPr>
          <w:t xml:space="preserve">has rapidly </w:t>
        </w:r>
      </w:ins>
      <w:ins w:id="846" w:author="Katie Lankowicz" w:date="2024-09-17T13:51:00Z" w16du:dateUtc="2024-09-17T16:51:00Z">
        <w:r w:rsidR="00FA40EE">
          <w:rPr>
            <w:rFonts w:ascii="Calibri" w:hAnsi="Calibri" w:cs="Calibri"/>
          </w:rPr>
          <w:t xml:space="preserve">returned to near its </w:t>
        </w:r>
      </w:ins>
      <w:ins w:id="847" w:author="Katie Lankowicz" w:date="2024-10-02T11:30:00Z" w16du:dateUtc="2024-10-02T14:30:00Z">
        <w:r w:rsidR="00DF0F89">
          <w:rPr>
            <w:rFonts w:ascii="Calibri" w:hAnsi="Calibri" w:cs="Calibri"/>
          </w:rPr>
          <w:t>time-series</w:t>
        </w:r>
      </w:ins>
      <w:ins w:id="848" w:author="Katie Lankowicz" w:date="2024-09-17T13:51:00Z" w16du:dateUtc="2024-09-17T16:51:00Z">
        <w:r w:rsidR="00FA40EE">
          <w:rPr>
            <w:rFonts w:ascii="Calibri" w:hAnsi="Calibri" w:cs="Calibri"/>
          </w:rPr>
          <w:t xml:space="preserve"> northern</w:t>
        </w:r>
      </w:ins>
      <w:ins w:id="849" w:author="Katie Lankowicz" w:date="2024-09-17T13:52:00Z" w16du:dateUtc="2024-09-17T16:52:00Z">
        <w:r w:rsidR="00FA40EE">
          <w:rPr>
            <w:rFonts w:ascii="Calibri" w:hAnsi="Calibri" w:cs="Calibri"/>
          </w:rPr>
          <w:t xml:space="preserve"> extent.</w:t>
        </w:r>
      </w:ins>
    </w:p>
    <w:p w14:paraId="343A25EC" w14:textId="309AD89F" w:rsidR="00DA7E58" w:rsidRPr="00FB22B2" w:rsidRDefault="00F12921" w:rsidP="00DC633E">
      <w:pPr>
        <w:spacing w:after="0" w:line="480" w:lineRule="auto"/>
        <w:rPr>
          <w:ins w:id="850" w:author="Katie Lankowicz" w:date="2024-09-04T13:25:00Z" w16du:dateUtc="2024-09-04T17:25:00Z"/>
          <w:rFonts w:ascii="Calibri" w:hAnsi="Calibri" w:cs="Calibri"/>
          <w:rPrChange w:id="851" w:author="Katie Lankowicz" w:date="2024-09-17T16:05:00Z" w16du:dateUtc="2024-09-17T19:05:00Z">
            <w:rPr>
              <w:ins w:id="852" w:author="Katie Lankowicz" w:date="2024-09-04T13:25:00Z" w16du:dateUtc="2024-09-04T17:25:00Z"/>
              <w:rFonts w:ascii="Calibri" w:hAnsi="Calibri" w:cs="Calibri"/>
              <w:b/>
              <w:bCs/>
              <w:color w:val="4472C4" w:themeColor="accent1"/>
            </w:rPr>
          </w:rPrChange>
        </w:rPr>
      </w:pPr>
      <w:ins w:id="853" w:author="Katie Lankowicz" w:date="2024-09-17T10:23:00Z" w16du:dateUtc="2024-09-17T13:23:00Z">
        <w:r>
          <w:rPr>
            <w:rFonts w:ascii="Calibri" w:hAnsi="Calibri" w:cs="Calibri"/>
          </w:rPr>
          <w:tab/>
        </w:r>
      </w:ins>
      <w:ins w:id="854" w:author="Katie Lankowicz" w:date="2024-09-17T15:30:00Z" w16du:dateUtc="2024-09-17T18:30:00Z">
        <w:r w:rsidR="002968BA">
          <w:rPr>
            <w:rFonts w:ascii="Calibri" w:hAnsi="Calibri" w:cs="Calibri"/>
          </w:rPr>
          <w:t>Model outputs for the fall time se</w:t>
        </w:r>
      </w:ins>
      <w:ins w:id="855" w:author="Katie Lankowicz" w:date="2024-09-17T15:31:00Z" w16du:dateUtc="2024-09-17T18:31:00Z">
        <w:r w:rsidR="002968BA">
          <w:rPr>
            <w:rFonts w:ascii="Calibri" w:hAnsi="Calibri" w:cs="Calibri"/>
          </w:rPr>
          <w:t xml:space="preserve">ries </w:t>
        </w:r>
      </w:ins>
      <w:ins w:id="856" w:author="Katie Lankowicz" w:date="2024-09-17T15:33:00Z" w16du:dateUtc="2024-09-17T18:33:00Z">
        <w:r w:rsidR="002968BA">
          <w:rPr>
            <w:rFonts w:ascii="Calibri" w:hAnsi="Calibri" w:cs="Calibri"/>
          </w:rPr>
          <w:t xml:space="preserve">showed similar </w:t>
        </w:r>
      </w:ins>
      <w:ins w:id="857" w:author="Katie Lankowicz" w:date="2024-09-17T15:34:00Z" w16du:dateUtc="2024-09-17T18:34:00Z">
        <w:r w:rsidR="002968BA">
          <w:rPr>
            <w:rFonts w:ascii="Calibri" w:hAnsi="Calibri" w:cs="Calibri"/>
          </w:rPr>
          <w:t xml:space="preserve">patterns of spatial density as the </w:t>
        </w:r>
        <w:proofErr w:type="gramStart"/>
        <w:r w:rsidR="002968BA">
          <w:rPr>
            <w:rFonts w:ascii="Calibri" w:hAnsi="Calibri" w:cs="Calibri"/>
          </w:rPr>
          <w:t>spring time</w:t>
        </w:r>
        <w:proofErr w:type="gramEnd"/>
        <w:r w:rsidR="002968BA">
          <w:rPr>
            <w:rFonts w:ascii="Calibri" w:hAnsi="Calibri" w:cs="Calibri"/>
          </w:rPr>
          <w:t xml:space="preserve"> series</w:t>
        </w:r>
      </w:ins>
      <w:ins w:id="858" w:author="Katie Lankowicz" w:date="2024-10-04T15:55:00Z" w16du:dateUtc="2024-10-04T19:55:00Z">
        <w:r w:rsidR="005B7A52">
          <w:rPr>
            <w:rFonts w:ascii="Calibri" w:hAnsi="Calibri" w:cs="Calibri"/>
          </w:rPr>
          <w:t xml:space="preserve"> (Fig. S4)</w:t>
        </w:r>
      </w:ins>
      <w:ins w:id="859" w:author="Katie Lankowicz" w:date="2024-09-17T15:34:00Z" w16du:dateUtc="2024-09-17T18:34:00Z">
        <w:r w:rsidR="002968BA">
          <w:rPr>
            <w:rFonts w:ascii="Calibri" w:hAnsi="Calibri" w:cs="Calibri"/>
          </w:rPr>
          <w:t xml:space="preserve">. </w:t>
        </w:r>
      </w:ins>
      <w:ins w:id="860" w:author="Katie Lankowicz" w:date="2024-09-18T13:07:00Z" w16du:dateUtc="2024-09-18T17:07:00Z">
        <w:r w:rsidR="00DC633E">
          <w:rPr>
            <w:rFonts w:ascii="Calibri" w:hAnsi="Calibri" w:cs="Calibri"/>
          </w:rPr>
          <w:t>The index</w:t>
        </w:r>
      </w:ins>
      <w:ins w:id="861" w:author="Katie Lankowicz" w:date="2024-09-17T15:50:00Z" w16du:dateUtc="2024-09-17T18:50:00Z">
        <w:r w:rsidR="000D15A6">
          <w:rPr>
            <w:rFonts w:ascii="Calibri" w:hAnsi="Calibri" w:cs="Calibri"/>
          </w:rPr>
          <w:t xml:space="preserve"> of </w:t>
        </w:r>
      </w:ins>
      <w:ins w:id="862" w:author="Katie Lankowicz" w:date="2024-09-18T13:07:00Z" w16du:dateUtc="2024-09-18T17:07:00Z">
        <w:r w:rsidR="00DC633E">
          <w:rPr>
            <w:rFonts w:ascii="Calibri" w:hAnsi="Calibri" w:cs="Calibri"/>
          </w:rPr>
          <w:t xml:space="preserve">relative </w:t>
        </w:r>
      </w:ins>
      <w:ins w:id="863" w:author="Katie Lankowicz" w:date="2024-09-17T15:50:00Z" w16du:dateUtc="2024-09-17T18:50:00Z">
        <w:r w:rsidR="000D15A6">
          <w:rPr>
            <w:rFonts w:ascii="Calibri" w:hAnsi="Calibri" w:cs="Calibri"/>
          </w:rPr>
          <w:t xml:space="preserve">abundance </w:t>
        </w:r>
      </w:ins>
      <w:ins w:id="864" w:author="Katie Lankowicz" w:date="2024-09-18T13:07:00Z" w16du:dateUtc="2024-09-18T17:07:00Z">
        <w:r w:rsidR="00DC633E">
          <w:rPr>
            <w:rFonts w:ascii="Calibri" w:hAnsi="Calibri" w:cs="Calibri"/>
          </w:rPr>
          <w:t>was</w:t>
        </w:r>
      </w:ins>
      <w:ins w:id="865" w:author="Katie Lankowicz" w:date="2024-09-17T15:50:00Z" w16du:dateUtc="2024-09-17T18:50:00Z">
        <w:r w:rsidR="000D15A6">
          <w:rPr>
            <w:rFonts w:ascii="Calibri" w:hAnsi="Calibri" w:cs="Calibri"/>
          </w:rPr>
          <w:t xml:space="preserve"> lower in the fall than in the spring and showed a general decline since the early 1990s and </w:t>
        </w:r>
      </w:ins>
      <w:ins w:id="866" w:author="Katie Lankowicz" w:date="2024-10-02T11:29:00Z" w16du:dateUtc="2024-10-02T14:29:00Z">
        <w:r w:rsidR="00DF0F89">
          <w:rPr>
            <w:rFonts w:ascii="Calibri" w:hAnsi="Calibri" w:cs="Calibri"/>
          </w:rPr>
          <w:t>time-series</w:t>
        </w:r>
      </w:ins>
      <w:ins w:id="867" w:author="Katie Lankowicz" w:date="2024-09-17T15:50:00Z" w16du:dateUtc="2024-09-17T18:50:00Z">
        <w:r w:rsidR="000D15A6">
          <w:rPr>
            <w:rFonts w:ascii="Calibri" w:hAnsi="Calibri" w:cs="Calibri"/>
          </w:rPr>
          <w:t xml:space="preserve"> low abundance in 2021</w:t>
        </w:r>
      </w:ins>
      <w:ins w:id="868" w:author="Katie Lankowicz" w:date="2024-10-04T15:55:00Z" w16du:dateUtc="2024-10-04T19:55:00Z">
        <w:r w:rsidR="005B7A52">
          <w:rPr>
            <w:rFonts w:ascii="Calibri" w:hAnsi="Calibri" w:cs="Calibri"/>
          </w:rPr>
          <w:t xml:space="preserve"> (Fig. 3a)</w:t>
        </w:r>
      </w:ins>
      <w:ins w:id="869" w:author="Katie Lankowicz" w:date="2024-09-17T15:50:00Z" w16du:dateUtc="2024-09-17T18:50:00Z">
        <w:r w:rsidR="000D15A6">
          <w:rPr>
            <w:rFonts w:ascii="Calibri" w:hAnsi="Calibri" w:cs="Calibri"/>
          </w:rPr>
          <w:t xml:space="preserve">. </w:t>
        </w:r>
      </w:ins>
      <w:ins w:id="870" w:author="Katie Lankowicz" w:date="2024-09-17T15:51:00Z" w16du:dateUtc="2024-09-17T18:51:00Z">
        <w:r w:rsidR="000D15A6">
          <w:rPr>
            <w:rFonts w:ascii="Calibri" w:hAnsi="Calibri" w:cs="Calibri"/>
          </w:rPr>
          <w:t>The Western Gulf of Maine and Georges Bank stocks have contr</w:t>
        </w:r>
      </w:ins>
      <w:ins w:id="871" w:author="Katie Lankowicz" w:date="2024-09-17T15:52:00Z" w16du:dateUtc="2024-09-17T18:52:00Z">
        <w:r w:rsidR="000D15A6">
          <w:rPr>
            <w:rFonts w:ascii="Calibri" w:hAnsi="Calibri" w:cs="Calibri"/>
          </w:rPr>
          <w:t xml:space="preserve">ibuted the most to the population over the time series. </w:t>
        </w:r>
      </w:ins>
      <w:ins w:id="872" w:author="Katie Lankowicz" w:date="2024-09-17T15:53:00Z" w16du:dateUtc="2024-09-17T18:53:00Z">
        <w:r w:rsidR="000D15A6">
          <w:rPr>
            <w:rFonts w:ascii="Calibri" w:hAnsi="Calibri" w:cs="Calibri"/>
          </w:rPr>
          <w:t>Abundance</w:t>
        </w:r>
      </w:ins>
      <w:ins w:id="873" w:author="Katie Lankowicz" w:date="2024-09-17T15:52:00Z" w16du:dateUtc="2024-09-17T18:52:00Z">
        <w:r w:rsidR="000D15A6">
          <w:rPr>
            <w:rFonts w:ascii="Calibri" w:hAnsi="Calibri" w:cs="Calibri"/>
          </w:rPr>
          <w:t xml:space="preserve"> </w:t>
        </w:r>
      </w:ins>
      <w:ins w:id="874" w:author="Katie Lankowicz" w:date="2024-09-17T15:53:00Z" w16du:dateUtc="2024-09-17T18:53:00Z">
        <w:r w:rsidR="000D15A6">
          <w:rPr>
            <w:rFonts w:ascii="Calibri" w:hAnsi="Calibri" w:cs="Calibri"/>
          </w:rPr>
          <w:t>of</w:t>
        </w:r>
      </w:ins>
      <w:ins w:id="875" w:author="Katie Lankowicz" w:date="2024-09-17T15:52:00Z" w16du:dateUtc="2024-09-17T18:52:00Z">
        <w:r w:rsidR="000D15A6">
          <w:rPr>
            <w:rFonts w:ascii="Calibri" w:hAnsi="Calibri" w:cs="Calibri"/>
          </w:rPr>
          <w:t xml:space="preserve"> the Western Gulf of Maine</w:t>
        </w:r>
      </w:ins>
      <w:ins w:id="876" w:author="Katie Lankowicz" w:date="2024-09-17T15:53:00Z" w16du:dateUtc="2024-09-17T18:53:00Z">
        <w:r w:rsidR="000D15A6">
          <w:rPr>
            <w:rFonts w:ascii="Calibri" w:hAnsi="Calibri" w:cs="Calibri"/>
          </w:rPr>
          <w:t xml:space="preserve"> stock</w:t>
        </w:r>
      </w:ins>
      <w:ins w:id="877" w:author="Katie Lankowicz" w:date="2024-09-17T15:52:00Z" w16du:dateUtc="2024-09-17T18:52:00Z">
        <w:r w:rsidR="000D15A6">
          <w:rPr>
            <w:rFonts w:ascii="Calibri" w:hAnsi="Calibri" w:cs="Calibri"/>
          </w:rPr>
          <w:t xml:space="preserve"> wa</w:t>
        </w:r>
      </w:ins>
      <w:ins w:id="878" w:author="Katie Lankowicz" w:date="2024-09-17T15:53:00Z" w16du:dateUtc="2024-09-17T18:53:00Z">
        <w:r w:rsidR="000D15A6">
          <w:rPr>
            <w:rFonts w:ascii="Calibri" w:hAnsi="Calibri" w:cs="Calibri"/>
          </w:rPr>
          <w:t xml:space="preserve">s consistent until 2018, at which point it began to decline. Abundance of the Georges Bank stock has declined since the </w:t>
        </w:r>
      </w:ins>
      <w:ins w:id="879" w:author="Katie Lankowicz" w:date="2024-09-17T15:54:00Z" w16du:dateUtc="2024-09-17T18:54:00Z">
        <w:r w:rsidR="000D15A6">
          <w:rPr>
            <w:rFonts w:ascii="Calibri" w:hAnsi="Calibri" w:cs="Calibri"/>
          </w:rPr>
          <w:t>late 1990s. The Eastern Gulf of Maine stock began to decline in the late 1980s</w:t>
        </w:r>
      </w:ins>
      <w:ins w:id="880" w:author="Katie Lankowicz" w:date="2024-09-17T15:55:00Z" w16du:dateUtc="2024-09-17T18:55:00Z">
        <w:r w:rsidR="000D15A6">
          <w:rPr>
            <w:rFonts w:ascii="Calibri" w:hAnsi="Calibri" w:cs="Calibri"/>
          </w:rPr>
          <w:t xml:space="preserve">, only seeing a slight rebound beginning in the </w:t>
        </w:r>
      </w:ins>
      <w:ins w:id="881" w:author="Katie Lankowicz" w:date="2024-09-17T15:57:00Z" w16du:dateUtc="2024-09-17T18:57:00Z">
        <w:r w:rsidR="00FB22B2">
          <w:rPr>
            <w:rFonts w:ascii="Calibri" w:hAnsi="Calibri" w:cs="Calibri"/>
          </w:rPr>
          <w:t>mid-2010s</w:t>
        </w:r>
      </w:ins>
      <w:ins w:id="882" w:author="Katie Lankowicz" w:date="2024-09-17T15:55:00Z" w16du:dateUtc="2024-09-17T18:55:00Z">
        <w:r w:rsidR="000D15A6">
          <w:rPr>
            <w:rFonts w:ascii="Calibri" w:hAnsi="Calibri" w:cs="Calibri"/>
          </w:rPr>
          <w:t>.</w:t>
        </w:r>
      </w:ins>
      <w:ins w:id="883" w:author="Katie Lankowicz" w:date="2024-09-17T15:56:00Z" w16du:dateUtc="2024-09-17T18:56:00Z">
        <w:r w:rsidR="00FB22B2">
          <w:rPr>
            <w:rFonts w:ascii="Calibri" w:hAnsi="Calibri" w:cs="Calibri"/>
          </w:rPr>
          <w:t xml:space="preserve"> The population </w:t>
        </w:r>
      </w:ins>
      <w:ins w:id="884" w:author="Katie Lankowicz" w:date="2024-09-17T15:58:00Z" w16du:dateUtc="2024-09-17T18:58:00Z">
        <w:r w:rsidR="00FB22B2">
          <w:rPr>
            <w:rFonts w:ascii="Calibri" w:hAnsi="Calibri" w:cs="Calibri"/>
          </w:rPr>
          <w:t xml:space="preserve">COG </w:t>
        </w:r>
      </w:ins>
      <w:ins w:id="885" w:author="Katie Lankowicz" w:date="2024-09-17T15:56:00Z" w16du:dateUtc="2024-09-17T18:56:00Z">
        <w:r w:rsidR="00FB22B2">
          <w:rPr>
            <w:rFonts w:ascii="Calibri" w:hAnsi="Calibri" w:cs="Calibri"/>
          </w:rPr>
          <w:t xml:space="preserve">has shifted northward from the northwestern edge of the Georges Bank stock area into the Western Gulf of Maine stock area since </w:t>
        </w:r>
      </w:ins>
      <w:ins w:id="886" w:author="Katie Lankowicz" w:date="2024-09-17T15:57:00Z" w16du:dateUtc="2024-09-17T18:57:00Z">
        <w:r w:rsidR="00FB22B2">
          <w:rPr>
            <w:rFonts w:ascii="Calibri" w:hAnsi="Calibri" w:cs="Calibri"/>
          </w:rPr>
          <w:t>approximately 2010</w:t>
        </w:r>
      </w:ins>
      <w:ins w:id="887" w:author="Katie Lankowicz" w:date="2024-10-04T15:55:00Z" w16du:dateUtc="2024-10-04T19:55:00Z">
        <w:r w:rsidR="005B7A52">
          <w:rPr>
            <w:rFonts w:ascii="Calibri" w:hAnsi="Calibri" w:cs="Calibri"/>
          </w:rPr>
          <w:t xml:space="preserve"> (Fig. 3b, 3c)</w:t>
        </w:r>
      </w:ins>
      <w:ins w:id="888" w:author="Katie Lankowicz" w:date="2024-09-17T15:58:00Z" w16du:dateUtc="2024-09-17T18:58:00Z">
        <w:r w:rsidR="00FB22B2">
          <w:rPr>
            <w:rFonts w:ascii="Calibri" w:hAnsi="Calibri" w:cs="Calibri"/>
          </w:rPr>
          <w:t>. Fall stock-specific COGs are very similar to spring stock-specific COGs, both in location and directional trends.</w:t>
        </w:r>
      </w:ins>
      <w:ins w:id="889" w:author="Katie Lankowicz" w:date="2024-09-17T15:59:00Z" w16du:dateUtc="2024-09-17T18:59:00Z">
        <w:r w:rsidR="00FB22B2">
          <w:rPr>
            <w:rFonts w:ascii="Calibri" w:hAnsi="Calibri" w:cs="Calibri"/>
          </w:rPr>
          <w:t xml:space="preserve"> Fall range edges are also </w:t>
        </w:r>
        <w:proofErr w:type="gramStart"/>
        <w:r w:rsidR="00FB22B2">
          <w:rPr>
            <w:rFonts w:ascii="Calibri" w:hAnsi="Calibri" w:cs="Calibri"/>
          </w:rPr>
          <w:t>similar to</w:t>
        </w:r>
        <w:proofErr w:type="gramEnd"/>
        <w:r w:rsidR="00FB22B2">
          <w:rPr>
            <w:rFonts w:ascii="Calibri" w:hAnsi="Calibri" w:cs="Calibri"/>
          </w:rPr>
          <w:t xml:space="preserve"> spring range edges</w:t>
        </w:r>
      </w:ins>
      <w:ins w:id="890" w:author="Katie Lankowicz" w:date="2024-10-04T15:55:00Z" w16du:dateUtc="2024-10-04T19:55:00Z">
        <w:r w:rsidR="005B7A52">
          <w:rPr>
            <w:rFonts w:ascii="Calibri" w:hAnsi="Calibri" w:cs="Calibri"/>
          </w:rPr>
          <w:t xml:space="preserve"> (Fig. 3d)</w:t>
        </w:r>
      </w:ins>
      <w:ins w:id="891" w:author="Katie Lankowicz" w:date="2024-09-17T15:59:00Z" w16du:dateUtc="2024-09-17T18:59:00Z">
        <w:r w:rsidR="00FB22B2">
          <w:rPr>
            <w:rFonts w:ascii="Calibri" w:hAnsi="Calibri" w:cs="Calibri"/>
          </w:rPr>
          <w:t xml:space="preserve">. However, the </w:t>
        </w:r>
      </w:ins>
      <w:ins w:id="892" w:author="Katie Lankowicz" w:date="2024-09-17T16:00:00Z" w16du:dateUtc="2024-09-17T19:00:00Z">
        <w:r w:rsidR="00FB22B2">
          <w:rPr>
            <w:rFonts w:ascii="Calibri" w:hAnsi="Calibri" w:cs="Calibri"/>
          </w:rPr>
          <w:t xml:space="preserve">fall southwestern range edge </w:t>
        </w:r>
      </w:ins>
      <w:ins w:id="893" w:author="Katie Lankowicz" w:date="2024-09-17T16:03:00Z" w16du:dateUtc="2024-09-17T19:03:00Z">
        <w:r w:rsidR="00FB22B2">
          <w:rPr>
            <w:rFonts w:ascii="Calibri" w:hAnsi="Calibri" w:cs="Calibri"/>
          </w:rPr>
          <w:t xml:space="preserve">has </w:t>
        </w:r>
      </w:ins>
      <w:ins w:id="894" w:author="Katie Lankowicz" w:date="2024-09-17T16:04:00Z" w16du:dateUtc="2024-09-17T19:04:00Z">
        <w:r w:rsidR="00FB22B2">
          <w:rPr>
            <w:rFonts w:ascii="Calibri" w:hAnsi="Calibri" w:cs="Calibri"/>
          </w:rPr>
          <w:t xml:space="preserve">shifted faster and farther than the spring southwestern range edge, resulting in </w:t>
        </w:r>
      </w:ins>
      <w:ins w:id="895" w:author="Katie Lankowicz" w:date="2024-09-17T16:05:00Z" w16du:dateUtc="2024-09-17T19:05:00Z">
        <w:r w:rsidR="00FB22B2">
          <w:rPr>
            <w:rFonts w:ascii="Calibri" w:hAnsi="Calibri" w:cs="Calibri"/>
          </w:rPr>
          <w:t xml:space="preserve">a </w:t>
        </w:r>
      </w:ins>
      <w:ins w:id="896" w:author="Katie Lankowicz" w:date="2024-10-02T11:31:00Z" w16du:dateUtc="2024-10-02T14:31:00Z">
        <w:r w:rsidR="00DF0F89">
          <w:rPr>
            <w:rFonts w:ascii="Calibri" w:hAnsi="Calibri" w:cs="Calibri"/>
          </w:rPr>
          <w:t xml:space="preserve">northward </w:t>
        </w:r>
      </w:ins>
      <w:ins w:id="897" w:author="Katie Lankowicz" w:date="2024-09-17T16:05:00Z" w16du:dateUtc="2024-09-17T19:05:00Z">
        <w:r w:rsidR="00FB22B2">
          <w:rPr>
            <w:rFonts w:ascii="Calibri" w:hAnsi="Calibri" w:cs="Calibri"/>
          </w:rPr>
          <w:t>displacement of more than 110 km over the modeled period.</w:t>
        </w:r>
      </w:ins>
    </w:p>
    <w:p w14:paraId="2D78E5BC" w14:textId="20046592" w:rsidR="00DA7E58" w:rsidRDefault="00DA7E58" w:rsidP="00DC633E">
      <w:pPr>
        <w:spacing w:after="0" w:line="480" w:lineRule="auto"/>
        <w:rPr>
          <w:ins w:id="898" w:author="Katie Lankowicz" w:date="2024-09-04T13:26:00Z" w16du:dateUtc="2024-09-04T17:26:00Z"/>
          <w:rFonts w:ascii="Calibri" w:hAnsi="Calibri" w:cs="Calibri"/>
          <w:b/>
          <w:bCs/>
          <w:color w:val="4472C4" w:themeColor="accent1"/>
        </w:rPr>
      </w:pPr>
      <w:ins w:id="899" w:author="Katie Lankowicz" w:date="2024-09-04T13:25:00Z" w16du:dateUtc="2024-09-04T17:25:00Z">
        <w:r>
          <w:rPr>
            <w:rFonts w:ascii="Calibri" w:hAnsi="Calibri" w:cs="Calibri"/>
            <w:b/>
            <w:bCs/>
            <w:color w:val="4472C4" w:themeColor="accent1"/>
          </w:rPr>
          <w:t>4.3</w:t>
        </w:r>
        <w:r>
          <w:rPr>
            <w:rFonts w:ascii="Calibri" w:hAnsi="Calibri" w:cs="Calibri"/>
            <w:b/>
            <w:bCs/>
            <w:color w:val="4472C4" w:themeColor="accent1"/>
          </w:rPr>
          <w:tab/>
          <w:t>Large cod</w:t>
        </w:r>
      </w:ins>
    </w:p>
    <w:p w14:paraId="236811A1" w14:textId="24C3F023" w:rsidR="00DC633E" w:rsidRDefault="00552822">
      <w:pPr>
        <w:spacing w:after="0" w:line="480" w:lineRule="auto"/>
        <w:rPr>
          <w:ins w:id="900" w:author="Katie Lankowicz" w:date="2024-09-18T14:23:00Z" w16du:dateUtc="2024-09-18T18:23:00Z"/>
        </w:rPr>
        <w:pPrChange w:id="901" w:author="Katie Lankowicz" w:date="2024-09-18T14:24:00Z" w16du:dateUtc="2024-09-18T18:24:00Z">
          <w:pPr>
            <w:spacing w:line="480" w:lineRule="auto"/>
          </w:pPr>
        </w:pPrChange>
      </w:pPr>
      <w:ins w:id="902" w:author="Katie Lankowicz" w:date="2024-09-17T16:07:00Z" w16du:dateUtc="2024-09-17T19:07:00Z">
        <w:r>
          <w:lastRenderedPageBreak/>
          <w:tab/>
        </w:r>
      </w:ins>
      <w:ins w:id="903" w:author="Katie Lankowicz" w:date="2024-09-18T09:58:00Z" w16du:dateUtc="2024-09-18T13:58:00Z">
        <w:r w:rsidR="00DC633E">
          <w:t xml:space="preserve">In the </w:t>
        </w:r>
        <w:proofErr w:type="gramStart"/>
        <w:r w:rsidR="00DC633E">
          <w:t>spring time</w:t>
        </w:r>
        <w:proofErr w:type="gramEnd"/>
        <w:r w:rsidR="00DC633E">
          <w:t xml:space="preserve"> series, large cod </w:t>
        </w:r>
      </w:ins>
      <w:ins w:id="904" w:author="Katie Lankowicz" w:date="2024-09-18T12:14:00Z" w16du:dateUtc="2024-09-18T16:14:00Z">
        <w:r w:rsidR="00DC633E">
          <w:t xml:space="preserve">were present at highest densities at the </w:t>
        </w:r>
      </w:ins>
      <w:ins w:id="905" w:author="Katie Lankowicz" w:date="2024-09-30T17:00:00Z" w16du:dateUtc="2024-09-30T20:00:00Z">
        <w:r w:rsidR="003E5A25">
          <w:t>N</w:t>
        </w:r>
      </w:ins>
      <w:ins w:id="906" w:author="Katie Lankowicz" w:date="2024-09-18T13:28:00Z" w16du:dateUtc="2024-09-18T17:28:00Z">
        <w:r w:rsidR="00DC633E">
          <w:t xml:space="preserve">ortheast </w:t>
        </w:r>
      </w:ins>
      <w:ins w:id="907" w:author="Katie Lankowicz" w:date="2024-09-30T17:00:00Z" w16du:dateUtc="2024-09-30T20:00:00Z">
        <w:r w:rsidR="003E5A25">
          <w:t>P</w:t>
        </w:r>
      </w:ins>
      <w:ins w:id="908" w:author="Katie Lankowicz" w:date="2024-09-18T13:28:00Z" w16du:dateUtc="2024-09-18T17:28:00Z">
        <w:r w:rsidR="00DC633E">
          <w:t>eak region</w:t>
        </w:r>
      </w:ins>
      <w:ins w:id="909" w:author="Katie Lankowicz" w:date="2024-09-18T12:15:00Z" w16du:dateUtc="2024-09-18T16:15:00Z">
        <w:r w:rsidR="00DC633E">
          <w:t xml:space="preserve"> of Georges Bank and around the edge of Wilkinson Basin </w:t>
        </w:r>
      </w:ins>
      <w:ins w:id="910" w:author="Katie Lankowicz" w:date="2024-09-18T12:16:00Z" w16du:dateUtc="2024-09-18T16:16:00Z">
        <w:r w:rsidR="00DC633E">
          <w:t xml:space="preserve">on Stellwagen Bank, Jeffreys Ledge, and </w:t>
        </w:r>
      </w:ins>
      <w:proofErr w:type="spellStart"/>
      <w:ins w:id="911" w:author="Katie Lankowicz" w:date="2024-09-18T12:18:00Z" w16du:dateUtc="2024-09-18T16:18:00Z">
        <w:r w:rsidR="00DC633E">
          <w:t>Fippennie</w:t>
        </w:r>
      </w:ins>
      <w:ins w:id="912" w:author="Katie Lankowicz" w:date="2024-09-18T12:19:00Z" w16du:dateUtc="2024-09-18T16:19:00Z">
        <w:r w:rsidR="00DC633E">
          <w:t>s</w:t>
        </w:r>
      </w:ins>
      <w:proofErr w:type="spellEnd"/>
      <w:ins w:id="913" w:author="Katie Lankowicz" w:date="2024-09-18T12:16:00Z" w16du:dateUtc="2024-09-18T16:16:00Z">
        <w:r w:rsidR="00DC633E">
          <w:t xml:space="preserve"> Ledge</w:t>
        </w:r>
      </w:ins>
      <w:ins w:id="914" w:author="Katie Lankowicz" w:date="2024-10-04T15:55:00Z" w16du:dateUtc="2024-10-04T19:55:00Z">
        <w:r w:rsidR="005B7A52">
          <w:t xml:space="preserve"> (Fig. S5)</w:t>
        </w:r>
      </w:ins>
      <w:ins w:id="915" w:author="Katie Lankowicz" w:date="2024-09-18T12:16:00Z" w16du:dateUtc="2024-09-18T16:16:00Z">
        <w:r w:rsidR="00DC633E">
          <w:t>.</w:t>
        </w:r>
      </w:ins>
      <w:ins w:id="916" w:author="Katie Lankowicz" w:date="2024-09-18T12:56:00Z" w16du:dateUtc="2024-09-18T16:56:00Z">
        <w:r w:rsidR="00DC633E">
          <w:t xml:space="preserve"> </w:t>
        </w:r>
      </w:ins>
      <w:ins w:id="917" w:author="Katie Lankowicz" w:date="2024-09-18T13:07:00Z" w16du:dateUtc="2024-09-18T17:07:00Z">
        <w:r w:rsidR="00DC633E">
          <w:t>The index</w:t>
        </w:r>
      </w:ins>
      <w:ins w:id="918" w:author="Katie Lankowicz" w:date="2024-09-18T13:05:00Z" w16du:dateUtc="2024-09-18T17:05:00Z">
        <w:r w:rsidR="00DC633E">
          <w:t xml:space="preserve"> of relat</w:t>
        </w:r>
      </w:ins>
      <w:ins w:id="919" w:author="Katie Lankowicz" w:date="2024-09-18T13:06:00Z" w16du:dateUtc="2024-09-18T17:06:00Z">
        <w:r w:rsidR="00DC633E">
          <w:t>ive a</w:t>
        </w:r>
      </w:ins>
      <w:ins w:id="920" w:author="Katie Lankowicz" w:date="2024-09-18T13:00:00Z" w16du:dateUtc="2024-09-18T17:00:00Z">
        <w:r w:rsidR="00DC633E">
          <w:t xml:space="preserve">bundance peaked in </w:t>
        </w:r>
        <w:proofErr w:type="gramStart"/>
        <w:r w:rsidR="00DC633E">
          <w:t>2003, but</w:t>
        </w:r>
        <w:proofErr w:type="gramEnd"/>
        <w:r w:rsidR="00DC633E">
          <w:t xml:space="preserve"> declined to </w:t>
        </w:r>
      </w:ins>
      <w:ins w:id="921" w:author="Katie Lankowicz" w:date="2024-09-18T13:07:00Z" w16du:dateUtc="2024-09-18T17:07:00Z">
        <w:r w:rsidR="00DC633E">
          <w:t xml:space="preserve">a </w:t>
        </w:r>
      </w:ins>
      <w:ins w:id="922" w:author="Katie Lankowicz" w:date="2024-10-02T11:30:00Z" w16du:dateUtc="2024-10-02T14:30:00Z">
        <w:r w:rsidR="00DF0F89">
          <w:t>time-series</w:t>
        </w:r>
      </w:ins>
      <w:ins w:id="923" w:author="Katie Lankowicz" w:date="2024-09-18T13:00:00Z" w16du:dateUtc="2024-09-18T17:00:00Z">
        <w:r w:rsidR="00DC633E">
          <w:t xml:space="preserve"> low by 2021</w:t>
        </w:r>
      </w:ins>
      <w:ins w:id="924" w:author="Katie Lankowicz" w:date="2024-10-04T15:56:00Z" w16du:dateUtc="2024-10-04T19:56:00Z">
        <w:r w:rsidR="005B7A52">
          <w:t xml:space="preserve"> (Fig. 4a)</w:t>
        </w:r>
      </w:ins>
      <w:ins w:id="925" w:author="Katie Lankowicz" w:date="2024-09-18T13:01:00Z" w16du:dateUtc="2024-09-18T17:01:00Z">
        <w:r w:rsidR="00DC633E">
          <w:t xml:space="preserve">. The Georges Bank stock has contributed the most to the population, followed by the Western Gulf of Maine stock. Both stocks have experienced similar trends in abundance over time. </w:t>
        </w:r>
      </w:ins>
      <w:ins w:id="926" w:author="Katie Lankowicz" w:date="2024-09-18T13:09:00Z" w16du:dateUtc="2024-09-18T17:09:00Z">
        <w:r w:rsidR="00DC633E">
          <w:t xml:space="preserve">The population COG </w:t>
        </w:r>
      </w:ins>
      <w:ins w:id="927" w:author="Katie Lankowicz" w:date="2024-09-18T13:27:00Z" w16du:dateUtc="2024-09-18T17:27:00Z">
        <w:r w:rsidR="00DC633E">
          <w:t xml:space="preserve">was typically </w:t>
        </w:r>
        <w:proofErr w:type="gramStart"/>
        <w:r w:rsidR="00DC633E">
          <w:t>in the area of</w:t>
        </w:r>
        <w:proofErr w:type="gramEnd"/>
        <w:r w:rsidR="00DC633E">
          <w:t xml:space="preserve"> Georges Shoal, halfway between </w:t>
        </w:r>
      </w:ins>
      <w:ins w:id="928" w:author="Katie Lankowicz" w:date="2024-09-18T13:28:00Z" w16du:dateUtc="2024-09-18T17:28:00Z">
        <w:r w:rsidR="00DC633E">
          <w:t>the regions of high density</w:t>
        </w:r>
      </w:ins>
      <w:ins w:id="929" w:author="Katie Lankowicz" w:date="2024-10-04T15:56:00Z" w16du:dateUtc="2024-10-04T19:56:00Z">
        <w:r w:rsidR="005B7A52">
          <w:t xml:space="preserve"> (Fig 4b)</w:t>
        </w:r>
      </w:ins>
      <w:ins w:id="930" w:author="Katie Lankowicz" w:date="2024-09-18T13:28:00Z" w16du:dateUtc="2024-09-18T17:28:00Z">
        <w:r w:rsidR="00DC633E">
          <w:t xml:space="preserve">. Population COG </w:t>
        </w:r>
      </w:ins>
      <w:ins w:id="931" w:author="Katie Lankowicz" w:date="2024-09-18T13:29:00Z" w16du:dateUtc="2024-09-18T17:29:00Z">
        <w:r w:rsidR="00DC633E">
          <w:t>has moved consistently north and east since the early 1990s</w:t>
        </w:r>
      </w:ins>
      <w:ins w:id="932" w:author="Katie Lankowicz" w:date="2024-10-04T15:56:00Z" w16du:dateUtc="2024-10-04T19:56:00Z">
        <w:r w:rsidR="005B7A52">
          <w:t xml:space="preserve"> (Fig. 4c)</w:t>
        </w:r>
      </w:ins>
      <w:ins w:id="933" w:author="Katie Lankowicz" w:date="2024-09-18T13:53:00Z" w16du:dateUtc="2024-09-18T17:53:00Z">
        <w:r w:rsidR="00DC633E">
          <w:t xml:space="preserve">. </w:t>
        </w:r>
      </w:ins>
      <w:ins w:id="934" w:author="Katie Lankowicz" w:date="2024-09-18T13:54:00Z" w16du:dateUtc="2024-09-18T17:54:00Z">
        <w:r w:rsidR="00DC633E">
          <w:t xml:space="preserve">Both the Western Gulf of Maine and Georges Bank stock-specific COGs have moved steadily north over the time series, but only the Georges Bank stock COG has moved consistently east. </w:t>
        </w:r>
      </w:ins>
      <w:ins w:id="935" w:author="Katie Lankowicz" w:date="2024-09-18T13:55:00Z" w16du:dateUtc="2024-09-18T17:55:00Z">
        <w:r w:rsidR="00DC633E">
          <w:t>The Western Gulf of Maine stock COG moved steadily west from 1982 until 201</w:t>
        </w:r>
      </w:ins>
      <w:ins w:id="936" w:author="Katie Lankowicz" w:date="2024-09-18T13:57:00Z" w16du:dateUtc="2024-09-18T17:57:00Z">
        <w:r w:rsidR="00DC633E">
          <w:t>0</w:t>
        </w:r>
      </w:ins>
      <w:ins w:id="937" w:author="Katie Lankowicz" w:date="2024-09-18T13:55:00Z" w16du:dateUtc="2024-09-18T17:55:00Z">
        <w:r w:rsidR="00DC633E">
          <w:t>, at which p</w:t>
        </w:r>
      </w:ins>
      <w:ins w:id="938" w:author="Katie Lankowicz" w:date="2024-09-18T13:56:00Z" w16du:dateUtc="2024-09-18T17:56:00Z">
        <w:r w:rsidR="00DC633E">
          <w:t>oint it began moving rapidly east</w:t>
        </w:r>
      </w:ins>
      <w:ins w:id="939" w:author="Katie Lankowicz" w:date="2024-09-18T13:59:00Z" w16du:dateUtc="2024-09-18T17:59:00Z">
        <w:r w:rsidR="00DC633E">
          <w:t xml:space="preserve"> and surpassed its </w:t>
        </w:r>
      </w:ins>
      <w:ins w:id="940" w:author="Katie Lankowicz" w:date="2024-10-02T11:30:00Z" w16du:dateUtc="2024-10-02T14:30:00Z">
        <w:r w:rsidR="00DF0F89">
          <w:t>time-series</w:t>
        </w:r>
      </w:ins>
      <w:ins w:id="941" w:author="Katie Lankowicz" w:date="2024-09-18T13:59:00Z" w16du:dateUtc="2024-09-18T17:59:00Z">
        <w:r w:rsidR="00DC633E">
          <w:t xml:space="preserve"> eastern maximum in 2018</w:t>
        </w:r>
      </w:ins>
      <w:ins w:id="942" w:author="Katie Lankowicz" w:date="2024-09-18T13:56:00Z" w16du:dateUtc="2024-09-18T17:56:00Z">
        <w:r w:rsidR="00DC633E">
          <w:t xml:space="preserve">. </w:t>
        </w:r>
      </w:ins>
      <w:ins w:id="943" w:author="Katie Lankowicz" w:date="2024-09-18T14:10:00Z" w16du:dateUtc="2024-09-18T18:10:00Z">
        <w:r w:rsidR="00DC633E">
          <w:t>Spring range edges</w:t>
        </w:r>
      </w:ins>
      <w:ins w:id="944" w:author="Katie Lankowicz" w:date="2024-09-18T14:18:00Z" w16du:dateUtc="2024-09-18T18:18:00Z">
        <w:r w:rsidR="00DC633E">
          <w:t xml:space="preserve"> indicate that the population has compressed into a smaller spatial area </w:t>
        </w:r>
      </w:ins>
      <w:ins w:id="945" w:author="Katie Lankowicz" w:date="2024-09-18T14:11:00Z" w16du:dateUtc="2024-09-18T18:11:00Z">
        <w:r w:rsidR="00DC633E">
          <w:t>over time—the southwestern range edg</w:t>
        </w:r>
      </w:ins>
      <w:ins w:id="946" w:author="Katie Lankowicz" w:date="2024-09-18T14:12:00Z" w16du:dateUtc="2024-09-18T18:12:00Z">
        <w:r w:rsidR="00DC633E">
          <w:t xml:space="preserve">e has shifted nearly 100 km northward over the time series and nearly </w:t>
        </w:r>
      </w:ins>
      <w:ins w:id="947" w:author="Katie Lankowicz" w:date="2024-09-18T14:13:00Z" w16du:dateUtc="2024-09-18T18:13:00Z">
        <w:r w:rsidR="00DC633E">
          <w:t>60 km eastward since 2013</w:t>
        </w:r>
      </w:ins>
      <w:ins w:id="948" w:author="Katie Lankowicz" w:date="2024-10-04T15:56:00Z" w16du:dateUtc="2024-10-04T19:56:00Z">
        <w:r w:rsidR="005B7A52">
          <w:t xml:space="preserve"> (Fig. 4d)</w:t>
        </w:r>
      </w:ins>
      <w:ins w:id="949" w:author="Katie Lankowicz" w:date="2024-09-18T14:13:00Z" w16du:dateUtc="2024-09-18T18:13:00Z">
        <w:r w:rsidR="00DC633E">
          <w:t xml:space="preserve">. The northeastern range edge </w:t>
        </w:r>
      </w:ins>
      <w:ins w:id="950" w:author="Katie Lankowicz" w:date="2024-09-18T14:18:00Z" w16du:dateUtc="2024-09-18T18:18:00Z">
        <w:r w:rsidR="00DC633E">
          <w:t xml:space="preserve">remained stationary in an east-west direction but </w:t>
        </w:r>
      </w:ins>
      <w:ins w:id="951" w:author="Katie Lankowicz" w:date="2024-09-18T14:15:00Z" w16du:dateUtc="2024-09-18T18:15:00Z">
        <w:r w:rsidR="00DC633E">
          <w:t>sh</w:t>
        </w:r>
      </w:ins>
      <w:ins w:id="952" w:author="Katie Lankowicz" w:date="2024-09-18T14:17:00Z" w16du:dateUtc="2024-09-18T18:17:00Z">
        <w:r w:rsidR="00DC633E">
          <w:t>if</w:t>
        </w:r>
      </w:ins>
      <w:ins w:id="953" w:author="Katie Lankowicz" w:date="2024-09-18T14:15:00Z" w16du:dateUtc="2024-09-18T18:15:00Z">
        <w:r w:rsidR="00DC633E">
          <w:t xml:space="preserve">ted nearly 80 km south from 1982 to </w:t>
        </w:r>
      </w:ins>
      <w:ins w:id="954" w:author="Katie Lankowicz" w:date="2024-09-18T14:16:00Z" w16du:dateUtc="2024-09-18T18:16:00Z">
        <w:r w:rsidR="00DC633E">
          <w:t xml:space="preserve">2010, recovering only around </w:t>
        </w:r>
      </w:ins>
      <w:ins w:id="955" w:author="Katie Lankowicz" w:date="2024-09-18T14:17:00Z" w16du:dateUtc="2024-09-18T18:17:00Z">
        <w:r w:rsidR="00DC633E">
          <w:t>2</w:t>
        </w:r>
      </w:ins>
      <w:ins w:id="956" w:author="Katie Lankowicz" w:date="2024-09-18T14:16:00Z" w16du:dateUtc="2024-09-18T18:16:00Z">
        <w:r w:rsidR="00DC633E">
          <w:t xml:space="preserve">0 km of that distance </w:t>
        </w:r>
      </w:ins>
      <w:ins w:id="957" w:author="Katie Lankowicz" w:date="2024-09-18T14:17:00Z" w16du:dateUtc="2024-09-18T18:17:00Z">
        <w:r w:rsidR="00DC633E">
          <w:t>through 2021.</w:t>
        </w:r>
      </w:ins>
    </w:p>
    <w:p w14:paraId="17831B16" w14:textId="03B61BD2" w:rsidR="00755493" w:rsidRDefault="00DC633E" w:rsidP="00DC633E">
      <w:pPr>
        <w:spacing w:after="0" w:line="480" w:lineRule="auto"/>
        <w:rPr>
          <w:ins w:id="958" w:author="Katie Lankowicz" w:date="2024-09-19T10:34:00Z" w16du:dateUtc="2024-09-19T14:34:00Z"/>
        </w:rPr>
      </w:pPr>
      <w:ins w:id="959" w:author="Katie Lankowicz" w:date="2024-09-18T14:24:00Z" w16du:dateUtc="2024-09-18T18:24:00Z">
        <w:r>
          <w:tab/>
          <w:t xml:space="preserve">Large cod </w:t>
        </w:r>
        <w:proofErr w:type="gramStart"/>
        <w:r>
          <w:t>fall</w:t>
        </w:r>
        <w:proofErr w:type="gramEnd"/>
        <w:r>
          <w:t xml:space="preserve"> spatial density </w:t>
        </w:r>
      </w:ins>
      <w:ins w:id="960" w:author="Katie Lankowicz" w:date="2024-09-18T14:25:00Z" w16du:dateUtc="2024-09-18T18:25:00Z">
        <w:r>
          <w:t xml:space="preserve">patterns were </w:t>
        </w:r>
        <w:proofErr w:type="gramStart"/>
        <w:r>
          <w:t>similar to</w:t>
        </w:r>
        <w:proofErr w:type="gramEnd"/>
        <w:r>
          <w:t xml:space="preserve"> spring spatial density patterns, but </w:t>
        </w:r>
      </w:ins>
      <w:ins w:id="961" w:author="Katie Lankowicz" w:date="2024-09-18T17:10:00Z" w16du:dateUtc="2024-09-18T21:10:00Z">
        <w:r w:rsidR="00B66DC1">
          <w:t>with</w:t>
        </w:r>
      </w:ins>
      <w:ins w:id="962" w:author="Katie Lankowicz" w:date="2024-09-19T10:31:00Z" w16du:dateUtc="2024-09-19T14:31:00Z">
        <w:r w:rsidR="00755493">
          <w:t xml:space="preserve"> </w:t>
        </w:r>
      </w:ins>
      <w:ins w:id="963" w:author="Katie Lankowicz" w:date="2024-09-18T17:10:00Z" w16du:dateUtc="2024-09-18T21:10:00Z">
        <w:r w:rsidR="00B66DC1">
          <w:t xml:space="preserve">lower </w:t>
        </w:r>
      </w:ins>
      <w:ins w:id="964" w:author="Katie Lankowicz" w:date="2024-09-18T17:11:00Z" w16du:dateUtc="2024-09-18T21:11:00Z">
        <w:r w:rsidR="00B66DC1">
          <w:t xml:space="preserve">density south of Cape Cod and </w:t>
        </w:r>
      </w:ins>
      <w:ins w:id="965" w:author="Katie Lankowicz" w:date="2024-09-18T17:14:00Z" w16du:dateUtc="2024-09-18T21:14:00Z">
        <w:r w:rsidR="00B66DC1">
          <w:t>in the shoals of Georges Bank</w:t>
        </w:r>
      </w:ins>
      <w:ins w:id="966" w:author="Katie Lankowicz" w:date="2024-10-04T15:57:00Z" w16du:dateUtc="2024-10-04T19:57:00Z">
        <w:r w:rsidR="005B7A52">
          <w:t xml:space="preserve"> (Fig. S5)</w:t>
        </w:r>
      </w:ins>
      <w:ins w:id="967" w:author="Katie Lankowicz" w:date="2024-09-18T17:14:00Z" w16du:dateUtc="2024-09-18T21:14:00Z">
        <w:r w:rsidR="00B66DC1">
          <w:t>.</w:t>
        </w:r>
      </w:ins>
      <w:ins w:id="968" w:author="Katie Lankowicz" w:date="2024-09-18T17:19:00Z" w16du:dateUtc="2024-09-18T21:19:00Z">
        <w:r w:rsidR="00B66DC1">
          <w:t xml:space="preserve"> </w:t>
        </w:r>
      </w:ins>
      <w:ins w:id="969" w:author="Katie Lankowicz" w:date="2024-09-19T09:17:00Z" w16du:dateUtc="2024-09-19T13:17:00Z">
        <w:r w:rsidR="002874F0">
          <w:t xml:space="preserve">Abundance </w:t>
        </w:r>
      </w:ins>
      <w:ins w:id="970" w:author="Katie Lankowicz" w:date="2024-09-19T10:31:00Z" w16du:dateUtc="2024-09-19T14:31:00Z">
        <w:r w:rsidR="00755493">
          <w:t xml:space="preserve">was lower in the fall than </w:t>
        </w:r>
      </w:ins>
      <w:ins w:id="971" w:author="Katie Lankowicz" w:date="2024-10-02T11:34:00Z" w16du:dateUtc="2024-10-02T14:34:00Z">
        <w:r w:rsidR="00DF0F89">
          <w:t xml:space="preserve">in </w:t>
        </w:r>
      </w:ins>
      <w:ins w:id="972" w:author="Katie Lankowicz" w:date="2024-09-19T10:31:00Z" w16du:dateUtc="2024-09-19T14:31:00Z">
        <w:r w:rsidR="00755493">
          <w:t>the spring, with a peak abundance</w:t>
        </w:r>
      </w:ins>
      <w:ins w:id="973" w:author="Katie Lankowicz" w:date="2024-09-19T09:17:00Z" w16du:dateUtc="2024-09-19T13:17:00Z">
        <w:r w:rsidR="002874F0">
          <w:t xml:space="preserve"> in 1989</w:t>
        </w:r>
      </w:ins>
      <w:ins w:id="974" w:author="Katie Lankowicz" w:date="2024-09-19T09:32:00Z" w16du:dateUtc="2024-09-19T13:32:00Z">
        <w:r w:rsidR="0031094A">
          <w:t xml:space="preserve"> and time-</w:t>
        </w:r>
      </w:ins>
      <w:ins w:id="975" w:author="Katie Lankowicz" w:date="2024-09-19T09:33:00Z" w16du:dateUtc="2024-09-19T13:33:00Z">
        <w:r w:rsidR="0031094A">
          <w:t xml:space="preserve">series low </w:t>
        </w:r>
      </w:ins>
      <w:ins w:id="976" w:author="Katie Lankowicz" w:date="2024-09-19T10:32:00Z" w16du:dateUtc="2024-09-19T14:32:00Z">
        <w:r w:rsidR="00755493">
          <w:t xml:space="preserve">abundance </w:t>
        </w:r>
      </w:ins>
      <w:ins w:id="977" w:author="Katie Lankowicz" w:date="2024-09-19T09:33:00Z" w16du:dateUtc="2024-09-19T13:33:00Z">
        <w:r w:rsidR="0031094A">
          <w:t>in 2021</w:t>
        </w:r>
      </w:ins>
      <w:ins w:id="978" w:author="Katie Lankowicz" w:date="2024-10-04T15:57:00Z" w16du:dateUtc="2024-10-04T19:57:00Z">
        <w:r w:rsidR="005B7A52">
          <w:t xml:space="preserve"> (Fig. 4a)</w:t>
        </w:r>
      </w:ins>
      <w:ins w:id="979" w:author="Katie Lankowicz" w:date="2024-09-19T09:33:00Z" w16du:dateUtc="2024-09-19T13:33:00Z">
        <w:r w:rsidR="0031094A">
          <w:t>.</w:t>
        </w:r>
        <w:r w:rsidR="00A90E0E">
          <w:t xml:space="preserve"> Trends in abundance were strongly influenced by the Georges Bank </w:t>
        </w:r>
      </w:ins>
      <w:ins w:id="980" w:author="Katie Lankowicz" w:date="2024-09-19T09:53:00Z" w16du:dateUtc="2024-09-19T13:53:00Z">
        <w:r w:rsidR="008634EE">
          <w:t>and Western Gulf of Maine stocks.</w:t>
        </w:r>
      </w:ins>
      <w:ins w:id="981" w:author="Katie Lankowicz" w:date="2024-09-19T09:56:00Z" w16du:dateUtc="2024-09-19T13:56:00Z">
        <w:r w:rsidR="004E0608">
          <w:t xml:space="preserve"> The Georges Bank stock </w:t>
        </w:r>
      </w:ins>
      <w:ins w:id="982" w:author="Katie Lankowicz" w:date="2024-09-19T09:58:00Z" w16du:dateUtc="2024-09-19T13:58:00Z">
        <w:r w:rsidR="004E0608">
          <w:t>increased in abundance through the early 2000s, after which p</w:t>
        </w:r>
      </w:ins>
      <w:ins w:id="983" w:author="Katie Lankowicz" w:date="2024-09-19T09:59:00Z" w16du:dateUtc="2024-09-19T13:59:00Z">
        <w:r w:rsidR="004E0608">
          <w:t xml:space="preserve">oint it began to decline. </w:t>
        </w:r>
      </w:ins>
      <w:ins w:id="984" w:author="Katie Lankowicz" w:date="2024-09-19T10:11:00Z" w16du:dateUtc="2024-09-19T14:11:00Z">
        <w:r w:rsidR="002015C8">
          <w:t xml:space="preserve">Interannual variability of </w:t>
        </w:r>
      </w:ins>
      <w:ins w:id="985" w:author="Katie Lankowicz" w:date="2024-09-19T10:12:00Z" w16du:dateUtc="2024-09-19T14:12:00Z">
        <w:r w:rsidR="002015C8">
          <w:t xml:space="preserve">the Western Gulf of Maine stock size is </w:t>
        </w:r>
        <w:proofErr w:type="gramStart"/>
        <w:r w:rsidR="002015C8">
          <w:t>high</w:t>
        </w:r>
      </w:ins>
      <w:proofErr w:type="gramEnd"/>
      <w:ins w:id="986" w:author="Katie Lankowicz" w:date="2024-09-19T10:11:00Z" w16du:dateUtc="2024-09-19T14:11:00Z">
        <w:r w:rsidR="002015C8">
          <w:t xml:space="preserve"> but</w:t>
        </w:r>
      </w:ins>
      <w:ins w:id="987" w:author="Katie Lankowicz" w:date="2024-09-19T10:12:00Z" w16du:dateUtc="2024-09-19T14:12:00Z">
        <w:r w:rsidR="002015C8">
          <w:t xml:space="preserve"> it</w:t>
        </w:r>
      </w:ins>
      <w:ins w:id="988" w:author="Katie Lankowicz" w:date="2024-09-19T10:04:00Z" w16du:dateUtc="2024-09-19T14:04:00Z">
        <w:r w:rsidR="002015C8">
          <w:t xml:space="preserve"> has not declined at the same rate as the Georges Bank stoc</w:t>
        </w:r>
      </w:ins>
      <w:ins w:id="989" w:author="Katie Lankowicz" w:date="2024-09-19T10:05:00Z" w16du:dateUtc="2024-09-19T14:05:00Z">
        <w:r w:rsidR="002015C8">
          <w:t>k, which increases its influence on population spatial dynamics in the later years of the time series.</w:t>
        </w:r>
      </w:ins>
      <w:ins w:id="990" w:author="Katie Lankowicz" w:date="2024-09-19T10:08:00Z" w16du:dateUtc="2024-09-19T14:08:00Z">
        <w:r w:rsidR="002015C8">
          <w:t xml:space="preserve"> Like the spring </w:t>
        </w:r>
      </w:ins>
      <w:ins w:id="991" w:author="Katie Lankowicz" w:date="2024-10-02T11:34:00Z" w16du:dateUtc="2024-10-02T14:34:00Z">
        <w:r w:rsidR="00DF0F89">
          <w:t>population COG</w:t>
        </w:r>
      </w:ins>
      <w:ins w:id="992" w:author="Katie Lankowicz" w:date="2024-09-19T10:08:00Z" w16du:dateUtc="2024-09-19T14:08:00Z">
        <w:r w:rsidR="002015C8">
          <w:t>, fall population COG has moved consistently north since the early 1990s</w:t>
        </w:r>
      </w:ins>
      <w:ins w:id="993" w:author="Katie Lankowicz" w:date="2024-10-04T15:57:00Z" w16du:dateUtc="2024-10-04T19:57:00Z">
        <w:r w:rsidR="00696F29">
          <w:t xml:space="preserve"> (Fig. 4b, 4c)</w:t>
        </w:r>
      </w:ins>
      <w:ins w:id="994" w:author="Katie Lankowicz" w:date="2024-09-19T10:08:00Z" w16du:dateUtc="2024-09-19T14:08:00Z">
        <w:r w:rsidR="002015C8">
          <w:t xml:space="preserve">. But unlike </w:t>
        </w:r>
      </w:ins>
      <w:ins w:id="995" w:author="Katie Lankowicz" w:date="2024-10-02T11:35:00Z" w16du:dateUtc="2024-10-02T14:35:00Z">
        <w:r w:rsidR="00DF0F89">
          <w:t>the spring results</w:t>
        </w:r>
      </w:ins>
      <w:ins w:id="996" w:author="Katie Lankowicz" w:date="2024-09-19T10:09:00Z" w16du:dateUtc="2024-09-19T14:09:00Z">
        <w:r w:rsidR="002015C8">
          <w:t xml:space="preserve">, fall population COG </w:t>
        </w:r>
        <w:r w:rsidR="002015C8">
          <w:lastRenderedPageBreak/>
          <w:t xml:space="preserve">has shifted west, likely reflecting </w:t>
        </w:r>
      </w:ins>
      <w:ins w:id="997" w:author="Katie Lankowicz" w:date="2024-10-02T11:35:00Z" w16du:dateUtc="2024-10-02T14:35:00Z">
        <w:r w:rsidR="00DF0F89">
          <w:t>proportionally lower Georges Bank stock contribution to the population</w:t>
        </w:r>
      </w:ins>
      <w:ins w:id="998" w:author="Katie Lankowicz" w:date="2024-09-19T10:12:00Z" w16du:dateUtc="2024-09-19T14:12:00Z">
        <w:r w:rsidR="002015C8">
          <w:t xml:space="preserve">. </w:t>
        </w:r>
      </w:ins>
      <w:ins w:id="999" w:author="Katie Lankowicz" w:date="2024-09-19T10:32:00Z" w16du:dateUtc="2024-09-19T14:32:00Z">
        <w:r w:rsidR="00755493">
          <w:t>Trends in fall stock-specific COG movement were very similar to spring stock-specific COG moveme</w:t>
        </w:r>
      </w:ins>
      <w:ins w:id="1000" w:author="Katie Lankowicz" w:date="2024-09-19T10:33:00Z" w16du:dateUtc="2024-09-19T14:33:00Z">
        <w:r w:rsidR="00755493">
          <w:t>nts.</w:t>
        </w:r>
      </w:ins>
      <w:ins w:id="1001" w:author="Katie Lankowicz" w:date="2024-09-19T10:34:00Z" w16du:dateUtc="2024-09-19T14:34:00Z">
        <w:r w:rsidR="00755493" w:rsidRPr="00755493">
          <w:t xml:space="preserve"> </w:t>
        </w:r>
        <w:r w:rsidR="00755493">
          <w:t>Fall range edges</w:t>
        </w:r>
      </w:ins>
      <w:ins w:id="1002" w:author="Katie Lankowicz" w:date="2024-09-19T10:35:00Z" w16du:dateUtc="2024-09-19T14:35:00Z">
        <w:r w:rsidR="00755493">
          <w:t xml:space="preserve"> indicate a </w:t>
        </w:r>
      </w:ins>
      <w:ins w:id="1003" w:author="Katie Lankowicz" w:date="2024-09-19T10:36:00Z" w16du:dateUtc="2024-09-19T14:36:00Z">
        <w:r w:rsidR="00755493">
          <w:t>rapid northward population shift,</w:t>
        </w:r>
      </w:ins>
      <w:ins w:id="1004" w:author="Katie Lankowicz" w:date="2024-09-19T11:02:00Z" w16du:dateUtc="2024-09-19T15:02:00Z">
        <w:r w:rsidR="00324024">
          <w:t xml:space="preserve"> with the </w:t>
        </w:r>
      </w:ins>
      <w:ins w:id="1005" w:author="Katie Lankowicz" w:date="2024-09-19T11:10:00Z" w16du:dateUtc="2024-09-19T15:10:00Z">
        <w:r w:rsidR="00324024">
          <w:t>southwestern</w:t>
        </w:r>
      </w:ins>
      <w:ins w:id="1006" w:author="Katie Lankowicz" w:date="2024-09-19T11:02:00Z" w16du:dateUtc="2024-09-19T15:02:00Z">
        <w:r w:rsidR="00324024">
          <w:t xml:space="preserve"> range edge moving over 1</w:t>
        </w:r>
      </w:ins>
      <w:ins w:id="1007" w:author="Katie Lankowicz" w:date="2024-09-19T11:03:00Z" w16du:dateUtc="2024-09-19T15:03:00Z">
        <w:r w:rsidR="00324024">
          <w:t>00 km north</w:t>
        </w:r>
      </w:ins>
      <w:ins w:id="1008" w:author="Katie Lankowicz" w:date="2024-09-19T11:06:00Z" w16du:dateUtc="2024-09-19T15:06:00Z">
        <w:r w:rsidR="00324024">
          <w:t xml:space="preserve"> over the time series</w:t>
        </w:r>
      </w:ins>
      <w:ins w:id="1009" w:author="Katie Lankowicz" w:date="2024-09-19T11:10:00Z" w16du:dateUtc="2024-09-19T15:10:00Z">
        <w:r w:rsidR="00324024">
          <w:t xml:space="preserve"> and approximately 45 km east since the early 2000s</w:t>
        </w:r>
      </w:ins>
      <w:ins w:id="1010" w:author="Katie Lankowicz" w:date="2024-10-04T15:57:00Z" w16du:dateUtc="2024-10-04T19:57:00Z">
        <w:r w:rsidR="00696F29">
          <w:t xml:space="preserve"> (Fig. 4d)</w:t>
        </w:r>
      </w:ins>
      <w:ins w:id="1011" w:author="Katie Lankowicz" w:date="2024-09-19T11:06:00Z" w16du:dateUtc="2024-09-19T15:06:00Z">
        <w:r w:rsidR="00324024">
          <w:t>.</w:t>
        </w:r>
      </w:ins>
      <w:ins w:id="1012" w:author="Katie Lankowicz" w:date="2024-09-19T11:11:00Z" w16du:dateUtc="2024-09-19T15:11:00Z">
        <w:r w:rsidR="00324024">
          <w:t xml:space="preserve"> The northeastern </w:t>
        </w:r>
        <w:proofErr w:type="gramStart"/>
        <w:r w:rsidR="00324024">
          <w:t>range edge</w:t>
        </w:r>
        <w:proofErr w:type="gramEnd"/>
        <w:r w:rsidR="00324024">
          <w:t xml:space="preserve"> has </w:t>
        </w:r>
      </w:ins>
      <w:ins w:id="1013" w:author="Katie Lankowicz" w:date="2024-09-19T11:19:00Z" w16du:dateUtc="2024-09-19T15:19:00Z">
        <w:r w:rsidR="008A7EC0">
          <w:t xml:space="preserve">remained at approximately the same east-west </w:t>
        </w:r>
        <w:proofErr w:type="gramStart"/>
        <w:r w:rsidR="008A7EC0">
          <w:t>location, but</w:t>
        </w:r>
        <w:proofErr w:type="gramEnd"/>
        <w:r w:rsidR="008A7EC0">
          <w:t xml:space="preserve"> </w:t>
        </w:r>
      </w:ins>
      <w:ins w:id="1014" w:author="Katie Lankowicz" w:date="2024-09-19T11:20:00Z" w16du:dateUtc="2024-09-19T15:20:00Z">
        <w:r w:rsidR="008A7EC0">
          <w:t>shifted nearly 70 km south 1982-</w:t>
        </w:r>
      </w:ins>
      <w:ins w:id="1015" w:author="Katie Lankowicz" w:date="2024-09-19T11:21:00Z" w16du:dateUtc="2024-09-19T15:21:00Z">
        <w:r w:rsidR="008A7EC0">
          <w:t>2000 before recovering approximately 30 km of that distance through 2021.</w:t>
        </w:r>
      </w:ins>
    </w:p>
    <w:p w14:paraId="5FEDB665" w14:textId="77777777" w:rsidR="00252CA2" w:rsidRDefault="00252CA2" w:rsidP="00DC633E">
      <w:pPr>
        <w:spacing w:after="0" w:line="480" w:lineRule="auto"/>
        <w:rPr>
          <w:moveTo w:id="1016" w:author="Katie Lankowicz" w:date="2024-09-04T13:28:00Z" w16du:dateUtc="2024-09-04T17:28:00Z"/>
          <w:rFonts w:ascii="Calibri" w:hAnsi="Calibri" w:cs="Calibri"/>
          <w:b/>
          <w:bCs/>
          <w:color w:val="4472C4" w:themeColor="accent1"/>
        </w:rPr>
      </w:pPr>
      <w:moveToRangeStart w:id="1017" w:author="Katie Lankowicz" w:date="2024-09-04T13:28:00Z" w:name="move176348902"/>
      <w:moveTo w:id="1018" w:author="Katie Lankowicz" w:date="2024-09-04T13:28:00Z" w16du:dateUtc="2024-09-04T17:28:00Z">
        <w:r w:rsidRPr="00683668">
          <w:rPr>
            <w:rFonts w:ascii="Calibri" w:hAnsi="Calibri" w:cs="Calibri"/>
            <w:b/>
            <w:bCs/>
            <w:color w:val="4472C4" w:themeColor="accent1"/>
          </w:rPr>
          <w:t>4.</w:t>
        </w:r>
        <w:r>
          <w:rPr>
            <w:rFonts w:ascii="Calibri" w:hAnsi="Calibri" w:cs="Calibri"/>
            <w:b/>
            <w:bCs/>
            <w:color w:val="4472C4" w:themeColor="accent1"/>
          </w:rPr>
          <w:t>4</w:t>
        </w:r>
        <w:r w:rsidRPr="00683668">
          <w:rPr>
            <w:rFonts w:ascii="Calibri" w:hAnsi="Calibri" w:cs="Calibri"/>
            <w:b/>
            <w:bCs/>
            <w:color w:val="4472C4" w:themeColor="accent1"/>
          </w:rPr>
          <w:tab/>
          <w:t>Habitat associations</w:t>
        </w:r>
      </w:moveTo>
    </w:p>
    <w:p w14:paraId="42C6B290" w14:textId="5FFC5779" w:rsidR="003E5A25" w:rsidRDefault="003E5A25" w:rsidP="003E5A25">
      <w:pPr>
        <w:spacing w:after="0" w:line="480" w:lineRule="auto"/>
        <w:ind w:firstLine="720"/>
        <w:rPr>
          <w:ins w:id="1019" w:author="Katie Lankowicz" w:date="2024-09-30T16:35:00Z" w16du:dateUtc="2024-09-30T19:35:00Z"/>
        </w:rPr>
      </w:pPr>
      <w:ins w:id="1020" w:author="Katie Lankowicz" w:date="2024-09-30T11:00:00Z" w16du:dateUtc="2024-09-30T14:00:00Z">
        <w:r>
          <w:t>Depth</w:t>
        </w:r>
      </w:ins>
      <w:ins w:id="1021" w:author="Katie Lankowicz" w:date="2024-09-30T16:14:00Z" w16du:dateUtc="2024-09-30T19:14:00Z">
        <w:r>
          <w:t xml:space="preserve">, </w:t>
        </w:r>
      </w:ins>
      <w:ins w:id="1022" w:author="Katie Lankowicz" w:date="2024-09-30T13:30:00Z" w16du:dateUtc="2024-09-30T16:30:00Z">
        <w:r>
          <w:t>bottom water temperature</w:t>
        </w:r>
      </w:ins>
      <w:ins w:id="1023" w:author="Katie Lankowicz" w:date="2024-09-30T16:15:00Z" w16du:dateUtc="2024-09-30T19:15:00Z">
        <w:r>
          <w:t>, and the probability of encountering gravel</w:t>
        </w:r>
      </w:ins>
      <w:ins w:id="1024" w:author="Katie Lankowicz" w:date="2024-09-30T11:03:00Z" w16du:dateUtc="2024-09-30T14:03:00Z">
        <w:r>
          <w:t xml:space="preserve"> were the most influential habitat covariates for all three size classes of cod</w:t>
        </w:r>
      </w:ins>
      <w:ins w:id="1025" w:author="Katie Lankowicz" w:date="2024-10-04T16:20:00Z" w16du:dateUtc="2024-10-04T20:20:00Z">
        <w:r w:rsidR="0042566E">
          <w:t xml:space="preserve"> (Figs. 5-6)</w:t>
        </w:r>
      </w:ins>
      <w:ins w:id="1026" w:author="Katie Lankowicz" w:date="2024-09-30T11:03:00Z" w16du:dateUtc="2024-09-30T14:03:00Z">
        <w:r>
          <w:t xml:space="preserve">. </w:t>
        </w:r>
      </w:ins>
      <w:ins w:id="1027" w:author="Katie Lankowicz" w:date="2024-09-30T11:50:00Z" w16du:dateUtc="2024-09-30T14:50:00Z">
        <w:r>
          <w:t xml:space="preserve">All size classes showed a clear unimodal </w:t>
        </w:r>
      </w:ins>
      <w:ins w:id="1028" w:author="Katie Lankowicz" w:date="2024-09-30T11:51:00Z" w16du:dateUtc="2024-09-30T14:51:00Z">
        <w:r>
          <w:t xml:space="preserve">relationship between depth and presence rate with an optimum depth between </w:t>
        </w:r>
      </w:ins>
      <w:ins w:id="1029" w:author="Katie Lankowicz" w:date="2024-09-30T12:37:00Z" w16du:dateUtc="2024-09-30T15:37:00Z">
        <w:r>
          <w:t xml:space="preserve">40 and 65 </w:t>
        </w:r>
      </w:ins>
      <w:ins w:id="1030" w:author="Katie Lankowicz" w:date="2024-09-30T12:38:00Z" w16du:dateUtc="2024-09-30T15:38:00Z">
        <w:r>
          <w:t>meters</w:t>
        </w:r>
      </w:ins>
      <w:ins w:id="1031" w:author="Katie Lankowicz" w:date="2024-09-30T13:10:00Z" w16du:dateUtc="2024-09-30T16:10:00Z">
        <w:r>
          <w:t xml:space="preserve"> and </w:t>
        </w:r>
      </w:ins>
      <w:ins w:id="1032" w:author="Katie Lankowicz" w:date="2024-09-30T13:30:00Z" w16du:dateUtc="2024-09-30T16:30:00Z">
        <w:r>
          <w:t xml:space="preserve">a </w:t>
        </w:r>
      </w:ins>
      <w:ins w:id="1033" w:author="Katie Lankowicz" w:date="2024-09-30T13:10:00Z" w16du:dateUtc="2024-09-30T16:10:00Z">
        <w:r>
          <w:t xml:space="preserve">monotonically decreasing presence rate past the optimum. </w:t>
        </w:r>
      </w:ins>
      <w:ins w:id="1034" w:author="Katie Lankowicz" w:date="2024-09-30T13:12:00Z" w16du:dateUtc="2024-09-30T16:12:00Z">
        <w:r>
          <w:t xml:space="preserve">The relationship between depth and positive catch rate was inconsistent across size classes. Small cod </w:t>
        </w:r>
      </w:ins>
      <w:ins w:id="1035" w:author="Katie Lankowicz" w:date="2024-09-30T13:15:00Z" w16du:dateUtc="2024-09-30T16:15:00Z">
        <w:r>
          <w:t>positive catch rate was highest in extreme shallows and decreased</w:t>
        </w:r>
      </w:ins>
      <w:ins w:id="1036" w:author="Katie Lankowicz" w:date="2024-09-30T13:16:00Z" w16du:dateUtc="2024-09-30T16:16:00Z">
        <w:r>
          <w:t xml:space="preserve"> rapidly </w:t>
        </w:r>
        <w:proofErr w:type="gramStart"/>
        <w:r>
          <w:t>until</w:t>
        </w:r>
        <w:proofErr w:type="gramEnd"/>
        <w:r>
          <w:t xml:space="preserve"> approximately 60m, after which the rate of decrease </w:t>
        </w:r>
      </w:ins>
      <w:ins w:id="1037" w:author="Katie Lankowicz" w:date="2024-09-30T13:21:00Z" w16du:dateUtc="2024-09-30T16:21:00Z">
        <w:r>
          <w:t>was slower</w:t>
        </w:r>
      </w:ins>
      <w:ins w:id="1038" w:author="Katie Lankowicz" w:date="2024-09-30T13:22:00Z" w16du:dateUtc="2024-09-30T16:22:00Z">
        <w:r>
          <w:t>.</w:t>
        </w:r>
      </w:ins>
      <w:ins w:id="1039" w:author="Katie Lankowicz" w:date="2024-09-30T13:24:00Z" w16du:dateUtc="2024-09-30T16:24:00Z">
        <w:r>
          <w:t xml:space="preserve"> Medium cod positive catch rate was also highest in extreme shallows and decreased </w:t>
        </w:r>
        <w:proofErr w:type="gramStart"/>
        <w:r>
          <w:t>until</w:t>
        </w:r>
        <w:proofErr w:type="gramEnd"/>
        <w:r>
          <w:t xml:space="preserve"> approximately 320m, after which it </w:t>
        </w:r>
      </w:ins>
      <w:ins w:id="1040" w:author="Katie Lankowicz" w:date="2024-09-30T13:25:00Z" w16du:dateUtc="2024-09-30T16:25:00Z">
        <w:r>
          <w:t>slowly increase</w:t>
        </w:r>
      </w:ins>
      <w:ins w:id="1041" w:author="Katie Lankowicz" w:date="2024-09-30T14:22:00Z" w16du:dateUtc="2024-09-30T17:22:00Z">
        <w:r>
          <w:t>d</w:t>
        </w:r>
      </w:ins>
      <w:ins w:id="1042" w:author="Katie Lankowicz" w:date="2024-09-30T13:25:00Z" w16du:dateUtc="2024-09-30T16:25:00Z">
        <w:r>
          <w:t xml:space="preserve">. </w:t>
        </w:r>
      </w:ins>
      <w:ins w:id="1043" w:author="Katie Lankowicz" w:date="2024-09-30T14:49:00Z" w16du:dateUtc="2024-09-30T17:49:00Z">
        <w:r>
          <w:t xml:space="preserve">It should be noted that </w:t>
        </w:r>
      </w:ins>
      <w:ins w:id="1044" w:author="Katie Lankowicz" w:date="2024-10-02T11:36:00Z" w16du:dateUtc="2024-10-02T14:36:00Z">
        <w:r w:rsidR="00DF0F89">
          <w:t>samples</w:t>
        </w:r>
      </w:ins>
      <w:ins w:id="1045" w:author="Katie Lankowicz" w:date="2024-09-30T14:49:00Z" w16du:dateUtc="2024-09-30T17:49:00Z">
        <w:r>
          <w:t xml:space="preserve"> are sparse in waters deeper than 320m</w:t>
        </w:r>
      </w:ins>
      <w:ins w:id="1046" w:author="Katie Lankowicz" w:date="2024-09-30T16:28:00Z" w16du:dateUtc="2024-09-30T19:28:00Z">
        <w:r>
          <w:t xml:space="preserve"> (&gt;0.08% of all data)</w:t>
        </w:r>
      </w:ins>
      <w:ins w:id="1047" w:author="Katie Lankowicz" w:date="2024-09-30T14:49:00Z" w16du:dateUtc="2024-09-30T17:49:00Z">
        <w:r>
          <w:t xml:space="preserve">, so these results may not be accurate. </w:t>
        </w:r>
      </w:ins>
      <w:ins w:id="1048" w:author="Katie Lankowicz" w:date="2024-09-30T13:25:00Z" w16du:dateUtc="2024-09-30T16:25:00Z">
        <w:r>
          <w:t xml:space="preserve">Large cod </w:t>
        </w:r>
      </w:ins>
      <w:ins w:id="1049" w:author="Katie Lankowicz" w:date="2024-09-30T13:28:00Z" w16du:dateUtc="2024-09-30T16:28:00Z">
        <w:r>
          <w:t xml:space="preserve">positive catch rate </w:t>
        </w:r>
      </w:ins>
      <w:ins w:id="1050" w:author="Katie Lankowicz" w:date="2024-09-30T13:29:00Z" w16du:dateUtc="2024-09-30T16:29:00Z">
        <w:r>
          <w:t>did not fluctuate much with depth, though the optimum was at approximately 45m.</w:t>
        </w:r>
      </w:ins>
      <w:ins w:id="1051" w:author="Katie Lankowicz" w:date="2024-09-30T13:32:00Z" w16du:dateUtc="2024-09-30T16:32:00Z">
        <w:r>
          <w:t xml:space="preserve"> </w:t>
        </w:r>
      </w:ins>
    </w:p>
    <w:p w14:paraId="618A4FBE" w14:textId="77777777" w:rsidR="003E5A25" w:rsidRDefault="003E5A25" w:rsidP="003E5A25">
      <w:pPr>
        <w:spacing w:after="0" w:line="480" w:lineRule="auto"/>
        <w:ind w:firstLine="720"/>
        <w:rPr>
          <w:ins w:id="1052" w:author="Katie Lankowicz" w:date="2024-09-30T16:35:00Z" w16du:dateUtc="2024-09-30T19:35:00Z"/>
        </w:rPr>
      </w:pPr>
      <w:ins w:id="1053" w:author="Katie Lankowicz" w:date="2024-09-30T13:44:00Z" w16du:dateUtc="2024-09-30T16:44:00Z">
        <w:r>
          <w:t>All size</w:t>
        </w:r>
      </w:ins>
      <w:ins w:id="1054" w:author="Katie Lankowicz" w:date="2024-09-30T13:45:00Z" w16du:dateUtc="2024-09-30T16:45:00Z">
        <w:r>
          <w:t xml:space="preserve"> classes also had a clear unimodal relationship between bottom water temperature and presence rate, with optimum bottom temperature between 5.6 and 6.9</w:t>
        </w:r>
        <w:r>
          <w:rPr>
            <w:rFonts w:cstheme="minorHAnsi"/>
          </w:rPr>
          <w:t>°</w:t>
        </w:r>
        <w:r>
          <w:t xml:space="preserve">C and monotonically decreasing presence rate with warming bottom temperatures. </w:t>
        </w:r>
      </w:ins>
      <w:ins w:id="1055" w:author="Katie Lankowicz" w:date="2024-09-30T14:45:00Z" w16du:dateUtc="2024-09-30T17:45:00Z">
        <w:r>
          <w:t xml:space="preserve">Small cod had </w:t>
        </w:r>
        <w:proofErr w:type="gramStart"/>
        <w:r>
          <w:t>a</w:t>
        </w:r>
      </w:ins>
      <w:ins w:id="1056" w:author="Katie Lankowicz" w:date="2024-09-30T14:46:00Z" w16du:dateUtc="2024-09-30T17:46:00Z">
        <w:r>
          <w:t>n</w:t>
        </w:r>
      </w:ins>
      <w:proofErr w:type="gramEnd"/>
      <w:ins w:id="1057" w:author="Katie Lankowicz" w:date="2024-09-30T14:45:00Z" w16du:dateUtc="2024-09-30T17:45:00Z">
        <w:r>
          <w:t xml:space="preserve"> unimodal relationship between </w:t>
        </w:r>
        <w:proofErr w:type="gramStart"/>
        <w:r>
          <w:t>bottom</w:t>
        </w:r>
        <w:proofErr w:type="gramEnd"/>
        <w:r>
          <w:t xml:space="preserve"> temperature and positive catch rate, with optimum bottom temperature at approximately 7.7</w:t>
        </w:r>
        <w:r>
          <w:rPr>
            <w:rFonts w:cstheme="minorHAnsi"/>
          </w:rPr>
          <w:t>°</w:t>
        </w:r>
        <w:r>
          <w:t xml:space="preserve">C.  </w:t>
        </w:r>
      </w:ins>
      <w:ins w:id="1058" w:author="Katie Lankowicz" w:date="2024-09-30T14:46:00Z" w16du:dateUtc="2024-09-30T17:46:00Z">
        <w:r>
          <w:t xml:space="preserve">Medium cod had a bimodal relationship between </w:t>
        </w:r>
        <w:proofErr w:type="gramStart"/>
        <w:r>
          <w:t>bottom</w:t>
        </w:r>
        <w:proofErr w:type="gramEnd"/>
        <w:r>
          <w:t xml:space="preserve"> temperatu</w:t>
        </w:r>
      </w:ins>
      <w:ins w:id="1059" w:author="Katie Lankowicz" w:date="2024-09-30T14:47:00Z" w16du:dateUtc="2024-09-30T17:47:00Z">
        <w:r>
          <w:t xml:space="preserve">re and positive catch rate, with </w:t>
        </w:r>
      </w:ins>
      <w:ins w:id="1060" w:author="Katie Lankowicz" w:date="2024-09-30T14:48:00Z" w16du:dateUtc="2024-09-30T17:48:00Z">
        <w:r>
          <w:t xml:space="preserve">local maxima at both </w:t>
        </w:r>
      </w:ins>
      <w:ins w:id="1061" w:author="Katie Lankowicz" w:date="2024-09-30T16:28:00Z" w16du:dateUtc="2024-09-30T19:28:00Z">
        <w:r>
          <w:t>~</w:t>
        </w:r>
      </w:ins>
      <w:ins w:id="1062" w:author="Katie Lankowicz" w:date="2024-09-30T14:48:00Z" w16du:dateUtc="2024-09-30T17:48:00Z">
        <w:r>
          <w:t>1</w:t>
        </w:r>
        <w:r>
          <w:rPr>
            <w:rFonts w:cstheme="minorHAnsi"/>
          </w:rPr>
          <w:t>°</w:t>
        </w:r>
        <w:r>
          <w:t xml:space="preserve">C and </w:t>
        </w:r>
      </w:ins>
      <w:ins w:id="1063" w:author="Katie Lankowicz" w:date="2024-09-30T16:28:00Z" w16du:dateUtc="2024-09-30T19:28:00Z">
        <w:r>
          <w:t>~</w:t>
        </w:r>
      </w:ins>
      <w:ins w:id="1064" w:author="Katie Lankowicz" w:date="2024-09-30T14:48:00Z" w16du:dateUtc="2024-09-30T17:48:00Z">
        <w:r>
          <w:t>10</w:t>
        </w:r>
        <w:r>
          <w:rPr>
            <w:rFonts w:cstheme="minorHAnsi"/>
          </w:rPr>
          <w:t>°</w:t>
        </w:r>
        <w:r>
          <w:t xml:space="preserve">C. </w:t>
        </w:r>
      </w:ins>
      <w:ins w:id="1065" w:author="Katie Lankowicz" w:date="2024-09-30T15:01:00Z" w16du:dateUtc="2024-09-30T18:01:00Z">
        <w:r>
          <w:t>Large cod positive catch rate was highest at</w:t>
        </w:r>
      </w:ins>
      <w:ins w:id="1066" w:author="Katie Lankowicz" w:date="2024-09-30T15:02:00Z" w16du:dateUtc="2024-09-30T18:02:00Z">
        <w:r>
          <w:t xml:space="preserve"> </w:t>
        </w:r>
      </w:ins>
      <w:ins w:id="1067" w:author="Katie Lankowicz" w:date="2024-09-30T16:28:00Z" w16du:dateUtc="2024-09-30T19:28:00Z">
        <w:r>
          <w:t xml:space="preserve">approximately </w:t>
        </w:r>
      </w:ins>
      <w:ins w:id="1068" w:author="Katie Lankowicz" w:date="2024-09-30T15:02:00Z" w16du:dateUtc="2024-09-30T18:02:00Z">
        <w:r>
          <w:t>1</w:t>
        </w:r>
        <w:r>
          <w:rPr>
            <w:rFonts w:cstheme="minorHAnsi"/>
          </w:rPr>
          <w:t>°</w:t>
        </w:r>
        <w:r>
          <w:t xml:space="preserve">C and </w:t>
        </w:r>
        <w:r>
          <w:lastRenderedPageBreak/>
          <w:t xml:space="preserve">decreased with increasing bottom temperatures. </w:t>
        </w:r>
      </w:ins>
      <w:ins w:id="1069" w:author="Katie Lankowicz" w:date="2024-09-30T15:19:00Z" w16du:dateUtc="2024-09-30T18:19:00Z">
        <w:r>
          <w:t>Few samples were taken in areas</w:t>
        </w:r>
      </w:ins>
      <w:ins w:id="1070" w:author="Katie Lankowicz" w:date="2024-09-30T16:30:00Z" w16du:dateUtc="2024-09-30T19:30:00Z">
        <w:r>
          <w:t xml:space="preserve"> and time</w:t>
        </w:r>
      </w:ins>
      <w:ins w:id="1071" w:author="Katie Lankowicz" w:date="2024-09-30T16:31:00Z" w16du:dateUtc="2024-09-30T19:31:00Z">
        <w:r>
          <w:t>s</w:t>
        </w:r>
      </w:ins>
      <w:ins w:id="1072" w:author="Katie Lankowicz" w:date="2024-09-30T15:19:00Z" w16du:dateUtc="2024-09-30T18:19:00Z">
        <w:r>
          <w:t xml:space="preserve"> where bottom water temperature was below 2</w:t>
        </w:r>
        <w:r>
          <w:rPr>
            <w:rFonts w:cstheme="minorHAnsi"/>
          </w:rPr>
          <w:t>°</w:t>
        </w:r>
        <w:r>
          <w:t>C (&gt; 0.15% of all data), so the relationship between linear predictors and tempera</w:t>
        </w:r>
      </w:ins>
      <w:ins w:id="1073" w:author="Katie Lankowicz" w:date="2024-09-30T15:20:00Z" w16du:dateUtc="2024-09-30T18:20:00Z">
        <w:r>
          <w:t xml:space="preserve">ture may not be accurate at these </w:t>
        </w:r>
        <w:proofErr w:type="gramStart"/>
        <w:r>
          <w:t>extreme</w:t>
        </w:r>
        <w:proofErr w:type="gramEnd"/>
        <w:r>
          <w:t xml:space="preserve"> cold temperatures.</w:t>
        </w:r>
      </w:ins>
      <w:ins w:id="1074" w:author="Katie Lankowicz" w:date="2024-09-30T16:15:00Z" w16du:dateUtc="2024-09-30T19:15:00Z">
        <w:r>
          <w:t xml:space="preserve"> </w:t>
        </w:r>
      </w:ins>
    </w:p>
    <w:p w14:paraId="3D7B1CB4" w14:textId="3E911336" w:rsidR="00252CA2" w:rsidRPr="00683668" w:rsidDel="00077153" w:rsidRDefault="003E5A25">
      <w:pPr>
        <w:spacing w:after="0" w:line="480" w:lineRule="auto"/>
        <w:ind w:firstLine="720"/>
        <w:rPr>
          <w:del w:id="1075" w:author="Katie Lankowicz" w:date="2024-09-04T13:37:00Z" w16du:dateUtc="2024-09-04T17:37:00Z"/>
          <w:moveTo w:id="1076" w:author="Katie Lankowicz" w:date="2024-09-04T13:28:00Z" w16du:dateUtc="2024-09-04T17:28:00Z"/>
          <w:rFonts w:ascii="Calibri" w:hAnsi="Calibri" w:cs="Calibri"/>
        </w:rPr>
      </w:pPr>
      <w:ins w:id="1077" w:author="Katie Lankowicz" w:date="2024-09-30T16:16:00Z" w16du:dateUtc="2024-09-30T19:16:00Z">
        <w:r>
          <w:t xml:space="preserve">The probability of encountering gravel had a monotonically </w:t>
        </w:r>
      </w:ins>
      <w:ins w:id="1078" w:author="Katie Lankowicz" w:date="2024-10-02T11:38:00Z" w16du:dateUtc="2024-10-02T14:38:00Z">
        <w:r w:rsidR="00DF0F89">
          <w:t>positive</w:t>
        </w:r>
      </w:ins>
      <w:ins w:id="1079" w:author="Katie Lankowicz" w:date="2024-09-30T16:16:00Z" w16du:dateUtc="2024-09-30T19:16:00Z">
        <w:r>
          <w:t xml:space="preserve"> relationship with presence rate across all size classes</w:t>
        </w:r>
      </w:ins>
      <w:ins w:id="1080" w:author="Katie Lankowicz" w:date="2024-09-30T16:21:00Z" w16du:dateUtc="2024-09-30T19:21:00Z">
        <w:r>
          <w:t xml:space="preserve"> and a monotonically </w:t>
        </w:r>
      </w:ins>
      <w:ins w:id="1081" w:author="Katie Lankowicz" w:date="2024-10-02T11:38:00Z" w16du:dateUtc="2024-10-02T14:38:00Z">
        <w:r w:rsidR="00DF0F89">
          <w:t>positive</w:t>
        </w:r>
      </w:ins>
      <w:ins w:id="1082" w:author="Katie Lankowicz" w:date="2024-09-30T16:21:00Z" w16du:dateUtc="2024-09-30T19:21:00Z">
        <w:r>
          <w:t xml:space="preserve"> relationship with positive catch rate for medium and large size classes</w:t>
        </w:r>
      </w:ins>
      <w:ins w:id="1083" w:author="Katie Lankowicz" w:date="2024-09-30T16:22:00Z" w16du:dateUtc="2024-09-30T19:22:00Z">
        <w:r>
          <w:t xml:space="preserve">. For small cod, </w:t>
        </w:r>
      </w:ins>
      <w:ins w:id="1084" w:author="Katie Lankowicz" w:date="2024-09-30T16:31:00Z" w16du:dateUtc="2024-09-30T19:31:00Z">
        <w:r>
          <w:t>a</w:t>
        </w:r>
      </w:ins>
      <w:ins w:id="1085" w:author="Katie Lankowicz" w:date="2024-09-30T16:32:00Z" w16du:dateUtc="2024-09-30T19:32:00Z">
        <w:r>
          <w:t>reas with a</w:t>
        </w:r>
      </w:ins>
      <w:ins w:id="1086" w:author="Katie Lankowicz" w:date="2024-09-30T16:22:00Z" w16du:dateUtc="2024-09-30T19:22:00Z">
        <w:r>
          <w:t xml:space="preserve"> probability of encountering gravel beyond 65% </w:t>
        </w:r>
      </w:ins>
      <w:ins w:id="1087" w:author="Katie Lankowicz" w:date="2024-09-30T16:32:00Z" w16du:dateUtc="2024-09-30T19:32:00Z">
        <w:r>
          <w:t>had</w:t>
        </w:r>
      </w:ins>
      <w:ins w:id="1088" w:author="Katie Lankowicz" w:date="2024-09-30T16:22:00Z" w16du:dateUtc="2024-09-30T19:22:00Z">
        <w:r>
          <w:t xml:space="preserve"> a slight</w:t>
        </w:r>
      </w:ins>
      <w:ins w:id="1089" w:author="Katie Lankowicz" w:date="2024-09-30T16:32:00Z" w16du:dateUtc="2024-09-30T19:32:00Z">
        <w:r>
          <w:t xml:space="preserve"> decrease in </w:t>
        </w:r>
      </w:ins>
      <w:ins w:id="1090" w:author="Katie Lankowicz" w:date="2024-09-30T16:22:00Z" w16du:dateUtc="2024-09-30T19:22:00Z">
        <w:r>
          <w:t>positive catch ra</w:t>
        </w:r>
      </w:ins>
      <w:ins w:id="1091" w:author="Katie Lankowicz" w:date="2024-09-30T16:24:00Z" w16du:dateUtc="2024-09-30T19:24:00Z">
        <w:r>
          <w:t>te</w:t>
        </w:r>
      </w:ins>
      <w:ins w:id="1092" w:author="Katie Lankowicz" w:date="2024-09-30T16:16:00Z" w16du:dateUtc="2024-09-30T19:16:00Z">
        <w:r>
          <w:t xml:space="preserve">. </w:t>
        </w:r>
      </w:ins>
      <w:ins w:id="1093" w:author="Katie Lankowicz" w:date="2024-09-30T15:27:00Z" w16du:dateUtc="2024-09-30T18:27:00Z">
        <w:r>
          <w:t>The re</w:t>
        </w:r>
      </w:ins>
      <w:ins w:id="1094" w:author="Katie Lankowicz" w:date="2024-09-30T15:28:00Z" w16du:dateUtc="2024-09-30T18:28:00Z">
        <w:r>
          <w:t xml:space="preserve">maining habitat covariates </w:t>
        </w:r>
      </w:ins>
      <w:ins w:id="1095" w:author="Katie Lankowicz" w:date="2024-09-30T16:34:00Z" w16du:dateUtc="2024-09-30T19:34:00Z">
        <w:r>
          <w:t>had limited influence</w:t>
        </w:r>
      </w:ins>
      <w:ins w:id="1096" w:author="Katie Lankowicz" w:date="2024-09-30T15:28:00Z" w16du:dateUtc="2024-09-30T18:28:00Z">
        <w:r>
          <w:t xml:space="preserve"> on the two linear predictors</w:t>
        </w:r>
      </w:ins>
      <w:ins w:id="1097" w:author="Katie Lankowicz" w:date="2024-09-30T16:13:00Z" w16du:dateUtc="2024-09-30T19:13:00Z">
        <w:r>
          <w:t xml:space="preserve"> and</w:t>
        </w:r>
      </w:ins>
      <w:ins w:id="1098" w:author="Katie Lankowicz" w:date="2024-09-30T16:34:00Z" w16du:dateUtc="2024-09-30T19:34:00Z">
        <w:r>
          <w:t xml:space="preserve"> </w:t>
        </w:r>
      </w:ins>
      <w:ins w:id="1099" w:author="Katie Lankowicz" w:date="2024-09-30T16:13:00Z" w16du:dateUtc="2024-09-30T19:13:00Z">
        <w:r>
          <w:t>generally inconsistent results across size classes</w:t>
        </w:r>
      </w:ins>
      <w:ins w:id="1100" w:author="Katie Lankowicz" w:date="2024-09-30T16:01:00Z" w16du:dateUtc="2024-09-30T19:01:00Z">
        <w:r>
          <w:t>.</w:t>
        </w:r>
      </w:ins>
      <w:moveTo w:id="1101" w:author="Katie Lankowicz" w:date="2024-09-04T13:28:00Z" w16du:dateUtc="2024-09-04T17:28:00Z">
        <w:del w:id="1102" w:author="Katie Lankowicz" w:date="2024-09-04T13:37:00Z" w16du:dateUtc="2024-09-04T17:37:00Z">
          <w:r w:rsidR="00252CA2" w:rsidDel="00077153">
            <w:tab/>
          </w:r>
          <w:r w:rsidR="00252CA2" w:rsidRPr="00683668" w:rsidDel="00077153">
            <w:rPr>
              <w:rFonts w:ascii="Calibri" w:hAnsi="Calibri" w:cs="Calibri"/>
            </w:rPr>
            <w:delText>After modeling, VAST extrapolation grid cells were stratified into hard, mixed, and soft bottom types using k-means clustering. Soft-bottom grid cells most likely contained only mud or sand, mixed-bottom cells contained similar likelihoods of mud, sand, and gravel, and hard-bottom grid cells likely contained cobble. The resulting map of sediment “hardness” was plotted with the aggregate spatial density of each cod size class for the spring and fall time series.</w:delText>
          </w:r>
        </w:del>
      </w:moveTo>
    </w:p>
    <w:p w14:paraId="37090154" w14:textId="631ED947" w:rsidR="00252CA2" w:rsidRPr="003C2A65" w:rsidDel="00077153" w:rsidRDefault="00252CA2">
      <w:pPr>
        <w:spacing w:after="0" w:line="480" w:lineRule="auto"/>
        <w:ind w:firstLine="720"/>
        <w:rPr>
          <w:del w:id="1103" w:author="Katie Lankowicz" w:date="2024-09-04T13:30:00Z" w16du:dateUtc="2024-09-04T17:30:00Z"/>
          <w:moveTo w:id="1104" w:author="Katie Lankowicz" w:date="2024-09-04T13:28:00Z" w16du:dateUtc="2024-09-04T17:28:00Z"/>
          <w:rFonts w:ascii="Calibri" w:hAnsi="Calibri" w:cs="Calibri"/>
          <w:b/>
          <w:bCs/>
          <w:color w:val="4472C4" w:themeColor="accent1"/>
        </w:rPr>
      </w:pPr>
      <w:moveTo w:id="1105" w:author="Katie Lankowicz" w:date="2024-09-04T13:28:00Z" w16du:dateUtc="2024-09-04T17:28:00Z">
        <w:del w:id="1106" w:author="Katie Lankowicz" w:date="2024-09-04T13:37:00Z" w16du:dateUtc="2024-09-04T17:37:00Z">
          <w:r w:rsidRPr="00683668" w:rsidDel="00077153">
            <w:rPr>
              <w:rFonts w:ascii="Calibri" w:hAnsi="Calibri" w:cs="Calibri"/>
            </w:rPr>
            <w:delText>Small cod were highly concentrated in nearshore waters around Martha’s Vineyard and Narragansett Bay during the spring season, and more concentrated in nearshore waters around Boston Harbor in the fall. They were not strongly associated with any sediment type, though areas of high abundance in the fall were typically in areas of mixed sediment. Medium cod were more generally spread throughout the Gulf of Maine and densest in areas of mixed sediment type. Large cod were highly dense in much smaller spatial areas. In the spring, this density was concentrated at the eastern end of Georges Bank and within areas of mixed sediment type. In the fall, large cod density was highest in the waters around the Westen Gulf of Maine closed area and within habitats of either mixed or hard sediment type.</w:delText>
          </w:r>
        </w:del>
      </w:moveTo>
    </w:p>
    <w:moveToRangeEnd w:id="1017"/>
    <w:p w14:paraId="6AB9E533" w14:textId="77777777" w:rsidR="00252CA2" w:rsidRDefault="00252CA2">
      <w:pPr>
        <w:spacing w:after="0" w:line="480" w:lineRule="auto"/>
        <w:ind w:firstLine="720"/>
        <w:rPr>
          <w:ins w:id="1107" w:author="Katie Lankowicz" w:date="2024-09-04T13:14:00Z" w16du:dateUtc="2024-09-04T17:14:00Z"/>
          <w:rFonts w:ascii="Calibri" w:hAnsi="Calibri" w:cs="Calibri"/>
          <w:b/>
          <w:bCs/>
          <w:color w:val="4472C4" w:themeColor="accent1"/>
        </w:rPr>
        <w:pPrChange w:id="1108" w:author="Katie Lankowicz" w:date="2024-09-30T13:30:00Z" w16du:dateUtc="2024-09-30T16:30:00Z">
          <w:pPr>
            <w:spacing w:after="0" w:line="480" w:lineRule="auto"/>
          </w:pPr>
        </w:pPrChange>
      </w:pPr>
    </w:p>
    <w:p w14:paraId="18ABC20A" w14:textId="7B46881D" w:rsidR="00C36247" w:rsidRDefault="00C36247" w:rsidP="00DC633E">
      <w:pPr>
        <w:spacing w:after="0" w:line="480" w:lineRule="auto"/>
        <w:rPr>
          <w:ins w:id="1109" w:author="Katie Lankowicz" w:date="2024-09-04T13:14:00Z" w16du:dateUtc="2024-09-04T17:14:00Z"/>
          <w:rFonts w:ascii="Calibri" w:hAnsi="Calibri" w:cs="Calibri"/>
          <w:b/>
          <w:bCs/>
          <w:color w:val="4472C4" w:themeColor="accent1"/>
        </w:rPr>
      </w:pPr>
      <w:ins w:id="1110" w:author="Katie Lankowicz" w:date="2024-09-04T13:14:00Z" w16du:dateUtc="2024-09-04T17:14:00Z">
        <w:r w:rsidRPr="003C2A65">
          <w:rPr>
            <w:rFonts w:ascii="Calibri" w:hAnsi="Calibri" w:cs="Calibri"/>
            <w:b/>
            <w:bCs/>
            <w:color w:val="4472C4" w:themeColor="accent1"/>
          </w:rPr>
          <w:t>4.</w:t>
        </w:r>
      </w:ins>
      <w:ins w:id="1111" w:author="Katie Lankowicz" w:date="2024-09-04T13:28:00Z" w16du:dateUtc="2024-09-04T17:28:00Z">
        <w:r w:rsidR="00252CA2">
          <w:rPr>
            <w:rFonts w:ascii="Calibri" w:hAnsi="Calibri" w:cs="Calibri"/>
            <w:b/>
            <w:bCs/>
            <w:color w:val="4472C4" w:themeColor="accent1"/>
          </w:rPr>
          <w:t>5</w:t>
        </w:r>
      </w:ins>
      <w:ins w:id="1112" w:author="Katie Lankowicz" w:date="2024-09-04T13:14:00Z" w16du:dateUtc="2024-09-04T17:14:00Z">
        <w:r w:rsidRPr="003C2A65">
          <w:rPr>
            <w:rFonts w:ascii="Calibri" w:hAnsi="Calibri" w:cs="Calibri"/>
            <w:b/>
            <w:bCs/>
            <w:color w:val="4472C4" w:themeColor="accent1"/>
          </w:rPr>
          <w:tab/>
        </w:r>
      </w:ins>
      <w:ins w:id="1113" w:author="Katie Lankowicz" w:date="2024-09-04T13:28:00Z" w16du:dateUtc="2024-09-04T17:28:00Z">
        <w:r w:rsidR="00252CA2">
          <w:rPr>
            <w:rFonts w:ascii="Calibri" w:hAnsi="Calibri" w:cs="Calibri"/>
            <w:b/>
            <w:bCs/>
            <w:color w:val="4472C4" w:themeColor="accent1"/>
          </w:rPr>
          <w:t>Unidentified drivers of spatio-temporal effects</w:t>
        </w:r>
      </w:ins>
    </w:p>
    <w:p w14:paraId="77FA64A8" w14:textId="383201A0" w:rsidR="00C36247" w:rsidRDefault="00C36247" w:rsidP="00077153">
      <w:pPr>
        <w:spacing w:after="0" w:line="480" w:lineRule="auto"/>
        <w:rPr>
          <w:ins w:id="1114" w:author="Katie Lankowicz" w:date="2024-09-04T13:14:00Z" w16du:dateUtc="2024-09-04T17:14:00Z"/>
        </w:rPr>
      </w:pPr>
      <w:ins w:id="1115" w:author="Katie Lankowicz" w:date="2024-09-04T13:14:00Z" w16du:dateUtc="2024-09-04T17:14:00Z">
        <w:r>
          <w:tab/>
        </w:r>
      </w:ins>
      <w:ins w:id="1116" w:author="Katie Lankowicz" w:date="2024-10-02T11:41:00Z" w16du:dateUtc="2024-10-02T14:41:00Z">
        <w:r w:rsidR="00DF0F89">
          <w:t>Seasonal population</w:t>
        </w:r>
      </w:ins>
      <w:ins w:id="1117" w:author="Katie Lankowicz" w:date="2024-09-04T13:14:00Z" w16du:dateUtc="2024-09-04T17:14:00Z">
        <w:r>
          <w:t xml:space="preserve"> </w:t>
        </w:r>
      </w:ins>
      <w:ins w:id="1118" w:author="Katie Lankowicz" w:date="2024-10-02T11:41:00Z" w16du:dateUtc="2024-10-02T14:41:00Z">
        <w:r w:rsidR="00DF0F89">
          <w:t>COGs</w:t>
        </w:r>
      </w:ins>
      <w:ins w:id="1119" w:author="Katie Lankowicz" w:date="2024-09-04T13:14:00Z" w16du:dateUtc="2024-09-04T17:14:00Z">
        <w:r>
          <w:t xml:space="preserve"> for all size classes were compared with and without Gaussian Markov Random Fields</w:t>
        </w:r>
      </w:ins>
      <w:ins w:id="1120" w:author="Katie Lankowicz" w:date="2024-10-04T16:21:00Z" w16du:dateUtc="2024-10-04T20:21:00Z">
        <w:r w:rsidR="0042566E">
          <w:t xml:space="preserve"> (F</w:t>
        </w:r>
      </w:ins>
      <w:ins w:id="1121" w:author="Katie Lankowicz" w:date="2024-10-04T16:22:00Z" w16du:dateUtc="2024-10-04T20:22:00Z">
        <w:r w:rsidR="0042566E">
          <w:t>ig. 7)</w:t>
        </w:r>
      </w:ins>
      <w:ins w:id="1122" w:author="Katie Lankowicz" w:date="2024-09-04T13:14:00Z" w16du:dateUtc="2024-09-04T17:14:00Z">
        <w:r>
          <w:t xml:space="preserve">. Models for the small size class showed little difference in </w:t>
        </w:r>
      </w:ins>
      <w:ins w:id="1123" w:author="Katie Lankowicz" w:date="2024-10-02T11:39:00Z" w16du:dateUtc="2024-10-02T14:39:00Z">
        <w:r w:rsidR="00DF0F89">
          <w:t>COG</w:t>
        </w:r>
      </w:ins>
      <w:ins w:id="1124" w:author="Katie Lankowicz" w:date="2024-10-02T11:42:00Z" w16du:dateUtc="2024-10-02T14:42:00Z">
        <w:r w:rsidR="00DF0F89">
          <w:t>s</w:t>
        </w:r>
      </w:ins>
      <w:ins w:id="1125" w:author="Katie Lankowicz" w:date="2024-09-04T13:14:00Z" w16du:dateUtc="2024-09-04T17:14:00Z">
        <w:r>
          <w:t xml:space="preserve"> between the two model types, implying most major drivers of small cod </w:t>
        </w:r>
      </w:ins>
      <w:ins w:id="1126" w:author="Katie Lankowicz" w:date="2024-10-02T11:40:00Z" w16du:dateUtc="2024-10-02T14:40:00Z">
        <w:r w:rsidR="00DF0F89">
          <w:t xml:space="preserve">COG </w:t>
        </w:r>
      </w:ins>
      <w:ins w:id="1127" w:author="Katie Lankowicz" w:date="2024-09-04T13:14:00Z" w16du:dateUtc="2024-09-04T17:14:00Z">
        <w:r>
          <w:t xml:space="preserve">variability are explicitly included in the models. The medium size class models consistently predicted </w:t>
        </w:r>
      </w:ins>
      <w:ins w:id="1128" w:author="Katie Lankowicz" w:date="2024-10-02T11:40:00Z" w16du:dateUtc="2024-10-02T14:40:00Z">
        <w:r w:rsidR="00DF0F89">
          <w:t>COG</w:t>
        </w:r>
      </w:ins>
      <w:ins w:id="1129" w:author="Katie Lankowicz" w:date="2024-10-02T11:42:00Z" w16du:dateUtc="2024-10-02T14:42:00Z">
        <w:r w:rsidR="00DF0F89">
          <w:t>s</w:t>
        </w:r>
      </w:ins>
      <w:ins w:id="1130" w:author="Katie Lankowicz" w:date="2024-09-04T13:14:00Z" w16du:dateUtc="2024-09-04T17:14:00Z">
        <w:r>
          <w:t xml:space="preserve"> an average of approximately 20 km further east with GMRF turned on. There is also a temporal trend in the difference in northings between the GMRF On and Off models for this size class; in the first 20 years of the time series (1982-2001), GMRF On models predict </w:t>
        </w:r>
      </w:ins>
      <w:ins w:id="1131" w:author="Katie Lankowicz" w:date="2024-10-02T11:40:00Z" w16du:dateUtc="2024-10-02T14:40:00Z">
        <w:r w:rsidR="00DF0F89">
          <w:t>COG</w:t>
        </w:r>
      </w:ins>
      <w:ins w:id="1132" w:author="Katie Lankowicz" w:date="2024-09-04T13:14:00Z" w16du:dateUtc="2024-09-04T17:14:00Z">
        <w:r>
          <w:t xml:space="preserve"> an average of 12-13 km further north than the GMRF Off models. However, in the latter 20 years (2002-2021), this is reduced to only 2-3 km difference. These results suggest that much of the variability in </w:t>
        </w:r>
      </w:ins>
      <w:ins w:id="1133" w:author="Katie Lankowicz" w:date="2024-10-02T11:40:00Z" w16du:dateUtc="2024-10-02T14:40:00Z">
        <w:r w:rsidR="00DF0F89">
          <w:t>COG</w:t>
        </w:r>
      </w:ins>
      <w:ins w:id="1134" w:author="Katie Lankowicz" w:date="2024-09-04T13:14:00Z" w16du:dateUtc="2024-09-04T17:14:00Z">
        <w:r>
          <w:t xml:space="preserve"> for this size class is driven by sources not explicitly identified in the model, and that the unidentified driver may have a temporally variable influence. For the large size class, both GMRF On and GMRF Off models consistently showed a similar northward shift in </w:t>
        </w:r>
      </w:ins>
      <w:ins w:id="1135" w:author="Katie Lankowicz" w:date="2024-10-02T11:40:00Z" w16du:dateUtc="2024-10-02T14:40:00Z">
        <w:r w:rsidR="00DF0F89">
          <w:t>population COG</w:t>
        </w:r>
      </w:ins>
      <w:ins w:id="1136" w:author="Katie Lankowicz" w:date="2024-09-04T13:14:00Z" w16du:dateUtc="2024-09-04T17:14:00Z">
        <w:r>
          <w:t xml:space="preserve">. However, the GMRF On model predicted </w:t>
        </w:r>
      </w:ins>
      <w:ins w:id="1137" w:author="Katie Lankowicz" w:date="2024-10-02T11:40:00Z" w16du:dateUtc="2024-10-02T14:40:00Z">
        <w:r w:rsidR="00DF0F89">
          <w:t>COG</w:t>
        </w:r>
      </w:ins>
      <w:ins w:id="1138" w:author="Katie Lankowicz" w:date="2024-09-04T13:14:00Z" w16du:dateUtc="2024-09-04T17:14:00Z">
        <w:r>
          <w:t xml:space="preserve"> an average of 9 km further east. This error also has a temporal trend, with the difference in eastings averaging 4-6 km in the first 20 years of the time series and 12-13 km in the latter 20 years of the time series. Again, this indicates the model </w:t>
        </w:r>
        <w:r>
          <w:lastRenderedPageBreak/>
          <w:t xml:space="preserve">does not explicitly incorporate at least one major driver of large cod seasonal </w:t>
        </w:r>
      </w:ins>
      <w:ins w:id="1139" w:author="Katie Lankowicz" w:date="2024-10-02T11:41:00Z" w16du:dateUtc="2024-10-02T14:41:00Z">
        <w:r w:rsidR="00DF0F89">
          <w:t>COG</w:t>
        </w:r>
      </w:ins>
      <w:ins w:id="1140" w:author="Katie Lankowicz" w:date="2024-09-04T13:14:00Z" w16du:dateUtc="2024-09-04T17:14:00Z">
        <w:r>
          <w:t xml:space="preserve"> variability, and that this unidentified driver may have temporally variable influence.</w:t>
        </w:r>
      </w:ins>
    </w:p>
    <w:p w14:paraId="26DEF17F" w14:textId="4E9177A4" w:rsidR="00DA7E58" w:rsidDel="00CE1F96" w:rsidRDefault="00DA7E58" w:rsidP="00077153">
      <w:pPr>
        <w:spacing w:after="0" w:line="480" w:lineRule="auto"/>
        <w:rPr>
          <w:del w:id="1141" w:author="Katie Lankowicz" w:date="2024-09-04T13:43:00Z" w16du:dateUtc="2024-09-04T17:43:00Z"/>
          <w:rFonts w:ascii="Calibri" w:hAnsi="Calibri" w:cs="Calibri"/>
          <w:b/>
          <w:bCs/>
          <w:color w:val="4472C4" w:themeColor="accent1"/>
        </w:rPr>
      </w:pPr>
    </w:p>
    <w:p w14:paraId="65A47277" w14:textId="3490239B" w:rsidR="009F1970" w:rsidDel="00DA7E58" w:rsidRDefault="00683668">
      <w:pPr>
        <w:spacing w:after="0" w:line="480" w:lineRule="auto"/>
        <w:ind w:firstLine="720"/>
        <w:rPr>
          <w:del w:id="1142" w:author="Katie Lankowicz" w:date="2024-09-04T13:25:00Z" w16du:dateUtc="2024-09-04T17:25:00Z"/>
          <w:rFonts w:ascii="Calibri" w:hAnsi="Calibri" w:cs="Calibri"/>
        </w:rPr>
        <w:pPrChange w:id="1143" w:author="Katie Lankowicz" w:date="2024-09-04T13:30:00Z" w16du:dateUtc="2024-09-04T17:30:00Z">
          <w:pPr>
            <w:spacing w:after="0" w:line="480" w:lineRule="auto"/>
          </w:pPr>
        </w:pPrChange>
      </w:pPr>
      <w:del w:id="1144" w:author="Katie Lankowicz" w:date="2024-06-11T15:12:00Z" w16du:dateUtc="2024-06-11T19:12:00Z">
        <w:r w:rsidRPr="00683668" w:rsidDel="00BF68F0">
          <w:rPr>
            <w:rFonts w:ascii="Calibri" w:hAnsi="Calibri" w:cs="Calibri"/>
          </w:rPr>
          <w:tab/>
          <w:delText>The final</w:delText>
        </w:r>
        <w:r w:rsidDel="00BF68F0">
          <w:rPr>
            <w:rFonts w:ascii="Calibri" w:hAnsi="Calibri" w:cs="Calibri"/>
          </w:rPr>
          <w:delText xml:space="preserve"> model fit </w:delText>
        </w:r>
      </w:del>
      <w:del w:id="1145" w:author="Katie Lankowicz" w:date="2024-05-09T13:31:00Z" w16du:dateUtc="2024-05-09T16:31:00Z">
        <w:r w:rsidDel="001F47BA">
          <w:rPr>
            <w:rFonts w:ascii="Calibri" w:hAnsi="Calibri" w:cs="Calibri"/>
          </w:rPr>
          <w:delText xml:space="preserve">was </w:delText>
        </w:r>
      </w:del>
      <w:del w:id="1146" w:author="Katie Lankowicz" w:date="2024-06-11T15:12:00Z" w16du:dateUtc="2024-06-11T19:12:00Z">
        <w:r w:rsidDel="00BF68F0">
          <w:rPr>
            <w:rFonts w:ascii="Calibri" w:hAnsi="Calibri" w:cs="Calibri"/>
          </w:rPr>
          <w:delText xml:space="preserve">used to generate </w:delText>
        </w:r>
      </w:del>
      <w:del w:id="1147" w:author="Katie Lankowicz" w:date="2024-06-11T08:34:00Z" w16du:dateUtc="2024-06-11T12:34:00Z">
        <w:r w:rsidDel="00EC1752">
          <w:rPr>
            <w:rFonts w:ascii="Calibri" w:hAnsi="Calibri" w:cs="Calibri"/>
          </w:rPr>
          <w:delText xml:space="preserve">seasonal </w:delText>
        </w:r>
      </w:del>
      <w:del w:id="1148" w:author="Katie Lankowicz" w:date="2024-06-11T15:12:00Z" w16du:dateUtc="2024-06-11T19:12:00Z">
        <w:r w:rsidDel="00BF68F0">
          <w:rPr>
            <w:rFonts w:ascii="Calibri" w:hAnsi="Calibri" w:cs="Calibri"/>
          </w:rPr>
          <w:delText>indices of abundance, centers of gravity</w:delText>
        </w:r>
      </w:del>
      <w:del w:id="1149" w:author="Katie Lankowicz" w:date="2024-06-11T14:32:00Z" w16du:dateUtc="2024-06-11T18:32:00Z">
        <w:r w:rsidDel="007444F2">
          <w:rPr>
            <w:rFonts w:ascii="Calibri" w:hAnsi="Calibri" w:cs="Calibri"/>
          </w:rPr>
          <w:delText>, range edges</w:delText>
        </w:r>
      </w:del>
      <w:del w:id="1150" w:author="Katie Lankowicz" w:date="2024-06-11T15:12:00Z" w16du:dateUtc="2024-06-11T19:12:00Z">
        <w:r w:rsidDel="00BF68F0">
          <w:rPr>
            <w:rFonts w:ascii="Calibri" w:hAnsi="Calibri" w:cs="Calibri"/>
          </w:rPr>
          <w:delText>, and area</w:delText>
        </w:r>
      </w:del>
      <w:del w:id="1151" w:author="Katie Lankowicz" w:date="2024-06-11T14:32:00Z" w16du:dateUtc="2024-06-11T18:32:00Z">
        <w:r w:rsidDel="007444F2">
          <w:rPr>
            <w:rFonts w:ascii="Calibri" w:hAnsi="Calibri" w:cs="Calibri"/>
          </w:rPr>
          <w:delText>s</w:delText>
        </w:r>
      </w:del>
      <w:del w:id="1152" w:author="Katie Lankowicz" w:date="2024-06-11T15:12:00Z" w16du:dateUtc="2024-06-11T19:12:00Z">
        <w:r w:rsidDel="00BF68F0">
          <w:rPr>
            <w:rFonts w:ascii="Calibri" w:hAnsi="Calibri" w:cs="Calibri"/>
          </w:rPr>
          <w:delText xml:space="preserve"> of utilization for each size class of cod within each stock area and within the model’s entire spatial domain. Associations between density covariates and the response of the first and second linear predictors were also generated for each size class, but only at the resolution of the entire model spatial domain.</w:delText>
        </w:r>
      </w:del>
    </w:p>
    <w:p w14:paraId="7A007C59" w14:textId="7E8BA6D5" w:rsidR="003C2A65" w:rsidRPr="00683668" w:rsidDel="00EC1752" w:rsidRDefault="003C2A65" w:rsidP="002F4FE4">
      <w:pPr>
        <w:spacing w:after="0" w:line="480" w:lineRule="auto"/>
        <w:ind w:firstLine="720"/>
        <w:rPr>
          <w:del w:id="1153" w:author="Katie Lankowicz" w:date="2024-06-11T08:31:00Z" w16du:dateUtc="2024-06-11T12:31:00Z"/>
          <w:rFonts w:ascii="Calibri" w:hAnsi="Calibri" w:cs="Calibri"/>
        </w:rPr>
      </w:pPr>
      <w:del w:id="1154" w:author="Katie Lankowicz" w:date="2024-06-11T08:31:00Z" w16du:dateUtc="2024-06-11T12:31:00Z">
        <w:r w:rsidRPr="00683668" w:rsidDel="00EC1752">
          <w:rPr>
            <w:rFonts w:ascii="Calibri" w:hAnsi="Calibri" w:cs="Calibri"/>
          </w:rPr>
          <w:delText xml:space="preserve">The effect of anisotropy was stronger in the first linear predictor than the second, meaning that the probability of encountering cod was similar for longer distances along </w:delText>
        </w:r>
      </w:del>
      <w:del w:id="1155" w:author="Katie Lankowicz" w:date="2024-05-09T13:32:00Z" w16du:dateUtc="2024-05-09T16:32:00Z">
        <w:r w:rsidRPr="00683668" w:rsidDel="001F47BA">
          <w:rPr>
            <w:rFonts w:ascii="Calibri" w:hAnsi="Calibri" w:cs="Calibri"/>
          </w:rPr>
          <w:delText>the northeast-to-southwest</w:delText>
        </w:r>
      </w:del>
      <w:del w:id="1156" w:author="Katie Lankowicz" w:date="2024-06-11T08:31:00Z" w16du:dateUtc="2024-06-11T12:31:00Z">
        <w:r w:rsidRPr="00683668" w:rsidDel="00EC1752">
          <w:rPr>
            <w:rFonts w:ascii="Calibri" w:hAnsi="Calibri" w:cs="Calibri"/>
          </w:rPr>
          <w:delText xml:space="preserve"> axis than the </w:delText>
        </w:r>
      </w:del>
      <w:del w:id="1157" w:author="Katie Lankowicz" w:date="2024-05-09T13:32:00Z" w16du:dateUtc="2024-05-09T16:32:00Z">
        <w:r w:rsidRPr="00683668" w:rsidDel="001F47BA">
          <w:rPr>
            <w:rFonts w:ascii="Calibri" w:hAnsi="Calibri" w:cs="Calibri"/>
          </w:rPr>
          <w:delText xml:space="preserve">abundance </w:delText>
        </w:r>
      </w:del>
      <w:del w:id="1158" w:author="Katie Lankowicz" w:date="2024-06-11T08:31:00Z" w16du:dateUtc="2024-06-11T12:31:00Z">
        <w:r w:rsidRPr="00683668" w:rsidDel="00EC1752">
          <w:rPr>
            <w:rFonts w:ascii="Calibri" w:hAnsi="Calibri" w:cs="Calibri"/>
          </w:rPr>
          <w:delText>of cod along the same axis.</w:delText>
        </w:r>
      </w:del>
    </w:p>
    <w:p w14:paraId="7FCC30B6" w14:textId="567EA0AF" w:rsidR="00EC1752" w:rsidRPr="00683668" w:rsidDel="00CE1F96" w:rsidRDefault="00122B92" w:rsidP="002F4FE4">
      <w:pPr>
        <w:spacing w:after="0" w:line="480" w:lineRule="auto"/>
        <w:rPr>
          <w:del w:id="1159" w:author="Katie Lankowicz" w:date="2024-09-04T13:43:00Z" w16du:dateUtc="2024-09-04T17:43:00Z"/>
          <w:rFonts w:ascii="Calibri" w:hAnsi="Calibri" w:cs="Calibri"/>
          <w:b/>
          <w:bCs/>
          <w:color w:val="4472C4" w:themeColor="accent1"/>
        </w:rPr>
      </w:pPr>
      <w:del w:id="1160" w:author="Katie Lankowicz" w:date="2024-09-04T13:43:00Z" w16du:dateUtc="2024-09-04T17:43:00Z">
        <w:r w:rsidRPr="00683668" w:rsidDel="00CE1F96">
          <w:rPr>
            <w:rFonts w:ascii="Calibri" w:hAnsi="Calibri" w:cs="Calibri"/>
            <w:b/>
            <w:bCs/>
            <w:color w:val="4472C4" w:themeColor="accent1"/>
          </w:rPr>
          <w:delText>4.1</w:delText>
        </w:r>
        <w:r w:rsidRPr="00683668" w:rsidDel="00CE1F96">
          <w:rPr>
            <w:rFonts w:ascii="Calibri" w:hAnsi="Calibri" w:cs="Calibri"/>
            <w:b/>
            <w:bCs/>
            <w:color w:val="4472C4" w:themeColor="accent1"/>
          </w:rPr>
          <w:tab/>
        </w:r>
      </w:del>
      <w:del w:id="1161" w:author="Katie Lankowicz" w:date="2024-06-11T08:31:00Z" w16du:dateUtc="2024-06-11T12:31:00Z">
        <w:r w:rsidRPr="00683668" w:rsidDel="00EC1752">
          <w:rPr>
            <w:rFonts w:ascii="Calibri" w:hAnsi="Calibri" w:cs="Calibri"/>
            <w:b/>
            <w:bCs/>
            <w:color w:val="4472C4" w:themeColor="accent1"/>
          </w:rPr>
          <w:delText>Spring Index</w:delText>
        </w:r>
      </w:del>
    </w:p>
    <w:p w14:paraId="241D23CF" w14:textId="0C7266C0" w:rsidR="00122B92" w:rsidRPr="00683668" w:rsidDel="00CE1F96" w:rsidRDefault="00122B92">
      <w:pPr>
        <w:spacing w:after="0" w:line="480" w:lineRule="auto"/>
        <w:rPr>
          <w:del w:id="1162" w:author="Katie Lankowicz" w:date="2024-09-04T13:43:00Z" w16du:dateUtc="2024-09-04T17:43:00Z"/>
          <w:rFonts w:ascii="Calibri" w:hAnsi="Calibri" w:cs="Calibri"/>
        </w:rPr>
        <w:pPrChange w:id="1163" w:author="Katie Lankowicz" w:date="2024-09-04T13:43:00Z" w16du:dateUtc="2024-09-04T17:43:00Z">
          <w:pPr>
            <w:spacing w:after="0" w:line="480" w:lineRule="auto"/>
            <w:ind w:firstLine="720"/>
          </w:pPr>
        </w:pPrChange>
      </w:pPr>
      <w:del w:id="1164" w:author="Katie Lankowicz" w:date="2024-09-04T13:43:00Z" w16du:dateUtc="2024-09-04T17:43:00Z">
        <w:r w:rsidRPr="00683668" w:rsidDel="00CE1F96">
          <w:rPr>
            <w:rFonts w:ascii="Calibri" w:hAnsi="Calibri" w:cs="Calibri"/>
          </w:rPr>
          <w:delText>Large cod had the lowest abundance within the study area of all three size classes, and abundance for this group decreased over time. This result held for indices calculated within each of the four stock areas as well. Large cod were most abundant in the Georges Bank stock area. The center of gravity for large cod tended to be within the Georges Bank stock area and shifted slightly offshore over the time series. The effective area occupied decreased dramatically over time.</w:delText>
        </w:r>
      </w:del>
    </w:p>
    <w:p w14:paraId="0CF37C7E" w14:textId="7251B16D" w:rsidR="00122B92" w:rsidRPr="00683668" w:rsidDel="00CE1F96" w:rsidRDefault="00122B92">
      <w:pPr>
        <w:spacing w:after="0" w:line="480" w:lineRule="auto"/>
        <w:rPr>
          <w:del w:id="1165" w:author="Katie Lankowicz" w:date="2024-09-04T13:43:00Z" w16du:dateUtc="2024-09-04T17:43:00Z"/>
          <w:rFonts w:ascii="Calibri" w:hAnsi="Calibri" w:cs="Calibri"/>
        </w:rPr>
        <w:pPrChange w:id="1166" w:author="Katie Lankowicz" w:date="2024-09-04T13:43:00Z" w16du:dateUtc="2024-09-04T17:43:00Z">
          <w:pPr>
            <w:spacing w:after="0" w:line="480" w:lineRule="auto"/>
            <w:ind w:firstLine="720"/>
          </w:pPr>
        </w:pPrChange>
      </w:pPr>
      <w:del w:id="1167" w:author="Katie Lankowicz" w:date="2024-09-04T13:43:00Z" w16du:dateUtc="2024-09-04T17:43:00Z">
        <w:r w:rsidRPr="00683668" w:rsidDel="00CE1F96">
          <w:rPr>
            <w:rFonts w:ascii="Calibri" w:hAnsi="Calibri" w:cs="Calibri"/>
          </w:rPr>
          <w:delText xml:space="preserve">Medium cod had a higher abundance than large cod but also had a decreasing abundance trend over time. </w:delText>
        </w:r>
        <w:r w:rsidR="000262AA" w:rsidRPr="00683668" w:rsidDel="00CE1F96">
          <w:rPr>
            <w:rFonts w:ascii="Calibri" w:hAnsi="Calibri" w:cs="Calibri"/>
          </w:rPr>
          <w:delText>Like</w:delText>
        </w:r>
        <w:r w:rsidRPr="00683668" w:rsidDel="00CE1F96">
          <w:rPr>
            <w:rFonts w:ascii="Calibri" w:hAnsi="Calibri" w:cs="Calibri"/>
          </w:rPr>
          <w:delText xml:space="preserve"> large cod, this result held when separating indices of abundance into each of the stock areas. Medium cod were most abundant in the Western Gulf of Maine stock area. The center of gravity for medium cod was typically on the border between the Western Gulf of Maine stock area and the Georges Bank stock area and moved slightly offshore over time. The effective area occupied decreased over time.</w:delText>
        </w:r>
      </w:del>
    </w:p>
    <w:p w14:paraId="73FB9B67" w14:textId="5598F81C" w:rsidR="00122B92" w:rsidRPr="00683668" w:rsidDel="00CE1F96" w:rsidRDefault="00122B92">
      <w:pPr>
        <w:spacing w:after="0" w:line="480" w:lineRule="auto"/>
        <w:rPr>
          <w:del w:id="1168" w:author="Katie Lankowicz" w:date="2024-09-04T13:43:00Z" w16du:dateUtc="2024-09-04T17:43:00Z"/>
          <w:rFonts w:ascii="Calibri" w:hAnsi="Calibri" w:cs="Calibri"/>
        </w:rPr>
        <w:pPrChange w:id="1169" w:author="Katie Lankowicz" w:date="2024-09-04T13:43:00Z" w16du:dateUtc="2024-09-04T17:43:00Z">
          <w:pPr>
            <w:spacing w:after="0" w:line="480" w:lineRule="auto"/>
            <w:ind w:firstLine="720"/>
          </w:pPr>
        </w:pPrChange>
      </w:pPr>
      <w:del w:id="1170" w:author="Katie Lankowicz" w:date="2024-09-04T13:43:00Z" w16du:dateUtc="2024-09-04T17:43:00Z">
        <w:r w:rsidRPr="00683668" w:rsidDel="00CE1F96">
          <w:rPr>
            <w:rFonts w:ascii="Calibri" w:hAnsi="Calibri" w:cs="Calibri"/>
          </w:rPr>
          <w:delText>Small cod had high variability through the time series and seemed to have a jump in recruitment at around 2003. There is no clear trend in small cod abundance over time, though there may have been a slight increasing trend since 2003. Small cod are most abundant in the Southern New England stock area. The center of gravity for small cod was typically in either Southern New England or Western Gulf of Maine waters around Cape Cod, though occasional strong abundance years for coastal Maine pulled the center of gravity dramatically northwards. There is no clear trend for changes in the effective area occupied over time.</w:delText>
        </w:r>
      </w:del>
    </w:p>
    <w:p w14:paraId="1685B003" w14:textId="270847A9" w:rsidR="00122B92" w:rsidRPr="00683668" w:rsidDel="00CE1F96" w:rsidRDefault="00122B92" w:rsidP="002F4FE4">
      <w:pPr>
        <w:spacing w:after="0" w:line="480" w:lineRule="auto"/>
        <w:rPr>
          <w:del w:id="1171" w:author="Katie Lankowicz" w:date="2024-09-04T13:43:00Z" w16du:dateUtc="2024-09-04T17:43:00Z"/>
          <w:rFonts w:ascii="Calibri" w:hAnsi="Calibri" w:cs="Calibri"/>
          <w:b/>
          <w:bCs/>
          <w:color w:val="4472C4" w:themeColor="accent1"/>
        </w:rPr>
      </w:pPr>
      <w:del w:id="1172" w:author="Katie Lankowicz" w:date="2024-09-04T13:43:00Z" w16du:dateUtc="2024-09-04T17:43:00Z">
        <w:r w:rsidRPr="00683668" w:rsidDel="00CE1F96">
          <w:rPr>
            <w:rFonts w:ascii="Calibri" w:hAnsi="Calibri" w:cs="Calibri"/>
            <w:b/>
            <w:bCs/>
            <w:color w:val="4472C4" w:themeColor="accent1"/>
          </w:rPr>
          <w:delText>4.</w:delText>
        </w:r>
      </w:del>
      <w:del w:id="1173" w:author="Katie Lankowicz" w:date="2024-06-11T08:33:00Z" w16du:dateUtc="2024-06-11T12:33:00Z">
        <w:r w:rsidRPr="00683668" w:rsidDel="00EC1752">
          <w:rPr>
            <w:rFonts w:ascii="Calibri" w:hAnsi="Calibri" w:cs="Calibri"/>
            <w:b/>
            <w:bCs/>
            <w:color w:val="4472C4" w:themeColor="accent1"/>
          </w:rPr>
          <w:delText>2</w:delText>
        </w:r>
      </w:del>
      <w:del w:id="1174" w:author="Katie Lankowicz" w:date="2024-09-04T13:43:00Z" w16du:dateUtc="2024-09-04T17:43:00Z">
        <w:r w:rsidRPr="00683668" w:rsidDel="00CE1F96">
          <w:rPr>
            <w:rFonts w:ascii="Calibri" w:hAnsi="Calibri" w:cs="Calibri"/>
            <w:b/>
            <w:bCs/>
            <w:color w:val="4472C4" w:themeColor="accent1"/>
          </w:rPr>
          <w:tab/>
          <w:delText>Fall Index</w:delText>
        </w:r>
      </w:del>
    </w:p>
    <w:p w14:paraId="21BE24A7" w14:textId="05E2FC8B" w:rsidR="00122B92" w:rsidRPr="00683668" w:rsidDel="00CE1F96" w:rsidRDefault="00122B92">
      <w:pPr>
        <w:spacing w:after="0" w:line="480" w:lineRule="auto"/>
        <w:rPr>
          <w:del w:id="1175" w:author="Katie Lankowicz" w:date="2024-09-04T13:43:00Z" w16du:dateUtc="2024-09-04T17:43:00Z"/>
          <w:rFonts w:ascii="Calibri" w:hAnsi="Calibri" w:cs="Calibri"/>
        </w:rPr>
        <w:pPrChange w:id="1176" w:author="Katie Lankowicz" w:date="2024-09-04T13:43:00Z" w16du:dateUtc="2024-09-04T17:43:00Z">
          <w:pPr>
            <w:spacing w:after="0" w:line="480" w:lineRule="auto"/>
            <w:ind w:firstLine="720"/>
          </w:pPr>
        </w:pPrChange>
      </w:pPr>
      <w:del w:id="1177" w:author="Katie Lankowicz" w:date="2024-09-04T13:43:00Z" w16du:dateUtc="2024-09-04T17:43:00Z">
        <w:r w:rsidRPr="00683668" w:rsidDel="00CE1F96">
          <w:rPr>
            <w:rFonts w:ascii="Calibri" w:hAnsi="Calibri" w:cs="Calibri"/>
          </w:rPr>
          <w:delText>Large cod usually had the lowest abundance within the study area of all three size classes, and abundance for this group decreased over time. This result held for indices calculated within each of the four stock areas as well. Large cod were most abundant in the Georges Bank stock area. The center of gravity for large cod tended to be between the Georges Bank and Western Gulf of Maine stock areas and shifted slightly north over the time series. The effective area occupied decreased dramatically over time.</w:delText>
        </w:r>
      </w:del>
    </w:p>
    <w:p w14:paraId="1690F20A" w14:textId="4519B237" w:rsidR="00122B92" w:rsidRPr="00683668" w:rsidDel="00CE1F96" w:rsidRDefault="00122B92">
      <w:pPr>
        <w:spacing w:after="0" w:line="480" w:lineRule="auto"/>
        <w:rPr>
          <w:del w:id="1178" w:author="Katie Lankowicz" w:date="2024-09-04T13:43:00Z" w16du:dateUtc="2024-09-04T17:43:00Z"/>
          <w:rFonts w:ascii="Calibri" w:hAnsi="Calibri" w:cs="Calibri"/>
        </w:rPr>
        <w:pPrChange w:id="1179" w:author="Katie Lankowicz" w:date="2024-09-04T13:43:00Z" w16du:dateUtc="2024-09-04T17:43:00Z">
          <w:pPr>
            <w:spacing w:after="0" w:line="480" w:lineRule="auto"/>
            <w:ind w:firstLine="720"/>
          </w:pPr>
        </w:pPrChange>
      </w:pPr>
      <w:del w:id="1180" w:author="Katie Lankowicz" w:date="2024-09-04T13:43:00Z" w16du:dateUtc="2024-09-04T17:43:00Z">
        <w:r w:rsidRPr="00683668" w:rsidDel="00CE1F96">
          <w:rPr>
            <w:rFonts w:ascii="Calibri" w:hAnsi="Calibri" w:cs="Calibri"/>
          </w:rPr>
          <w:delText>Medium cod had the highest fall abundance of all size classes but also had a decreasing abundance trend over time. Similar to large cod, this result held when separating indices of abundance into each of the stock areas. Medium cod were most abundant in the Western Gulf of Maine stock area. The center of gravity for medium cod was typically on the border between the Western Gulf of Maine stock area and the Georges Bank stock area and moved slightly north over time. The effective area occupied decreased over time.</w:delText>
        </w:r>
      </w:del>
    </w:p>
    <w:p w14:paraId="51A2152A" w14:textId="3DA7A5B8" w:rsidR="00122B92" w:rsidDel="00CE1F96" w:rsidRDefault="00122B92">
      <w:pPr>
        <w:spacing w:after="0" w:line="480" w:lineRule="auto"/>
        <w:rPr>
          <w:del w:id="1181" w:author="Katie Lankowicz" w:date="2024-09-04T13:43:00Z" w16du:dateUtc="2024-09-04T17:43:00Z"/>
          <w:rFonts w:ascii="Calibri" w:hAnsi="Calibri" w:cs="Calibri"/>
        </w:rPr>
        <w:pPrChange w:id="1182" w:author="Katie Lankowicz" w:date="2024-09-04T13:43:00Z" w16du:dateUtc="2024-09-04T17:43:00Z">
          <w:pPr>
            <w:spacing w:after="0" w:line="480" w:lineRule="auto"/>
            <w:ind w:firstLine="720"/>
          </w:pPr>
        </w:pPrChange>
      </w:pPr>
      <w:del w:id="1183" w:author="Katie Lankowicz" w:date="2024-09-04T13:43:00Z" w16du:dateUtc="2024-09-04T17:43:00Z">
        <w:r w:rsidRPr="00683668" w:rsidDel="00CE1F96">
          <w:rPr>
            <w:rFonts w:ascii="Calibri" w:hAnsi="Calibri" w:cs="Calibri"/>
          </w:rPr>
          <w:delText>Unlike the spring indices, small cod did not have high variation in the fall indices. Small cod abundance had a decreasing trend throughout the time but had a rapid fall in abundance in the Southern New England and Western Gulf of Maine stock areas starting around 2010. The center of gravity for small cod was in the Western Gulf of Maine stock area, and there is no clear trend in movement over time. There is also no clear trend for changes in the effective area occupied over time.</w:delText>
        </w:r>
      </w:del>
    </w:p>
    <w:p w14:paraId="75B461AF" w14:textId="2550F1D1" w:rsidR="003C2A65" w:rsidDel="00C36247" w:rsidRDefault="003C2A65" w:rsidP="002F4FE4">
      <w:pPr>
        <w:spacing w:after="0" w:line="480" w:lineRule="auto"/>
        <w:rPr>
          <w:del w:id="1184" w:author="Katie Lankowicz" w:date="2024-09-04T13:14:00Z" w16du:dateUtc="2024-09-04T17:14:00Z"/>
          <w:rFonts w:ascii="Calibri" w:hAnsi="Calibri" w:cs="Calibri"/>
          <w:b/>
          <w:bCs/>
          <w:color w:val="4472C4" w:themeColor="accent1"/>
        </w:rPr>
      </w:pPr>
      <w:del w:id="1185" w:author="Katie Lankowicz" w:date="2024-09-04T13:14:00Z" w16du:dateUtc="2024-09-04T17:14:00Z">
        <w:r w:rsidRPr="003C2A65" w:rsidDel="00C36247">
          <w:rPr>
            <w:rFonts w:ascii="Calibri" w:hAnsi="Calibri" w:cs="Calibri"/>
            <w:b/>
            <w:bCs/>
            <w:color w:val="4472C4" w:themeColor="accent1"/>
          </w:rPr>
          <w:delText>4.3</w:delText>
        </w:r>
        <w:r w:rsidRPr="003C2A65" w:rsidDel="00C36247">
          <w:rPr>
            <w:rFonts w:ascii="Calibri" w:hAnsi="Calibri" w:cs="Calibri"/>
            <w:b/>
            <w:bCs/>
            <w:color w:val="4472C4" w:themeColor="accent1"/>
          </w:rPr>
          <w:tab/>
          <w:delText>Spatial shifts</w:delText>
        </w:r>
      </w:del>
    </w:p>
    <w:p w14:paraId="5AFE30CE" w14:textId="5DA9833A" w:rsidR="00EC1752" w:rsidDel="00CE1F96" w:rsidRDefault="003C2A65" w:rsidP="00077153">
      <w:pPr>
        <w:spacing w:after="0" w:line="480" w:lineRule="auto"/>
        <w:rPr>
          <w:del w:id="1186" w:author="Katie Lankowicz" w:date="2024-09-04T13:43:00Z" w16du:dateUtc="2024-09-04T17:43:00Z"/>
          <w:rFonts w:ascii="Calibri" w:hAnsi="Calibri" w:cs="Calibri"/>
        </w:rPr>
      </w:pPr>
      <w:del w:id="1187" w:author="Katie Lankowicz" w:date="2024-09-04T13:14:00Z" w16du:dateUtc="2024-09-04T17:14:00Z">
        <w:r w:rsidDel="00C36247">
          <w:rPr>
            <w:rFonts w:ascii="Calibri" w:hAnsi="Calibri" w:cs="Calibri"/>
            <w:b/>
            <w:bCs/>
            <w:color w:val="4472C4" w:themeColor="accent1"/>
          </w:rPr>
          <w:tab/>
        </w:r>
        <w:r w:rsidRPr="00683668" w:rsidDel="00C36247">
          <w:rPr>
            <w:rFonts w:ascii="Calibri" w:hAnsi="Calibri" w:cs="Calibri"/>
          </w:rPr>
          <w:delText>The effect of anisotropy was stronger in the first linear predictor than the second, meaning that the probability of encountering cod was similar for longer distances along the northeast-to-southwest axis than the abundance of cod along the same axis.</w:delText>
        </w:r>
      </w:del>
    </w:p>
    <w:p w14:paraId="16B9189B" w14:textId="2C1514BA" w:rsidR="003C2A65" w:rsidDel="00252CA2" w:rsidRDefault="003C2A65" w:rsidP="002F4FE4">
      <w:pPr>
        <w:spacing w:after="0" w:line="480" w:lineRule="auto"/>
        <w:rPr>
          <w:del w:id="1188" w:author="Katie Lankowicz" w:date="2024-09-04T13:27:00Z" w16du:dateUtc="2024-09-04T17:27:00Z"/>
          <w:rFonts w:ascii="Calibri" w:hAnsi="Calibri" w:cs="Calibri"/>
        </w:rPr>
      </w:pPr>
      <w:del w:id="1189" w:author="Katie Lankowicz" w:date="2024-09-04T13:27:00Z" w16du:dateUtc="2024-09-04T17:27:00Z">
        <w:r w:rsidDel="00252CA2">
          <w:rPr>
            <w:rFonts w:ascii="Calibri" w:hAnsi="Calibri" w:cs="Calibri"/>
          </w:rPr>
          <w:tab/>
          <w:delText>Centers of gravity</w:delText>
        </w:r>
      </w:del>
    </w:p>
    <w:p w14:paraId="344038A7" w14:textId="1AAECDD7" w:rsidR="003C2A65" w:rsidDel="00252CA2" w:rsidRDefault="003C2A65" w:rsidP="002F4FE4">
      <w:pPr>
        <w:spacing w:after="0" w:line="480" w:lineRule="auto"/>
        <w:rPr>
          <w:del w:id="1190" w:author="Katie Lankowicz" w:date="2024-09-04T13:27:00Z" w16du:dateUtc="2024-09-04T17:27:00Z"/>
          <w:rFonts w:ascii="Calibri" w:hAnsi="Calibri" w:cs="Calibri"/>
        </w:rPr>
      </w:pPr>
      <w:del w:id="1191" w:author="Katie Lankowicz" w:date="2024-09-04T13:27:00Z" w16du:dateUtc="2024-09-04T17:27:00Z">
        <w:r w:rsidDel="00252CA2">
          <w:rPr>
            <w:rFonts w:ascii="Calibri" w:hAnsi="Calibri" w:cs="Calibri"/>
          </w:rPr>
          <w:tab/>
          <w:delText>Range edges</w:delText>
        </w:r>
      </w:del>
    </w:p>
    <w:p w14:paraId="3862BBA0" w14:textId="198F7290" w:rsidR="003C2A65" w:rsidRPr="003C2A65" w:rsidDel="00252CA2" w:rsidRDefault="003C2A65" w:rsidP="002F4FE4">
      <w:pPr>
        <w:spacing w:after="0" w:line="480" w:lineRule="auto"/>
        <w:rPr>
          <w:del w:id="1192" w:author="Katie Lankowicz" w:date="2024-09-04T13:27:00Z" w16du:dateUtc="2024-09-04T17:27:00Z"/>
          <w:rFonts w:ascii="Calibri" w:hAnsi="Calibri" w:cs="Calibri"/>
          <w:b/>
          <w:bCs/>
          <w:color w:val="4472C4" w:themeColor="accent1"/>
        </w:rPr>
      </w:pPr>
      <w:del w:id="1193" w:author="Katie Lankowicz" w:date="2024-09-04T13:27:00Z" w16du:dateUtc="2024-09-04T17:27:00Z">
        <w:r w:rsidDel="00252CA2">
          <w:rPr>
            <w:rFonts w:ascii="Calibri" w:hAnsi="Calibri" w:cs="Calibri"/>
          </w:rPr>
          <w:tab/>
          <w:delText>Area of utilization</w:delText>
        </w:r>
      </w:del>
    </w:p>
    <w:p w14:paraId="589519AE" w14:textId="07EA4EBB" w:rsidR="00EC1752" w:rsidRPr="00683668" w:rsidDel="00EC1752" w:rsidRDefault="00122B92" w:rsidP="002F4FE4">
      <w:pPr>
        <w:spacing w:after="0" w:line="480" w:lineRule="auto"/>
        <w:rPr>
          <w:moveFrom w:id="1194" w:author="Katie Lankowicz" w:date="2024-09-04T13:28:00Z" w16du:dateUtc="2024-09-04T17:28:00Z"/>
        </w:rPr>
      </w:pPr>
      <w:moveFromRangeStart w:id="1195" w:author="Katie Lankowicz" w:date="2024-09-04T13:28:00Z" w:name="move176348902"/>
      <w:moveFrom w:id="1196" w:author="Katie Lankowicz" w:date="2024-09-04T13:28:00Z" w16du:dateUtc="2024-09-04T17:28:00Z">
        <w:r w:rsidRPr="00683668" w:rsidDel="00252CA2">
          <w:rPr>
            <w:rFonts w:ascii="Calibri" w:hAnsi="Calibri" w:cs="Calibri"/>
            <w:b/>
            <w:bCs/>
            <w:color w:val="4472C4" w:themeColor="accent1"/>
          </w:rPr>
          <w:t>4.</w:t>
        </w:r>
        <w:r w:rsidR="003C2A65" w:rsidDel="00252CA2">
          <w:rPr>
            <w:rFonts w:ascii="Calibri" w:hAnsi="Calibri" w:cs="Calibri"/>
            <w:b/>
            <w:bCs/>
            <w:color w:val="4472C4" w:themeColor="accent1"/>
          </w:rPr>
          <w:t>4</w:t>
        </w:r>
        <w:r w:rsidRPr="00683668" w:rsidDel="00252CA2">
          <w:rPr>
            <w:rFonts w:ascii="Calibri" w:hAnsi="Calibri" w:cs="Calibri"/>
            <w:b/>
            <w:bCs/>
            <w:color w:val="4472C4" w:themeColor="accent1"/>
          </w:rPr>
          <w:tab/>
          <w:t>Habitat associations</w:t>
        </w:r>
      </w:moveFrom>
    </w:p>
    <w:p w14:paraId="38573B73" w14:textId="6AC26B9B" w:rsidR="00122B92" w:rsidRPr="00683668" w:rsidDel="00252CA2" w:rsidRDefault="00122B92" w:rsidP="002F4FE4">
      <w:pPr>
        <w:spacing w:after="0" w:line="480" w:lineRule="auto"/>
        <w:ind w:firstLine="720"/>
        <w:rPr>
          <w:moveFrom w:id="1197" w:author="Katie Lankowicz" w:date="2024-09-04T13:28:00Z" w16du:dateUtc="2024-09-04T17:28:00Z"/>
          <w:rFonts w:ascii="Calibri" w:hAnsi="Calibri" w:cs="Calibri"/>
        </w:rPr>
      </w:pPr>
      <w:moveFrom w:id="1198" w:author="Katie Lankowicz" w:date="2024-09-04T13:28:00Z" w16du:dateUtc="2024-09-04T17:28:00Z">
        <w:r w:rsidRPr="00683668" w:rsidDel="00252CA2">
          <w:rPr>
            <w:rFonts w:ascii="Calibri" w:hAnsi="Calibri" w:cs="Calibri"/>
          </w:rPr>
          <w:t>After modeling, VAST extrapolation grid cells were stratified into hard, mixed, and soft bottom types using k-means clustering. Soft-bottom grid cells most likely contained only mud or sand, mixed-bottom cells contained similar likelihoods of mud, sand, and gravel, and hard-bottom grid cells likely contained cobble. The resulting map of sediment “hardness” was plotted with the aggregate spatial density of each cod size class for the spring and fall time series.</w:t>
        </w:r>
      </w:moveFrom>
    </w:p>
    <w:p w14:paraId="6881C3D7" w14:textId="255B31DF" w:rsidR="00122B92" w:rsidRPr="003C2A65" w:rsidDel="00252CA2" w:rsidRDefault="00122B92" w:rsidP="002F4FE4">
      <w:pPr>
        <w:spacing w:after="0" w:line="480" w:lineRule="auto"/>
        <w:ind w:firstLine="720"/>
        <w:rPr>
          <w:moveFrom w:id="1199" w:author="Katie Lankowicz" w:date="2024-09-04T13:28:00Z" w16du:dateUtc="2024-09-04T17:28:00Z"/>
          <w:rFonts w:ascii="Calibri" w:hAnsi="Calibri" w:cs="Calibri"/>
          <w:b/>
          <w:bCs/>
          <w:color w:val="4472C4" w:themeColor="accent1"/>
        </w:rPr>
      </w:pPr>
      <w:moveFrom w:id="1200" w:author="Katie Lankowicz" w:date="2024-09-04T13:28:00Z" w16du:dateUtc="2024-09-04T17:28:00Z">
        <w:r w:rsidRPr="00683668" w:rsidDel="00252CA2">
          <w:rPr>
            <w:rFonts w:ascii="Calibri" w:hAnsi="Calibri" w:cs="Calibri"/>
          </w:rPr>
          <w:t>Small cod were highly concentrated in nearshore waters around Martha’s Vineyard and Narragansett Bay during the spring season, and more concentrated in nearshore waters around Boston Harbor in the fall. They were not strongly associated with any sediment type, though areas of high abundance in the fall were typically in areas of mixed sediment. Medium cod were more generally spread throughout the Gulf of Maine and densest in areas of mixed sediment type. Large cod were highly dense in much smaller spatial areas. In the spring, this density was concentrated at the eastern end of Georges Bank and within areas of mixed sediment type. In the fall, large cod density was highest in the waters around the Westen Gulf of Maine closed area and within habitats of either mixed or hard sediment type.</w:t>
        </w:r>
      </w:moveFrom>
    </w:p>
    <w:moveFromRangeEnd w:id="1195"/>
    <w:p w14:paraId="08BA9ADC" w14:textId="77777777" w:rsidR="00122B92" w:rsidRPr="00683668" w:rsidRDefault="00122B92" w:rsidP="00077153">
      <w:pPr>
        <w:spacing w:after="0" w:line="480" w:lineRule="auto"/>
        <w:rPr>
          <w:rFonts w:ascii="Calibri" w:hAnsi="Calibri" w:cs="Calibri"/>
          <w:b/>
          <w:bCs/>
          <w:color w:val="4472C4" w:themeColor="accent1"/>
        </w:rPr>
      </w:pPr>
      <w:r w:rsidRPr="00683668">
        <w:rPr>
          <w:rFonts w:ascii="Calibri" w:hAnsi="Calibri" w:cs="Calibri"/>
          <w:b/>
          <w:bCs/>
          <w:color w:val="4472C4" w:themeColor="accent1"/>
        </w:rPr>
        <w:t>5</w:t>
      </w:r>
      <w:r w:rsidRPr="00683668">
        <w:rPr>
          <w:rFonts w:ascii="Calibri" w:hAnsi="Calibri" w:cs="Calibri"/>
          <w:b/>
          <w:bCs/>
          <w:color w:val="4472C4" w:themeColor="accent1"/>
        </w:rPr>
        <w:tab/>
        <w:t>Discussion</w:t>
      </w:r>
    </w:p>
    <w:p w14:paraId="79D38C76" w14:textId="7ABFC333" w:rsidR="00122B92" w:rsidRPr="00683668" w:rsidRDefault="00122B92" w:rsidP="00077153">
      <w:pPr>
        <w:spacing w:after="0" w:line="480" w:lineRule="auto"/>
        <w:ind w:firstLine="720"/>
        <w:rPr>
          <w:rFonts w:ascii="Calibri" w:hAnsi="Calibri" w:cs="Calibri"/>
        </w:rPr>
      </w:pPr>
      <w:r w:rsidRPr="00683668">
        <w:rPr>
          <w:rFonts w:ascii="Calibri" w:hAnsi="Calibri" w:cs="Calibri"/>
        </w:rPr>
        <w:t xml:space="preserve">Currently, groundfish population assessments rely heavily on data gathered with bottom trawl surveys. Despite evidence of increased cod abundance in areas with complex bottom habitats, locations with large-grain sediments or high rugosity are avoided or sampled at low frequency with bottom trawls due to the risks of damaging equipment. This is </w:t>
      </w:r>
      <w:ins w:id="1201" w:author="Katie Lankowicz" w:date="2024-10-02T11:45:00Z" w16du:dateUtc="2024-10-02T14:45:00Z">
        <w:r w:rsidR="00DF0F89">
          <w:rPr>
            <w:rFonts w:ascii="Calibri" w:hAnsi="Calibri" w:cs="Calibri"/>
          </w:rPr>
          <w:t>concerning to</w:t>
        </w:r>
      </w:ins>
      <w:del w:id="1202" w:author="Katie Lankowicz" w:date="2024-10-02T11:45:00Z" w16du:dateUtc="2024-10-02T14:45:00Z">
        <w:r w:rsidRPr="00683668" w:rsidDel="00DF0F89">
          <w:rPr>
            <w:rFonts w:ascii="Calibri" w:hAnsi="Calibri" w:cs="Calibri"/>
          </w:rPr>
          <w:delText>a major point of contention for</w:delText>
        </w:r>
      </w:del>
      <w:r w:rsidRPr="00683668">
        <w:rPr>
          <w:rFonts w:ascii="Calibri" w:hAnsi="Calibri" w:cs="Calibri"/>
        </w:rPr>
        <w:t xml:space="preserve"> fishing industry </w:t>
      </w:r>
      <w:del w:id="1203" w:author="Katie Lankowicz" w:date="2024-10-02T11:45:00Z" w16du:dateUtc="2024-10-02T14:45:00Z">
        <w:r w:rsidRPr="00683668" w:rsidDel="00DF0F89">
          <w:rPr>
            <w:rFonts w:ascii="Calibri" w:hAnsi="Calibri" w:cs="Calibri"/>
          </w:rPr>
          <w:delText>members</w:delText>
        </w:r>
      </w:del>
      <w:ins w:id="1204" w:author="Katie Lankowicz" w:date="2024-10-02T11:45:00Z" w16du:dateUtc="2024-10-02T14:45:00Z">
        <w:r w:rsidR="00DF0F89">
          <w:rPr>
            <w:rFonts w:ascii="Calibri" w:hAnsi="Calibri" w:cs="Calibri"/>
          </w:rPr>
          <w:t>stakeholders</w:t>
        </w:r>
      </w:ins>
      <w:r w:rsidRPr="00683668">
        <w:rPr>
          <w:rFonts w:ascii="Calibri" w:hAnsi="Calibri" w:cs="Calibri"/>
        </w:rPr>
        <w:t>, who believe that limiting information from complex habitats will not accurately reflect cod spatial distribution or abundance</w:t>
      </w:r>
      <w:r w:rsidR="00AB29F1">
        <w:rPr>
          <w:rFonts w:ascii="Calibri" w:hAnsi="Calibri" w:cs="Calibri"/>
        </w:rPr>
        <w:t xml:space="preserve"> </w:t>
      </w:r>
      <w:r w:rsidR="00AB29F1">
        <w:rPr>
          <w:rFonts w:ascii="Calibri" w:hAnsi="Calibri" w:cs="Calibri"/>
        </w:rPr>
        <w:fldChar w:fldCharType="begin"/>
      </w:r>
      <w:r w:rsidR="00AB29F1">
        <w:rPr>
          <w:rFonts w:ascii="Calibri" w:hAnsi="Calibri" w:cs="Calibri"/>
        </w:rPr>
        <w:instrText xml:space="preserve"> ADDIN ZOTERO_ITEM CSL_CITATION {"citationID":"sNi9sOsO","properties":{"formattedCitation":"(Grabowski et al. 2020)","plainCitation":"(Grabowski et al. 2020)","noteIndex":0},"citationItems":[{"id":90,"uris":["http://zotero.org/users/11233743/items/TXAZ6DQX"],"itemData":{"id":90,"type":"report","collection-title":"Report of Congresman Moulton's Groundfish Trawl Task Force","title":"Strengths and Weaknesses of the Northeast Fisheries Science Center's Bottom Trawl Survey","author":[{"family":"Grabowski","given":"Jonathan H."},{"family":"Cadrin","given":"Steven X."},{"family":"Giacalone","given":"Vito"},{"family":"Gouhier","given":"T"},{"family":"Kerr","given":"Lisa A."},{"family":"Odell","given":"Jackie"},{"family":"Pershing","given":"Andrew J."},{"family":"Sherwood","given":"Graham D."},{"family":"Stokesbury","given":"Kevin D. E."},{"family":"Trussell","given":"G. C."}],"issued":{"date-parts":[["2020"]]}}}],"schema":"https://github.com/citation-style-language/schema/raw/master/csl-citation.json"} </w:instrText>
      </w:r>
      <w:r w:rsidR="00AB29F1">
        <w:rPr>
          <w:rFonts w:ascii="Calibri" w:hAnsi="Calibri" w:cs="Calibri"/>
        </w:rPr>
        <w:fldChar w:fldCharType="separate"/>
      </w:r>
      <w:r w:rsidR="00AB29F1" w:rsidRPr="00AB29F1">
        <w:rPr>
          <w:rFonts w:ascii="Calibri" w:hAnsi="Calibri" w:cs="Calibri"/>
        </w:rPr>
        <w:t>(Grabowski et al. 2020)</w:t>
      </w:r>
      <w:r w:rsidR="00AB29F1">
        <w:rPr>
          <w:rFonts w:ascii="Calibri" w:hAnsi="Calibri" w:cs="Calibri"/>
        </w:rPr>
        <w:fldChar w:fldCharType="end"/>
      </w:r>
      <w:r w:rsidRPr="00683668">
        <w:rPr>
          <w:rFonts w:ascii="Calibri" w:hAnsi="Calibri" w:cs="Calibri"/>
        </w:rPr>
        <w:t>. Industry members instead support sampling across all habitat types and utilizing dynamic stratification, in which areas of similar habitat characteristics and likelihood of encountering cod are grouped into strata for sampling and later inclusion in assessment efforts. These strata cannot be built without accurate information on cod spatial density for all habitats within their spatial range.</w:t>
      </w:r>
    </w:p>
    <w:p w14:paraId="43C080F4" w14:textId="3F3B188A" w:rsidR="00122B92" w:rsidRDefault="00122B92" w:rsidP="00077153">
      <w:pPr>
        <w:spacing w:after="0" w:line="480" w:lineRule="auto"/>
        <w:ind w:firstLine="720"/>
        <w:rPr>
          <w:ins w:id="1205" w:author="Katie Lankowicz" w:date="2024-10-02T14:29:00Z" w16du:dateUtc="2024-10-02T17:29:00Z"/>
          <w:rFonts w:ascii="Calibri" w:hAnsi="Calibri" w:cs="Calibri"/>
        </w:rPr>
      </w:pPr>
      <w:r w:rsidRPr="00683668">
        <w:rPr>
          <w:rFonts w:ascii="Calibri" w:hAnsi="Calibri" w:cs="Calibri"/>
        </w:rPr>
        <w:t xml:space="preserve">VAST models </w:t>
      </w:r>
      <w:del w:id="1206" w:author="Katie Lankowicz" w:date="2024-10-04T14:30:00Z" w16du:dateUtc="2024-10-04T18:30:00Z">
        <w:r w:rsidRPr="00683668" w:rsidDel="00CD4460">
          <w:rPr>
            <w:rFonts w:ascii="Calibri" w:hAnsi="Calibri" w:cs="Calibri"/>
          </w:rPr>
          <w:delText xml:space="preserve">can </w:delText>
        </w:r>
      </w:del>
      <w:r w:rsidRPr="00683668">
        <w:rPr>
          <w:rFonts w:ascii="Calibri" w:hAnsi="Calibri" w:cs="Calibri"/>
        </w:rPr>
        <w:t xml:space="preserve">provide a flexible but robust framework to better assess groundfish populations across all habitat types within their spatial ranges. </w:t>
      </w:r>
      <w:ins w:id="1207" w:author="Katie Lankowicz" w:date="2024-10-03T12:04:00Z" w16du:dateUtc="2024-10-03T15:04:00Z">
        <w:r w:rsidR="001A4303" w:rsidRPr="00683668">
          <w:rPr>
            <w:rFonts w:ascii="Calibri" w:hAnsi="Calibri" w:cs="Calibri"/>
          </w:rPr>
          <w:t xml:space="preserve">VAST allowed for the estimation of spatial, temporal, and </w:t>
        </w:r>
        <w:r w:rsidR="001A4303">
          <w:rPr>
            <w:rFonts w:ascii="Calibri" w:hAnsi="Calibri" w:cs="Calibri"/>
          </w:rPr>
          <w:t>spatiotemporal</w:t>
        </w:r>
        <w:r w:rsidR="001A4303" w:rsidRPr="00683668">
          <w:rPr>
            <w:rFonts w:ascii="Calibri" w:hAnsi="Calibri" w:cs="Calibri"/>
          </w:rPr>
          <w:t xml:space="preserve"> correlation of cod abundance, as well as the inclusion of vessel effects, to facilitate the combination of observation data from multiple sources with varied protocols. </w:t>
        </w:r>
      </w:ins>
      <w:ins w:id="1208" w:author="Katie Lankowicz" w:date="2024-10-03T12:03:00Z" w16du:dateUtc="2024-10-03T15:03:00Z">
        <w:r w:rsidR="001A4303" w:rsidRPr="00683668">
          <w:rPr>
            <w:rFonts w:ascii="Calibri" w:hAnsi="Calibri" w:cs="Calibri"/>
          </w:rPr>
          <w:t>The model of cod spatial density created in this project utilized observation data from a suite of gear types and survey platforms, which bridged some of the data gaps inherent to models built with only bottom trawl survey data.</w:t>
        </w:r>
        <w:r w:rsidR="001A4303">
          <w:rPr>
            <w:rFonts w:ascii="Calibri" w:hAnsi="Calibri" w:cs="Calibri"/>
          </w:rPr>
          <w:t xml:space="preserve"> </w:t>
        </w:r>
      </w:ins>
      <w:ins w:id="1209" w:author="Katie Lankowicz" w:date="2024-10-03T14:29:00Z" w16du:dateUtc="2024-10-03T17:29:00Z">
        <w:r w:rsidR="001A4303">
          <w:rPr>
            <w:rFonts w:ascii="Calibri" w:hAnsi="Calibri" w:cs="Calibri"/>
          </w:rPr>
          <w:t>D</w:t>
        </w:r>
      </w:ins>
      <w:ins w:id="1210" w:author="Katie Lankowicz" w:date="2024-10-03T12:00:00Z" w16du:dateUtc="2024-10-03T15:00:00Z">
        <w:r w:rsidR="001A4303" w:rsidRPr="00683668">
          <w:rPr>
            <w:rFonts w:ascii="Calibri" w:hAnsi="Calibri" w:cs="Calibri"/>
          </w:rPr>
          <w:t xml:space="preserve">ensity covariates </w:t>
        </w:r>
      </w:ins>
      <w:ins w:id="1211" w:author="Katie Lankowicz" w:date="2024-10-03T14:29:00Z" w16du:dateUtc="2024-10-03T17:29:00Z">
        <w:r w:rsidR="001A4303">
          <w:rPr>
            <w:rFonts w:ascii="Calibri" w:hAnsi="Calibri" w:cs="Calibri"/>
          </w:rPr>
          <w:t xml:space="preserve">were used </w:t>
        </w:r>
      </w:ins>
      <w:ins w:id="1212" w:author="Katie Lankowicz" w:date="2024-10-03T12:00:00Z" w16du:dateUtc="2024-10-03T15:00:00Z">
        <w:r w:rsidR="001A4303" w:rsidRPr="00683668">
          <w:rPr>
            <w:rFonts w:ascii="Calibri" w:hAnsi="Calibri" w:cs="Calibri"/>
          </w:rPr>
          <w:t xml:space="preserve">to interpolate cod spatial density in </w:t>
        </w:r>
        <w:r w:rsidR="001A4303">
          <w:rPr>
            <w:rFonts w:ascii="Calibri" w:hAnsi="Calibri" w:cs="Calibri"/>
          </w:rPr>
          <w:t>un- or under-</w:t>
        </w:r>
        <w:r w:rsidR="001A4303" w:rsidRPr="00683668">
          <w:rPr>
            <w:rFonts w:ascii="Calibri" w:hAnsi="Calibri" w:cs="Calibri"/>
          </w:rPr>
          <w:t>sampled area</w:t>
        </w:r>
        <w:r w:rsidR="001A4303">
          <w:rPr>
            <w:rFonts w:ascii="Calibri" w:hAnsi="Calibri" w:cs="Calibri"/>
          </w:rPr>
          <w:t>s</w:t>
        </w:r>
        <w:r w:rsidR="001A4303" w:rsidRPr="00683668">
          <w:rPr>
            <w:rFonts w:ascii="Calibri" w:hAnsi="Calibri" w:cs="Calibri"/>
          </w:rPr>
          <w:t>. Th</w:t>
        </w:r>
        <w:r w:rsidR="001A4303">
          <w:rPr>
            <w:rFonts w:ascii="Calibri" w:hAnsi="Calibri" w:cs="Calibri"/>
          </w:rPr>
          <w:t>e quality of model outputs is</w:t>
        </w:r>
        <w:r w:rsidR="001A4303" w:rsidRPr="00683668">
          <w:rPr>
            <w:rFonts w:ascii="Calibri" w:hAnsi="Calibri" w:cs="Calibri"/>
          </w:rPr>
          <w:t xml:space="preserve">, </w:t>
        </w:r>
        <w:r w:rsidR="001A4303">
          <w:rPr>
            <w:rFonts w:ascii="Calibri" w:hAnsi="Calibri" w:cs="Calibri"/>
          </w:rPr>
          <w:t>in part</w:t>
        </w:r>
        <w:r w:rsidR="001A4303" w:rsidRPr="00683668">
          <w:rPr>
            <w:rFonts w:ascii="Calibri" w:hAnsi="Calibri" w:cs="Calibri"/>
          </w:rPr>
          <w:t xml:space="preserve">, reliant on </w:t>
        </w:r>
        <w:r w:rsidR="001A4303">
          <w:rPr>
            <w:rFonts w:ascii="Calibri" w:hAnsi="Calibri" w:cs="Calibri"/>
          </w:rPr>
          <w:t xml:space="preserve">the </w:t>
        </w:r>
        <w:r w:rsidR="001A4303" w:rsidRPr="00683668">
          <w:rPr>
            <w:rFonts w:ascii="Calibri" w:hAnsi="Calibri" w:cs="Calibri"/>
          </w:rPr>
          <w:t xml:space="preserve">quality </w:t>
        </w:r>
        <w:r w:rsidR="001A4303">
          <w:rPr>
            <w:rFonts w:ascii="Calibri" w:hAnsi="Calibri" w:cs="Calibri"/>
          </w:rPr>
          <w:t xml:space="preserve">of </w:t>
        </w:r>
        <w:r w:rsidR="001A4303" w:rsidRPr="00683668">
          <w:rPr>
            <w:rFonts w:ascii="Calibri" w:hAnsi="Calibri" w:cs="Calibri"/>
          </w:rPr>
          <w:t xml:space="preserve">environmental and habitat data as density covariates. </w:t>
        </w:r>
        <w:r w:rsidR="001A4303">
          <w:rPr>
            <w:rFonts w:ascii="Calibri" w:hAnsi="Calibri" w:cs="Calibri"/>
          </w:rPr>
          <w:t xml:space="preserve">Though we used the best available data for density covariates, there is room for improvement in the confidence of underlying </w:t>
        </w:r>
        <w:proofErr w:type="gramStart"/>
        <w:r w:rsidR="001A4303">
          <w:rPr>
            <w:rFonts w:ascii="Calibri" w:hAnsi="Calibri" w:cs="Calibri"/>
          </w:rPr>
          <w:t>nearshore</w:t>
        </w:r>
        <w:proofErr w:type="gramEnd"/>
        <w:r w:rsidR="001A4303">
          <w:rPr>
            <w:rFonts w:ascii="Calibri" w:hAnsi="Calibri" w:cs="Calibri"/>
          </w:rPr>
          <w:t xml:space="preserve"> bottom water temperature data and sediment </w:t>
        </w:r>
      </w:ins>
      <w:ins w:id="1213" w:author="Katie Lankowicz" w:date="2024-10-03T14:30:00Z" w16du:dateUtc="2024-10-03T17:30:00Z">
        <w:r w:rsidR="001A4303">
          <w:rPr>
            <w:rFonts w:ascii="Calibri" w:hAnsi="Calibri" w:cs="Calibri"/>
          </w:rPr>
          <w:lastRenderedPageBreak/>
          <w:t>distribution</w:t>
        </w:r>
      </w:ins>
      <w:ins w:id="1214" w:author="Katie Lankowicz" w:date="2024-10-03T12:00:00Z" w16du:dateUtc="2024-10-03T15:00:00Z">
        <w:r w:rsidR="001A4303">
          <w:rPr>
            <w:rFonts w:ascii="Calibri" w:hAnsi="Calibri" w:cs="Calibri"/>
          </w:rPr>
          <w:t xml:space="preserve"> data.</w:t>
        </w:r>
      </w:ins>
      <w:ins w:id="1215" w:author="Katie Lankowicz" w:date="2024-10-03T12:06:00Z" w16du:dateUtc="2024-10-03T15:06:00Z">
        <w:r w:rsidR="001A4303">
          <w:rPr>
            <w:rFonts w:ascii="Calibri" w:hAnsi="Calibri" w:cs="Calibri"/>
          </w:rPr>
          <w:t xml:space="preserve"> Regardless,</w:t>
        </w:r>
      </w:ins>
      <w:del w:id="1216" w:author="Katie Lankowicz" w:date="2024-10-03T11:57:00Z" w16du:dateUtc="2024-10-03T14:57:00Z">
        <w:r w:rsidRPr="00683668" w:rsidDel="001A4303">
          <w:rPr>
            <w:rFonts w:ascii="Calibri" w:hAnsi="Calibri" w:cs="Calibri"/>
          </w:rPr>
          <w:delText>Th</w:delText>
        </w:r>
      </w:del>
      <w:del w:id="1217" w:author="Katie Lankowicz" w:date="2024-10-03T09:55:00Z" w16du:dateUtc="2024-10-03T12:55:00Z">
        <w:r w:rsidRPr="00683668" w:rsidDel="00401A28">
          <w:rPr>
            <w:rFonts w:ascii="Calibri" w:hAnsi="Calibri" w:cs="Calibri"/>
          </w:rPr>
          <w:delText>is is</w:delText>
        </w:r>
      </w:del>
      <w:del w:id="1218" w:author="Katie Lankowicz" w:date="2024-10-03T11:57:00Z" w16du:dateUtc="2024-10-03T14:57:00Z">
        <w:r w:rsidRPr="00683668" w:rsidDel="001A4303">
          <w:rPr>
            <w:rFonts w:ascii="Calibri" w:hAnsi="Calibri" w:cs="Calibri"/>
          </w:rPr>
          <w:delText xml:space="preserve">, </w:delText>
        </w:r>
      </w:del>
      <w:del w:id="1219" w:author="Katie Lankowicz" w:date="2024-10-03T11:56:00Z" w16du:dateUtc="2024-10-03T14:56:00Z">
        <w:r w:rsidRPr="00683668" w:rsidDel="001A4303">
          <w:rPr>
            <w:rFonts w:ascii="Calibri" w:hAnsi="Calibri" w:cs="Calibri"/>
          </w:rPr>
          <w:delText>of course</w:delText>
        </w:r>
      </w:del>
      <w:del w:id="1220" w:author="Katie Lankowicz" w:date="2024-10-03T11:57:00Z" w16du:dateUtc="2024-10-03T14:57:00Z">
        <w:r w:rsidRPr="00683668" w:rsidDel="001A4303">
          <w:rPr>
            <w:rFonts w:ascii="Calibri" w:hAnsi="Calibri" w:cs="Calibri"/>
          </w:rPr>
          <w:delText xml:space="preserve">, reliant on </w:delText>
        </w:r>
      </w:del>
      <w:del w:id="1221" w:author="Katie Lankowicz" w:date="2024-10-03T09:55:00Z" w16du:dateUtc="2024-10-03T12:55:00Z">
        <w:r w:rsidRPr="00683668" w:rsidDel="00401A28">
          <w:rPr>
            <w:rFonts w:ascii="Calibri" w:hAnsi="Calibri" w:cs="Calibri"/>
          </w:rPr>
          <w:delText xml:space="preserve">the collection of survey data in areas typically not well sampled by bottom trawls and by </w:delText>
        </w:r>
      </w:del>
      <w:del w:id="1222" w:author="Katie Lankowicz" w:date="2024-10-03T11:57:00Z" w16du:dateUtc="2024-10-03T14:57:00Z">
        <w:r w:rsidRPr="00683668" w:rsidDel="001A4303">
          <w:rPr>
            <w:rFonts w:ascii="Calibri" w:hAnsi="Calibri" w:cs="Calibri"/>
          </w:rPr>
          <w:delText xml:space="preserve">high-quality environmental and habitat data as density covariates. </w:delText>
        </w:r>
      </w:del>
      <w:del w:id="1223" w:author="Katie Lankowicz" w:date="2024-10-03T12:03:00Z" w16du:dateUtc="2024-10-03T15:03:00Z">
        <w:r w:rsidRPr="00683668" w:rsidDel="001A4303">
          <w:rPr>
            <w:rFonts w:ascii="Calibri" w:hAnsi="Calibri" w:cs="Calibri"/>
          </w:rPr>
          <w:delText>The model of cod spatial density created in this project utilized observation data from a suite of gear types and survey platforms, which bridged some of the data gaps inherent to models built with only bottom trawl survey data.</w:delText>
        </w:r>
      </w:del>
      <w:del w:id="1224" w:author="Katie Lankowicz" w:date="2024-10-03T12:00:00Z" w16du:dateUtc="2024-10-03T15:00:00Z">
        <w:r w:rsidRPr="00683668" w:rsidDel="001A4303">
          <w:rPr>
            <w:rFonts w:ascii="Calibri" w:hAnsi="Calibri" w:cs="Calibri"/>
          </w:rPr>
          <w:delText xml:space="preserve"> The VAST modeling framework allowed for the use of density covariates to interpolate cod spatial density in </w:delText>
        </w:r>
      </w:del>
      <w:del w:id="1225" w:author="Katie Lankowicz" w:date="2024-09-30T16:39:00Z" w16du:dateUtc="2024-09-30T19:39:00Z">
        <w:r w:rsidRPr="00683668" w:rsidDel="003E5A25">
          <w:rPr>
            <w:rFonts w:ascii="Calibri" w:hAnsi="Calibri" w:cs="Calibri"/>
          </w:rPr>
          <w:delText>non-</w:delText>
        </w:r>
      </w:del>
      <w:del w:id="1226" w:author="Katie Lankowicz" w:date="2024-10-03T12:00:00Z" w16du:dateUtc="2024-10-03T15:00:00Z">
        <w:r w:rsidRPr="00683668" w:rsidDel="001A4303">
          <w:rPr>
            <w:rFonts w:ascii="Calibri" w:hAnsi="Calibri" w:cs="Calibri"/>
          </w:rPr>
          <w:delText>sampled area</w:delText>
        </w:r>
      </w:del>
      <w:del w:id="1227" w:author="Katie Lankowicz" w:date="2024-09-30T16:56:00Z" w16du:dateUtc="2024-09-30T19:56:00Z">
        <w:r w:rsidRPr="00683668" w:rsidDel="003E5A25">
          <w:rPr>
            <w:rFonts w:ascii="Calibri" w:hAnsi="Calibri" w:cs="Calibri"/>
          </w:rPr>
          <w:delText>s with known habitat and environmental characteristics</w:delText>
        </w:r>
      </w:del>
      <w:del w:id="1228" w:author="Katie Lankowicz" w:date="2024-10-03T12:00:00Z" w16du:dateUtc="2024-10-03T15:00:00Z">
        <w:r w:rsidRPr="00683668" w:rsidDel="001A4303">
          <w:rPr>
            <w:rFonts w:ascii="Calibri" w:hAnsi="Calibri" w:cs="Calibri"/>
          </w:rPr>
          <w:delText xml:space="preserve">. </w:delText>
        </w:r>
      </w:del>
      <w:del w:id="1229" w:author="Katie Lankowicz" w:date="2024-10-03T12:03:00Z" w16du:dateUtc="2024-10-03T15:03:00Z">
        <w:r w:rsidRPr="00683668" w:rsidDel="001A4303">
          <w:rPr>
            <w:rFonts w:ascii="Calibri" w:hAnsi="Calibri" w:cs="Calibri"/>
          </w:rPr>
          <w:delText xml:space="preserve">Further, VAST allowed for the estimation of spatial, temporal, and </w:delText>
        </w:r>
      </w:del>
      <w:del w:id="1230" w:author="Katie Lankowicz" w:date="2024-06-11T15:04:00Z" w16du:dateUtc="2024-06-11T19:04:00Z">
        <w:r w:rsidRPr="00683668" w:rsidDel="00B52150">
          <w:rPr>
            <w:rFonts w:ascii="Calibri" w:hAnsi="Calibri" w:cs="Calibri"/>
          </w:rPr>
          <w:delText>spatiotemporal</w:delText>
        </w:r>
      </w:del>
      <w:del w:id="1231" w:author="Katie Lankowicz" w:date="2024-10-03T12:03:00Z" w16du:dateUtc="2024-10-03T15:03:00Z">
        <w:r w:rsidRPr="00683668" w:rsidDel="001A4303">
          <w:rPr>
            <w:rFonts w:ascii="Calibri" w:hAnsi="Calibri" w:cs="Calibri"/>
          </w:rPr>
          <w:delText xml:space="preserve"> correlation of cod abundance, as well as the inclusion of vessel effects, to facilitate the combination of observation data from multiple sources with varied protocols. </w:delText>
        </w:r>
      </w:del>
      <w:del w:id="1232" w:author="Katie Lankowicz" w:date="2024-10-03T12:06:00Z" w16du:dateUtc="2024-10-03T15:06:00Z">
        <w:r w:rsidRPr="00683668" w:rsidDel="001A4303">
          <w:rPr>
            <w:rFonts w:ascii="Calibri" w:hAnsi="Calibri" w:cs="Calibri"/>
          </w:rPr>
          <w:delText>T</w:delText>
        </w:r>
      </w:del>
      <w:ins w:id="1233" w:author="Katie Lankowicz" w:date="2024-10-03T12:06:00Z" w16du:dateUtc="2024-10-03T15:06:00Z">
        <w:r w:rsidR="001A4303">
          <w:rPr>
            <w:rFonts w:ascii="Calibri" w:hAnsi="Calibri" w:cs="Calibri"/>
          </w:rPr>
          <w:t xml:space="preserve"> t</w:t>
        </w:r>
      </w:ins>
      <w:r w:rsidRPr="00683668">
        <w:rPr>
          <w:rFonts w:ascii="Calibri" w:hAnsi="Calibri" w:cs="Calibri"/>
        </w:rPr>
        <w:t xml:space="preserve">his modeling process may be </w:t>
      </w:r>
      <w:ins w:id="1234" w:author="Katie Lankowicz" w:date="2024-10-04T14:31:00Z" w16du:dateUtc="2024-10-04T18:31:00Z">
        <w:r w:rsidR="002E02BD">
          <w:rPr>
            <w:rFonts w:ascii="Calibri" w:hAnsi="Calibri" w:cs="Calibri"/>
          </w:rPr>
          <w:t>better regarded by</w:t>
        </w:r>
      </w:ins>
      <w:del w:id="1235" w:author="Katie Lankowicz" w:date="2024-10-04T14:31:00Z" w16du:dateUtc="2024-10-04T18:31:00Z">
        <w:r w:rsidRPr="00683668" w:rsidDel="002E02BD">
          <w:rPr>
            <w:rFonts w:ascii="Calibri" w:hAnsi="Calibri" w:cs="Calibri"/>
          </w:rPr>
          <w:delText>more favorable to</w:delText>
        </w:r>
      </w:del>
      <w:r w:rsidRPr="00683668">
        <w:rPr>
          <w:rFonts w:ascii="Calibri" w:hAnsi="Calibri" w:cs="Calibri"/>
        </w:rPr>
        <w:t xml:space="preserve"> industry stakeholders than models built with only bottom trawl observation data.</w:t>
      </w:r>
    </w:p>
    <w:p w14:paraId="0BF035DF" w14:textId="0B507A36" w:rsidR="00A76214" w:rsidDel="00D61414" w:rsidRDefault="002F216E" w:rsidP="00D61414">
      <w:pPr>
        <w:spacing w:line="480" w:lineRule="auto"/>
        <w:ind w:firstLine="720"/>
        <w:rPr>
          <w:del w:id="1236" w:author="Katie Lankowicz" w:date="2024-10-03T10:02:00Z" w16du:dateUtc="2024-10-03T13:02:00Z"/>
          <w:rFonts w:ascii="Calibri" w:hAnsi="Calibri" w:cs="Calibri"/>
        </w:rPr>
      </w:pPr>
      <w:ins w:id="1237" w:author="Katie Lankowicz" w:date="2024-10-02T14:40:00Z" w16du:dateUtc="2024-10-02T17:40:00Z">
        <w:r w:rsidRPr="00683668">
          <w:rPr>
            <w:rFonts w:ascii="Calibri" w:hAnsi="Calibri" w:cs="Calibri"/>
          </w:rPr>
          <w:t xml:space="preserve">VAST results highlighted the </w:t>
        </w:r>
        <w:r>
          <w:rPr>
            <w:rFonts w:ascii="Calibri" w:hAnsi="Calibri" w:cs="Calibri"/>
          </w:rPr>
          <w:t>persistence</w:t>
        </w:r>
        <w:r w:rsidRPr="00683668">
          <w:rPr>
            <w:rFonts w:ascii="Calibri" w:hAnsi="Calibri" w:cs="Calibri"/>
          </w:rPr>
          <w:t xml:space="preserve"> of small </w:t>
        </w:r>
      </w:ins>
      <w:ins w:id="1238" w:author="Katie Lankowicz" w:date="2024-10-02T14:41:00Z" w16du:dateUtc="2024-10-02T17:41:00Z">
        <w:r>
          <w:rPr>
            <w:rFonts w:ascii="Calibri" w:hAnsi="Calibri" w:cs="Calibri"/>
          </w:rPr>
          <w:t>patches</w:t>
        </w:r>
      </w:ins>
      <w:ins w:id="1239" w:author="Katie Lankowicz" w:date="2024-10-02T14:42:00Z" w16du:dateUtc="2024-10-02T17:42:00Z">
        <w:r>
          <w:rPr>
            <w:rFonts w:ascii="Calibri" w:hAnsi="Calibri" w:cs="Calibri"/>
          </w:rPr>
          <w:t xml:space="preserve"> with relatively </w:t>
        </w:r>
      </w:ins>
      <w:ins w:id="1240" w:author="Katie Lankowicz" w:date="2024-10-02T14:40:00Z" w16du:dateUtc="2024-10-02T17:40:00Z">
        <w:r>
          <w:rPr>
            <w:rFonts w:ascii="Calibri" w:hAnsi="Calibri" w:cs="Calibri"/>
          </w:rPr>
          <w:t>high spatial density</w:t>
        </w:r>
        <w:r w:rsidRPr="00683668">
          <w:rPr>
            <w:rFonts w:ascii="Calibri" w:hAnsi="Calibri" w:cs="Calibri"/>
          </w:rPr>
          <w:t xml:space="preserve">. </w:t>
        </w:r>
      </w:ins>
      <w:ins w:id="1241" w:author="Katie Lankowicz" w:date="2024-10-02T14:36:00Z" w16du:dateUtc="2024-10-02T17:36:00Z">
        <w:r>
          <w:rPr>
            <w:rFonts w:ascii="Calibri" w:hAnsi="Calibri" w:cs="Calibri"/>
          </w:rPr>
          <w:t xml:space="preserve">Density </w:t>
        </w:r>
      </w:ins>
      <w:ins w:id="1242" w:author="Katie Lankowicz" w:date="2024-10-02T14:37:00Z" w16du:dateUtc="2024-10-02T17:37:00Z">
        <w:r>
          <w:rPr>
            <w:rFonts w:ascii="Calibri" w:hAnsi="Calibri" w:cs="Calibri"/>
          </w:rPr>
          <w:t xml:space="preserve">values within these patches varied with population size but remained elevated as compared to </w:t>
        </w:r>
      </w:ins>
      <w:ins w:id="1243" w:author="Katie Lankowicz" w:date="2024-10-02T14:40:00Z" w16du:dateUtc="2024-10-02T17:40:00Z">
        <w:r>
          <w:rPr>
            <w:rFonts w:ascii="Calibri" w:hAnsi="Calibri" w:cs="Calibri"/>
          </w:rPr>
          <w:t>the rest of the spatial domain.</w:t>
        </w:r>
      </w:ins>
      <w:ins w:id="1244" w:author="Katie Lankowicz" w:date="2024-10-02T14:42:00Z" w16du:dateUtc="2024-10-02T17:42:00Z">
        <w:r>
          <w:rPr>
            <w:rFonts w:ascii="Calibri" w:hAnsi="Calibri" w:cs="Calibri"/>
          </w:rPr>
          <w:t xml:space="preserve"> This is consistent with </w:t>
        </w:r>
      </w:ins>
      <w:ins w:id="1245" w:author="Katie Lankowicz" w:date="2024-10-02T14:46:00Z" w16du:dateUtc="2024-10-02T17:46:00Z">
        <w:r>
          <w:rPr>
            <w:rFonts w:ascii="Calibri" w:hAnsi="Calibri" w:cs="Calibri"/>
          </w:rPr>
          <w:t>the basin model of geographic distribution theory, in which densit</w:t>
        </w:r>
      </w:ins>
      <w:ins w:id="1246" w:author="Katie Lankowicz" w:date="2024-10-02T14:49:00Z" w16du:dateUtc="2024-10-02T17:49:00Z">
        <w:r>
          <w:rPr>
            <w:rFonts w:ascii="Calibri" w:hAnsi="Calibri" w:cs="Calibri"/>
          </w:rPr>
          <w:t xml:space="preserve">y-dependent habitat selection leads to </w:t>
        </w:r>
      </w:ins>
      <w:ins w:id="1247" w:author="Katie Lankowicz" w:date="2024-10-03T09:57:00Z" w16du:dateUtc="2024-10-03T12:57:00Z">
        <w:r w:rsidR="00401A28">
          <w:rPr>
            <w:rFonts w:ascii="Calibri" w:hAnsi="Calibri" w:cs="Calibri"/>
          </w:rPr>
          <w:t>distribution contraction into</w:t>
        </w:r>
      </w:ins>
      <w:ins w:id="1248" w:author="Katie Lankowicz" w:date="2024-10-02T14:49:00Z" w16du:dateUtc="2024-10-02T17:49:00Z">
        <w:r>
          <w:rPr>
            <w:rFonts w:ascii="Calibri" w:hAnsi="Calibri" w:cs="Calibri"/>
          </w:rPr>
          <w:t xml:space="preserve"> </w:t>
        </w:r>
      </w:ins>
      <w:ins w:id="1249" w:author="Katie Lankowicz" w:date="2024-10-02T14:54:00Z" w16du:dateUtc="2024-10-02T17:54:00Z">
        <w:r>
          <w:rPr>
            <w:rFonts w:ascii="Calibri" w:hAnsi="Calibri" w:cs="Calibri"/>
          </w:rPr>
          <w:t>“</w:t>
        </w:r>
      </w:ins>
      <w:ins w:id="1250" w:author="Katie Lankowicz" w:date="2024-10-02T14:49:00Z" w16du:dateUtc="2024-10-02T17:49:00Z">
        <w:r>
          <w:rPr>
            <w:rFonts w:ascii="Calibri" w:hAnsi="Calibri" w:cs="Calibri"/>
          </w:rPr>
          <w:t>optimal</w:t>
        </w:r>
      </w:ins>
      <w:ins w:id="1251" w:author="Katie Lankowicz" w:date="2024-10-02T14:54:00Z" w16du:dateUtc="2024-10-02T17:54:00Z">
        <w:r>
          <w:rPr>
            <w:rFonts w:ascii="Calibri" w:hAnsi="Calibri" w:cs="Calibri"/>
          </w:rPr>
          <w:t>”</w:t>
        </w:r>
      </w:ins>
      <w:ins w:id="1252" w:author="Katie Lankowicz" w:date="2024-10-02T14:49:00Z" w16du:dateUtc="2024-10-02T17:49:00Z">
        <w:r>
          <w:rPr>
            <w:rFonts w:ascii="Calibri" w:hAnsi="Calibri" w:cs="Calibri"/>
          </w:rPr>
          <w:t xml:space="preserve"> habitats </w:t>
        </w:r>
      </w:ins>
      <w:ins w:id="1253" w:author="Katie Lankowicz" w:date="2024-10-02T14:54:00Z" w16du:dateUtc="2024-10-02T17:54:00Z">
        <w:r>
          <w:rPr>
            <w:rFonts w:ascii="Calibri" w:hAnsi="Calibri" w:cs="Calibri"/>
          </w:rPr>
          <w:t xml:space="preserve">(as described under optimal foraging theory and the ideal free distribution model, </w:t>
        </w:r>
      </w:ins>
      <w:r>
        <w:rPr>
          <w:rFonts w:ascii="Calibri" w:hAnsi="Calibri" w:cs="Calibri"/>
        </w:rPr>
        <w:fldChar w:fldCharType="begin"/>
      </w:r>
      <w:r w:rsidR="00401A28">
        <w:rPr>
          <w:rFonts w:ascii="Calibri" w:hAnsi="Calibri" w:cs="Calibri"/>
        </w:rPr>
        <w:instrText xml:space="preserve"> ADDIN ZOTERO_ITEM CSL_CITATION {"citationID":"Hovy0mKt","properties":{"formattedCitation":"(Fretwell 1969)","plainCitation":"(Fretwell 1969)","dontUpdate":true,"noteIndex":0},"citationItems":[{"id":259,"uris":["http://zotero.org/users/11233743/items/7GVVBDXD"],"itemData":{"id":259,"type":"article-journal","container-title":"Acta Biotheoretica","page":"45-52","title":"On territorial behavior and other factors influencing habitat distribution in birds","volume":"19","author":[{"family":"Fretwell","given":"Stephen Dewitt"},{"family":"Lucas","given":"H D"}],"issued":{"date-parts":[["1969"]]}}}],"schema":"https://github.com/citation-style-language/schema/raw/master/csl-citation.json"} </w:instrText>
      </w:r>
      <w:r>
        <w:rPr>
          <w:rFonts w:ascii="Calibri" w:hAnsi="Calibri" w:cs="Calibri"/>
        </w:rPr>
        <w:fldChar w:fldCharType="separate"/>
      </w:r>
      <w:del w:id="1254" w:author="Katie Lankowicz" w:date="2024-10-02T14:58:00Z" w16du:dateUtc="2024-10-02T17:58:00Z">
        <w:r w:rsidRPr="002F216E" w:rsidDel="002F216E">
          <w:rPr>
            <w:rFonts w:ascii="Calibri" w:hAnsi="Calibri" w:cs="Calibri"/>
          </w:rPr>
          <w:delText>(</w:delText>
        </w:r>
      </w:del>
      <w:r w:rsidRPr="002F216E">
        <w:rPr>
          <w:rFonts w:ascii="Calibri" w:hAnsi="Calibri" w:cs="Calibri"/>
        </w:rPr>
        <w:t>Fretwell</w:t>
      </w:r>
      <w:ins w:id="1255" w:author="Katie Lankowicz" w:date="2024-10-03T09:59:00Z" w16du:dateUtc="2024-10-03T12:59:00Z">
        <w:r w:rsidR="00401A28">
          <w:rPr>
            <w:rFonts w:ascii="Calibri" w:hAnsi="Calibri" w:cs="Calibri"/>
          </w:rPr>
          <w:t xml:space="preserve"> and Lucas</w:t>
        </w:r>
      </w:ins>
      <w:r w:rsidRPr="002F216E">
        <w:rPr>
          <w:rFonts w:ascii="Calibri" w:hAnsi="Calibri" w:cs="Calibri"/>
        </w:rPr>
        <w:t xml:space="preserve"> 1969</w:t>
      </w:r>
      <w:del w:id="1256" w:author="Katie Lankowicz" w:date="2024-10-02T14:58:00Z" w16du:dateUtc="2024-10-02T17:58:00Z">
        <w:r w:rsidRPr="002F216E" w:rsidDel="002F216E">
          <w:rPr>
            <w:rFonts w:ascii="Calibri" w:hAnsi="Calibri" w:cs="Calibri"/>
          </w:rPr>
          <w:delText>)</w:delText>
        </w:r>
      </w:del>
      <w:r>
        <w:rPr>
          <w:rFonts w:ascii="Calibri" w:hAnsi="Calibri" w:cs="Calibri"/>
        </w:rPr>
        <w:fldChar w:fldCharType="end"/>
      </w:r>
      <w:ins w:id="1257" w:author="Katie Lankowicz" w:date="2024-10-02T14:54:00Z" w16du:dateUtc="2024-10-02T17:54:00Z">
        <w:r>
          <w:rPr>
            <w:rFonts w:ascii="Calibri" w:hAnsi="Calibri" w:cs="Calibri"/>
          </w:rPr>
          <w:t>)</w:t>
        </w:r>
      </w:ins>
      <w:ins w:id="1258" w:author="Katie Lankowicz" w:date="2024-10-02T14:58:00Z" w16du:dateUtc="2024-10-02T17:58:00Z">
        <w:r>
          <w:rPr>
            <w:rFonts w:ascii="Calibri" w:hAnsi="Calibri" w:cs="Calibri"/>
          </w:rPr>
          <w:t xml:space="preserve"> </w:t>
        </w:r>
      </w:ins>
      <w:ins w:id="1259" w:author="Katie Lankowicz" w:date="2024-10-02T14:49:00Z" w16du:dateUtc="2024-10-02T17:49:00Z">
        <w:r>
          <w:rPr>
            <w:rFonts w:ascii="Calibri" w:hAnsi="Calibri" w:cs="Calibri"/>
          </w:rPr>
          <w:t xml:space="preserve">when </w:t>
        </w:r>
      </w:ins>
      <w:ins w:id="1260" w:author="Katie Lankowicz" w:date="2024-10-02T14:50:00Z" w16du:dateUtc="2024-10-02T17:50:00Z">
        <w:r>
          <w:rPr>
            <w:rFonts w:ascii="Calibri" w:hAnsi="Calibri" w:cs="Calibri"/>
          </w:rPr>
          <w:t xml:space="preserve">populations are in decline </w:t>
        </w:r>
      </w:ins>
      <w:r>
        <w:rPr>
          <w:rFonts w:ascii="Calibri" w:hAnsi="Calibri" w:cs="Calibri"/>
        </w:rPr>
        <w:fldChar w:fldCharType="begin"/>
      </w:r>
      <w:r>
        <w:rPr>
          <w:rFonts w:ascii="Calibri" w:hAnsi="Calibri" w:cs="Calibri"/>
        </w:rPr>
        <w:instrText xml:space="preserve"> ADDIN ZOTERO_ITEM CSL_CITATION {"citationID":"5Skw62yS","properties":{"formattedCitation":"(MacCall 1990)","plainCitation":"(MacCall 1990)","noteIndex":0},"citationItems":[{"id":258,"uris":["http://zotero.org/users/11233743/items/Z7YKFYPM"],"itemData":{"id":258,"type":"book","event-place":"Seattle, WA","number-of-pages":"153","publisher":"University of Washington Press","publisher-place":"Seattle, WA","title":"Dynamic geography of marine fish populations","author":[{"family":"MacCall","given":"Alec D"}],"issued":{"date-parts":[["1990"]]}}}],"schema":"https://github.com/citation-style-language/schema/raw/master/csl-citation.json"} </w:instrText>
      </w:r>
      <w:r>
        <w:rPr>
          <w:rFonts w:ascii="Calibri" w:hAnsi="Calibri" w:cs="Calibri"/>
        </w:rPr>
        <w:fldChar w:fldCharType="separate"/>
      </w:r>
      <w:r w:rsidRPr="002F216E">
        <w:rPr>
          <w:rFonts w:ascii="Calibri" w:hAnsi="Calibri" w:cs="Calibri"/>
        </w:rPr>
        <w:t>(MacCall 1990)</w:t>
      </w:r>
      <w:r>
        <w:rPr>
          <w:rFonts w:ascii="Calibri" w:hAnsi="Calibri" w:cs="Calibri"/>
        </w:rPr>
        <w:fldChar w:fldCharType="end"/>
      </w:r>
      <w:ins w:id="1261" w:author="Katie Lankowicz" w:date="2024-10-02T14:50:00Z" w16du:dateUtc="2024-10-02T17:50:00Z">
        <w:r>
          <w:rPr>
            <w:rFonts w:ascii="Calibri" w:hAnsi="Calibri" w:cs="Calibri"/>
          </w:rPr>
          <w:t xml:space="preserve">. </w:t>
        </w:r>
      </w:ins>
      <w:ins w:id="1262" w:author="Katie Lankowicz" w:date="2024-10-02T14:51:00Z" w16du:dateUtc="2024-10-02T17:51:00Z">
        <w:r>
          <w:rPr>
            <w:rFonts w:ascii="Calibri" w:hAnsi="Calibri" w:cs="Calibri"/>
          </w:rPr>
          <w:t>Atlantic cod stock</w:t>
        </w:r>
      </w:ins>
      <w:ins w:id="1263" w:author="Katie Lankowicz" w:date="2024-10-02T14:52:00Z" w16du:dateUtc="2024-10-02T17:52:00Z">
        <w:r>
          <w:rPr>
            <w:rFonts w:ascii="Calibri" w:hAnsi="Calibri" w:cs="Calibri"/>
          </w:rPr>
          <w:t xml:space="preserve"> distributions</w:t>
        </w:r>
      </w:ins>
      <w:ins w:id="1264" w:author="Katie Lankowicz" w:date="2024-10-02T14:51:00Z" w16du:dateUtc="2024-10-02T17:51:00Z">
        <w:r>
          <w:rPr>
            <w:rFonts w:ascii="Calibri" w:hAnsi="Calibri" w:cs="Calibri"/>
          </w:rPr>
          <w:t xml:space="preserve"> across regions, size ranges, and time periods</w:t>
        </w:r>
      </w:ins>
      <w:ins w:id="1265" w:author="Katie Lankowicz" w:date="2024-10-02T14:52:00Z" w16du:dateUtc="2024-10-02T17:52:00Z">
        <w:r>
          <w:rPr>
            <w:rFonts w:ascii="Calibri" w:hAnsi="Calibri" w:cs="Calibri"/>
          </w:rPr>
          <w:t xml:space="preserve"> have been identified as likely following density-dependent habitat selection processes</w:t>
        </w:r>
      </w:ins>
      <w:ins w:id="1266" w:author="Katie Lankowicz" w:date="2024-10-03T10:46:00Z" w16du:dateUtc="2024-10-03T13:46:00Z">
        <w:r w:rsidR="00401A28">
          <w:rPr>
            <w:rFonts w:ascii="Calibri" w:hAnsi="Calibri" w:cs="Calibri"/>
          </w:rPr>
          <w:t>, especially in periods of population decline</w:t>
        </w:r>
      </w:ins>
      <w:ins w:id="1267" w:author="Katie Lankowicz" w:date="2024-10-02T14:51:00Z" w16du:dateUtc="2024-10-02T17:51:00Z">
        <w:r>
          <w:rPr>
            <w:rFonts w:ascii="Calibri" w:hAnsi="Calibri" w:cs="Calibri"/>
          </w:rPr>
          <w:t xml:space="preserve"> </w:t>
        </w:r>
        <w:r>
          <w:rPr>
            <w:rFonts w:ascii="Calibri" w:hAnsi="Calibri" w:cs="Calibri"/>
          </w:rPr>
          <w:fldChar w:fldCharType="begin"/>
        </w:r>
      </w:ins>
      <w:r w:rsidR="00401A28">
        <w:rPr>
          <w:rFonts w:ascii="Calibri" w:hAnsi="Calibri" w:cs="Calibri"/>
        </w:rPr>
        <w:instrText xml:space="preserve"> ADDIN ZOTERO_ITEM CSL_CITATION {"citationID":"9CrGn7dQ","properties":{"formattedCitation":"(Swain and Wade 1993; Blanchard et al. 2005; Tamdrari et al. 2010; Pershing et al. 2015; Thorson et al. 2016; Li et al. 2018)","plainCitation":"(Swain and Wade 1993; Blanchard et al. 2005; Tamdrari et al. 2010; Pershing et al. 2015; Thorson et al. 2016; Li et al. 2018)","noteIndex":0},"citationItems":[{"id":242,"uris":["http://zotero.org/users/11233743/items/K5VV5UDQ"],"itemData":{"id":242,"type":"article-journal","container-title":"Canadian Journal of Fisheries and Aquatic Sciences","DOI":"10.1139/f93-083","ISSN":"0706-652X","issue":"4","journalAbbreviation":"Can. J. Fish. Aquat. Sci.","note":"publisher: NRC Research Press","page":"725-733","source":"cdnsciencepub.com (Atypon)","title":"Density-Dependent Geographic Distribution of Atlantic Cod (Gadus morhua) in the Southern Gulf of St. Lawrence","volume":"50","author":[{"family":"Swain","given":"D. P."},{"family":"Wade","given":"E. J."}],"issued":{"date-parts":[["1993",4]]}}},{"id":263,"uris":["http://zotero.org/users/11233743/items/CVN29UBW"],"itemData":{"id":263,"type":"article-journal","container-title":"Canadian Journal of Fisheries and Aquatic Sciences","DOI":"10.1139/f05-109","ISSN":"0706-652X, 1205-7533","issue":"9","journalAbbreviation":"Can. J. Fish. Aquat. Sci.","language":"en","page":"2001-2009","title":"Distribution-abundance relationships for North Sea Atlantic cod (Gadus morhua): observation versus theory","volume":"62","author":[{"family":"Blanchard","given":"Julia L"},{"family":"Mills","given":"Craig"},{"family":"Jennings","given":"Simon"},{"family":"Fox","given":"Clive J"},{"family":"Rackham","given":"Brian D"},{"family":"Eastwood","given":"Paul D"},{"family":"O'Brien","given":"Carl M"}],"issued":{"date-parts":[["2005",9,1]]}}},{"id":241,"uris":["http://zotero.org/users/11233743/items/3WENE9NW"],"itemData":{"id":241,"type":"article-journal","container-title":"ICES Journal of Marine Science","DOI":"10.1093/icesjms/fsq108","ISSN":"1095-9289, 1054-3139","issue":"8","language":"en","page":"1676-1686","source":"DOI.org (Crossref)","title":"Density-independent and -dependent habitat selection of Atlantic cod (Gadus morhua) based on geostatistical aggregation curves in the northern Gulf of St Lawrence","volume":"67","author":[{"family":"Tamdrari","given":"Hacène"},{"family":"Castonguay","given":"Martin"},{"family":"Brêthes","given":"Jean-Claude"},{"family":"Duplisea","given":"Daniel"}],"issued":{"date-parts":[["2010",11,1]]}}},{"id":194,"uris":["http://zotero.org/users/11233743/items/PQ7RM2T2"],"itemData":{"id":194,"type":"article-journal","container-title":"Science","DOI":"10.1126/science.aac9819","issue":"6262","page":"809-812","title":"Slow adaptation in the face of rapid warming leads to collapse of the Gulf of Maine cod fishery","volume":"350","author":[{"family":"Pershing","given":"Andrew J."},{"family":"Alexander","given":"Michael A."},{"family":"Hernandez","given":"Christina M."},{"family":"Kerr","given":"Lisa A."},{"family":"Le Bris","given":"Arnault"},{"family":"Mills","given":"Katherine E."},{"family":"Nye","given":"Janet A."},{"family":"Record","given":"Nicholas R."},{"family":"Scannell","given":"Hillary A."},{"family":"Scott","given":"James D."},{"family":"Sherwood","given":"Graham D."},{"family":"Thomas","given":"Andrew C."}],"issued":{"date-parts":[["2015",11,13]]}}},{"id":237,"uris":["http://zotero.org/users/11233743/items/SBGSTZ8Q"],"itemData":{"id":237,"type":"article-journal","container-title":"Proceedings of the Royal Society B: Biological Sciences","DOI":"10.1098/rspb.2016.1853","issue":"1840","journalAbbreviation":"Proc. R. Soc. B.","page":"20161853","title":"Density-dependent changes in effective area occupied for sea-bottom-associated marine fishes","volume":"283","author":[{"family":"Thorson","given":"James T."},{"family":"Rindorf","given":"Anna"},{"family":"Gao","given":"Jin"},{"family":"Hanselman","given":"Dana H."},{"family":"Winker","given":"Henning"}],"issued":{"date-parts":[["2016",10,12]]}}},{"id":30,"uris":["http://zotero.org/users/11233743/items/PNIEK6XX"],"itemData":{"id":30,"type":"article-journal","abstract":"Abstract\n            Due to strong spatial interplays between intraspecific interactions and environmental forcing, both density-dependent and density-independent processes can affect spatio-temporal dynamics of fish populations in a spatially explicit fashion. To this end, this study investigated the underlying mechanisms of spatio-temporal dynamics of Atlantic cod (Gadus morhua) in the Gulf of Maine (GoM). Based on the data from the Northeast Fisheries Science Center (NEFSC) bottom-trawl surveys in spring and fall from 1982 to 2013, empirical cumulative distribution function (ECDF) curves and geographic distribution indices were used to examine the species–environment and abundance–occupancy relationship, respectively. Then, a variable-coefficient generalized additive model was constructed to quantify the simultaneous effects of environmental variables and population size on the spatio-temporal dynamics of cod distribution. Area occupied remained relatively high through the late 1990s, but underwent a pronounced contraction into the western GoM (WGoM) for the reminder of the time-series. The model results suggest that the spatio-temporal dynamics of GoM cod have been driven by complex interactions of density-dependent and density-independent factors over the past three decades. Better knowledge of these dynamics can improve our understanding of the causality of abundance–occupancy and species–environment relationships and help to reduce error estimates for survey-based indices.","container-title":"ICES Journal of Marine Science","DOI":"10.1093/icesjms/fsx246","ISSN":"1054-3139, 1095-9289","issue":"4","language":"en","page":"1329-1340","source":"DOI.org (Crossref)","title":"Density-independent and density-dependent factors affecting spatio-temporal dynamics of Atlantic cod (Gadus morhua) distribution in the Gulf of Maine","volume":"75","author":[{"family":"Li","given":"Zengguang"},{"family":"Ye","given":"Zhenjiang"},{"family":"Wan","given":"Rong"},{"family":"Tanaka","given":"Kisei R"},{"family":"Boenish","given":"Robert"},{"family":"Chen","given":"Yong"}],"editor":[{"family":"Anderson","given":"Emory"}],"issued":{"date-parts":[["2018",7,1]]}}}],"schema":"https://github.com/citation-style-language/schema/raw/master/csl-citation.json"} </w:instrText>
      </w:r>
      <w:ins w:id="1268" w:author="Katie Lankowicz" w:date="2024-10-02T14:51:00Z" w16du:dateUtc="2024-10-02T17:51:00Z">
        <w:r>
          <w:rPr>
            <w:rFonts w:ascii="Calibri" w:hAnsi="Calibri" w:cs="Calibri"/>
          </w:rPr>
          <w:fldChar w:fldCharType="separate"/>
        </w:r>
      </w:ins>
      <w:r w:rsidR="00401A28" w:rsidRPr="00401A28">
        <w:rPr>
          <w:rFonts w:ascii="Calibri" w:hAnsi="Calibri" w:cs="Calibri"/>
        </w:rPr>
        <w:t xml:space="preserve">(Swain and Wade 1993; Blanchard et al. 2005; </w:t>
      </w:r>
      <w:proofErr w:type="spellStart"/>
      <w:r w:rsidR="00401A28" w:rsidRPr="00401A28">
        <w:rPr>
          <w:rFonts w:ascii="Calibri" w:hAnsi="Calibri" w:cs="Calibri"/>
        </w:rPr>
        <w:t>Tamdrari</w:t>
      </w:r>
      <w:proofErr w:type="spellEnd"/>
      <w:r w:rsidR="00401A28" w:rsidRPr="00401A28">
        <w:rPr>
          <w:rFonts w:ascii="Calibri" w:hAnsi="Calibri" w:cs="Calibri"/>
        </w:rPr>
        <w:t xml:space="preserve"> et al. 2010; Pershing et al. 2015; Thorson et al. 2016; Li et al. 2018)</w:t>
      </w:r>
      <w:ins w:id="1269" w:author="Katie Lankowicz" w:date="2024-10-02T14:51:00Z" w16du:dateUtc="2024-10-02T17:51:00Z">
        <w:r>
          <w:rPr>
            <w:rFonts w:ascii="Calibri" w:hAnsi="Calibri" w:cs="Calibri"/>
          </w:rPr>
          <w:fldChar w:fldCharType="end"/>
        </w:r>
        <w:r>
          <w:rPr>
            <w:rFonts w:ascii="Calibri" w:hAnsi="Calibri" w:cs="Calibri"/>
          </w:rPr>
          <w:t>.</w:t>
        </w:r>
      </w:ins>
      <w:ins w:id="1270" w:author="Katie Lankowicz" w:date="2024-10-03T12:28:00Z" w16du:dateUtc="2024-10-03T15:28:00Z">
        <w:r w:rsidR="001A4303">
          <w:rPr>
            <w:rFonts w:ascii="Calibri" w:hAnsi="Calibri" w:cs="Calibri"/>
          </w:rPr>
          <w:t xml:space="preserve"> </w:t>
        </w:r>
      </w:ins>
    </w:p>
    <w:p w14:paraId="51CB3E7E" w14:textId="25413DA9" w:rsidR="00D61414" w:rsidRDefault="00D61414" w:rsidP="00D61414">
      <w:pPr>
        <w:spacing w:after="0" w:line="480" w:lineRule="auto"/>
        <w:ind w:firstLine="720"/>
        <w:rPr>
          <w:ins w:id="1271" w:author="Katie Lankowicz" w:date="2024-10-04T14:49:00Z" w16du:dateUtc="2024-10-04T18:49:00Z"/>
          <w:rFonts w:ascii="Calibri" w:hAnsi="Calibri" w:cs="Calibri"/>
        </w:rPr>
      </w:pPr>
      <w:ins w:id="1272" w:author="Katie Lankowicz" w:date="2024-10-04T14:50:00Z" w16du:dateUtc="2024-10-04T18:50:00Z">
        <w:r>
          <w:rPr>
            <w:rFonts w:ascii="Calibri" w:hAnsi="Calibri" w:cs="Calibri"/>
          </w:rPr>
          <w:t xml:space="preserve">It is likely that direct environmental forcing or behavioral mechanisms that support density-dependent habitat selection have condensed cod to </w:t>
        </w:r>
        <w:r>
          <w:rPr>
            <w:rFonts w:ascii="Calibri" w:hAnsi="Calibri" w:cs="Calibri"/>
          </w:rPr>
          <w:t>optimal habitat patches</w:t>
        </w:r>
        <w:r>
          <w:rPr>
            <w:rFonts w:ascii="Calibri" w:hAnsi="Calibri" w:cs="Calibri"/>
          </w:rPr>
          <w:t>, and areas outside these patches are no longer suitable for sustained occupation.</w:t>
        </w:r>
      </w:ins>
    </w:p>
    <w:p w14:paraId="1F887887" w14:textId="351455CB" w:rsidR="00D61414" w:rsidRPr="00683668" w:rsidRDefault="00611677" w:rsidP="00D61414">
      <w:pPr>
        <w:spacing w:line="480" w:lineRule="auto"/>
        <w:ind w:firstLine="720"/>
        <w:rPr>
          <w:ins w:id="1273" w:author="Katie Lankowicz" w:date="2024-10-03T12:30:00Z" w16du:dateUtc="2024-10-03T15:30:00Z"/>
          <w:rFonts w:ascii="Calibri" w:hAnsi="Calibri" w:cs="Calibri"/>
        </w:rPr>
        <w:pPrChange w:id="1274" w:author="Katie Lankowicz" w:date="2024-10-04T14:49:00Z" w16du:dateUtc="2024-10-04T18:49:00Z">
          <w:pPr>
            <w:spacing w:after="0" w:line="480" w:lineRule="auto"/>
            <w:ind w:firstLine="720"/>
          </w:pPr>
        </w:pPrChange>
      </w:pPr>
      <w:ins w:id="1275" w:author="Katie Lankowicz" w:date="2024-10-04T14:20:00Z" w16du:dateUtc="2024-10-04T18:20:00Z">
        <w:r>
          <w:rPr>
            <w:rFonts w:ascii="Calibri" w:hAnsi="Calibri" w:cs="Calibri"/>
          </w:rPr>
          <w:t xml:space="preserve">As abundance declines, density within these patches decreases at a much slower rate than in other areas, resulting in greater proportions of the overall cod population are contained within these relatively small successful patches. The continued success of these patches despite declining overall population sizes is further evidence for the basin model, and hints at a source-sink dynamic where high-density patches are likely natal areas for cod that range more widely in the study area </w:t>
        </w:r>
        <w:r>
          <w:rPr>
            <w:rFonts w:ascii="Calibri" w:hAnsi="Calibri" w:cs="Calibri"/>
          </w:rPr>
          <w:fldChar w:fldCharType="begin"/>
        </w:r>
        <w:r>
          <w:rPr>
            <w:rFonts w:ascii="Calibri" w:hAnsi="Calibri" w:cs="Calibri"/>
          </w:rPr>
          <w:instrText xml:space="preserve"> ADDIN ZOTERO_ITEM CSL_CITATION {"citationID":"pABms1ON","properties":{"formattedCitation":"(Kritzer and Cadrin 2012)","plainCitation":"(Kritzer and Cadrin 2012)","noteIndex":0},"citationItems":[{"id":244,"uris":["http://zotero.org/users/11233743/items/46N6FZX3"],"itemData":{"id":244,"type":"report","collection-title":"New England Fishery Management Council, Scientific and Statistical Committee","event-place":"Newburyport, Massachusetts","language":"en","publisher-place":"Newburyport, Massachusetts","source":"Zotero","title":"Spatial Ecology of Atlantic Cod in the Gulf of Maine","author":[{"family":"Kritzer","given":"Jake"},{"family":"Cadrin","given":"Steve"}],"issued":{"date-parts":[["2012"]]}}}],"schema":"https://github.com/citation-style-language/schema/raw/master/csl-citation.json"} </w:instrText>
        </w:r>
        <w:r>
          <w:rPr>
            <w:rFonts w:ascii="Calibri" w:hAnsi="Calibri" w:cs="Calibri"/>
          </w:rPr>
          <w:fldChar w:fldCharType="separate"/>
        </w:r>
        <w:r w:rsidRPr="00CB0871">
          <w:rPr>
            <w:rFonts w:ascii="Calibri" w:hAnsi="Calibri" w:cs="Calibri"/>
          </w:rPr>
          <w:t>(Kritzer and Cadrin 2012)</w:t>
        </w:r>
        <w:r>
          <w:rPr>
            <w:rFonts w:ascii="Calibri" w:hAnsi="Calibri" w:cs="Calibri"/>
          </w:rPr>
          <w:fldChar w:fldCharType="end"/>
        </w:r>
        <w:r>
          <w:rPr>
            <w:rFonts w:ascii="Calibri" w:hAnsi="Calibri" w:cs="Calibri"/>
          </w:rPr>
          <w:t xml:space="preserve">. Genetic research has already identified many of these patches as important spawning grounds, which has informed the new stock structure utilized in management </w:t>
        </w:r>
        <w:r>
          <w:rPr>
            <w:rFonts w:ascii="Calibri" w:hAnsi="Calibri" w:cs="Calibri"/>
          </w:rPr>
          <w:fldChar w:fldCharType="begin"/>
        </w:r>
        <w:r>
          <w:rPr>
            <w:rFonts w:ascii="Calibri" w:hAnsi="Calibri" w:cs="Calibri"/>
          </w:rPr>
          <w:instrText xml:space="preserve"> ADDIN ZOTERO_ITEM CSL_CITATION {"citationID":"0PVilrB3","properties":{"formattedCitation":"(Kovach et al. 2010; Zemeckis et al. 2014; Clucas et al. 2019; McBride and Smedbol 2022)","plainCitation":"(Kovach et al. 2010; Zemeckis et al. 2014; Clucas et al. 2019; McBride and Smedbol 2022)","noteIndex":0},"citationItems":[{"id":294,"uris":["http://zotero.org/users/11233743/items/L6FZB9CD"],"itemData":{"id":294,"type":"article-journal","abstract":"Atlantic cod Gadus morhua in US waters are currently managed as 2 stocks: (1) a Gulf of Maine stock and (2) a Georges Bank and south stock. This designation is decades old and warrants re-evaluation in light of concerns that fisheries management units may not reflect biologically meaningful population units. In this study, we used 10 microsatellite loci, the PanI locus, and 5 single nucleotide polymorphism markers to characterize the population genetic structure of cod in US waters. We found significant differentiation among temporally and spatially divergent populations of cod (global FST = 0.0044), primarily stemming from 2 potentially non-neutral loci, and evidence for a population structure that strongly contradicts the current 2-stock management model. This genetic structure was stable over a 5 yr period. Our results indicate that cod in US waters are broadly structured into 3 groups: (1) a northern spring-spawning coastal complex in the Gulf of Maine (GOM), (2) a southern complex consisting of winter-spawning inshore GOM, offshore GOM and sites south of Cape Cod, Massachusetts, and (3) a Georges Bank population. The strongest differentiation occurs between populations in the northern and southern complex (mean FST = 0.0085), some of which spawn in the same bays in different seasons. By means of mixture analysis, young-of-the-year fish sampled on juvenile nurseries were assigned to the spawning complex of their origin. Our findings contribute to a growing body of knowledge that Atlantic cod and other marine fish populations are structured on a finer scale than previously thought and that this structure supports biocomplexity and locally adapted populations. As such, it may be warranted to re-evaluate current management units and tailor management plans toward this finer scale.","container-title":"Marine Ecology Progress Series","DOI":"10.3354/meps08612","ISSN":"0171-8630, 1616-1599","journalAbbreviation":"Mar. Ecol. Prog. Ser.","language":"en","page":"177-195","source":"DOI.org (Crossref)","title":"Fine-scale spatial and temporal genetic structure of Atlantic cod off the Atlantic coast of the USA","volume":"410","author":[{"family":"Kovach","given":"Ai"},{"family":"Breton","given":"Ts"},{"family":"Berlinsky","given":"Dl"},{"family":"Maceda","given":"L"},{"family":"Wirgin","given":"I"}],"issued":{"date-parts":[["2010",7,14]]}}},{"id":162,"uris":["http://zotero.org/users/11233743/items/GRNJMNC6"],"itemData":{"id":162,"type":"article-journal","abstract":"Mismatches between biological population structure and management unit boundaries often violate the unit-stock assumption, which can reduce the accuracy and relevance of stock assessment results and lead to ineffective ﬁshery management. Since 1972, Atlantic cod (Gadus morhua) have been managed in US waters as two units: the Gulf of Maine and the Georges Bank stocks, both of which have experienced recent difﬁculties in rebuilding. An interdisciplinary review of available biological information was conducted to investigate cod population structure in US waters and to evaluate the biological appropriateness of the current two-stock model. Our review demonstrates that spawning components in the Great South Channel, Nantucket Shoals, southern New England, and Middle Atlantic are more connected with spawning components in the Gulf of Maine than on eastern Georges Bank, with which they are currently managed. Therefore, a modiﬁcation of current stock boundaries is recommended to provide a more accurate representation of biological population structure. Proposed alternatives divide inshore and offshore spawning components into separate management units, thereby separating the current Georges Bank stock longitudinally. Continued research, including stock composition analysis, is required to evaluate uncertainties, delineate biological stocks, and develop sustainable management practices that account for intrastock diversity (e.g. winter and spring-spawning components that overlap spatially).","container-title":"ICES Journal of Marine Science","DOI":"10.1093/icesjms/fsu032","ISSN":"1095-9289, 1054-3139","issue":"6","language":"en","page":"1490-1506","source":"DOI.org (Crossref)","title":"Stock identification of Atlantic cod (Gadus morhua) in US waters: an interdisciplinary approach","title-short":"Stock identification of Atlantic cod (Gadus morhua) in US waters","volume":"71","author":[{"family":"Zemeckis","given":"Douglas R."},{"family":"Martins","given":"David"},{"family":"Kerr","given":"Lisa A."},{"family":"Cadrin","given":"Steven X."}],"issued":{"date-parts":[["2014",9,1]]}}},{"id":293,"uris":["http://zotero.org/users/11233743/items/BG6WN5BV"],"itemData":{"id":293,"type":"article-journal","abstract":"Selection can create complex patterns of adaptive differentiation among populations in the wild that may be relevant to management. Atlantic cod in the Northwest Atlantic are at a fraction of their historical abundance and a lack of recovery within the Gulf of Maine has created concern regarding the misalignment of fisheries management structures with biological population structure. To address this and investigate genome‐wide patterns of variation, we used low‐coverage sequencing to perform a region‐wide, whole‐genome analysis of fine‐scale population structure. We sequenced 306 individuals from 20 sampling locations in U.S. and Canadian waters, including the major spawning aggregations in the Gulf of Maine in addition to spawning aggregations from Georges Bank, southern New England, the eastern Scotian Shelf, and St. Pierre Bank. With genotype likelihoods estimated at almost 11 million loci, we found large differences in haplotype frequencies of previously described chromosomal inversions between Canadian and U.S. sampling locations and also among U.S. sampling locations. Our whole‐genome resolution also revealed novel outlier peaks, some of which showed significant genetic differentiation among sampling locations. Comparisons between allochronic winter‐ and spring‐spawning populations revealed highly elevated relative (FST) and absolute (dxy) genetic differentiation near genes involved in reproduction, particularly genes associated with the brain‐pituitary‐gonadal axis, which likely control timing of spawning, contributing to prezygotic isolation. We also found genetic differentiation associated with heat shock proteins and other genes of functional relevance, with complex patterns that may point to multifaceted selection pressures and local adaptation among spawning populations. We provide a high‐resolution picture of U.S. Atlantic cod population structure, revealing greater complexity than is currently recognized in management. Our genome‐scan approach likely underestimates the full suite of adaptive differentiation among sampling locations. Nevertheless, it should inform the revision of stock boundaries to preserve adaptive genetic diversity and evolutionary potential of cod populations.","container-title":"Evolutionary Applications","DOI":"10.1111/eva.12861","ISSN":"1752-4571, 1752-4571","issue":"10","journalAbbreviation":"Evolutionary Applications","language":"en","page":"1971-1987","source":"DOI.org (Crossref)","title":"Novel signals of adaptive genetic variation in northwestern Atlantic cod revealed by whole‐genome sequencing","volume":"12","author":[{"family":"Clucas","given":"Gemma V."},{"family":"Lou","given":"R. Nicolas"},{"family":"Therkildsen","given":"Nina O."},{"family":"Kovach","given":"Adrienne I."}],"issued":{"date-parts":[["2019",12]]}}},{"id":147,"uris":["http://zotero.org/users/11233743/items/M5X252X5"],"itemData":{"id":147,"type":"report","collection-title":"NMFS-NE-273","genre":"NOAA Technical Memorandum","language":"en","source":"Zotero","title":"An Interdisciplinary Review of Atlantic Cod (Gadus morhua) Stock Structure in the Western North Atlantic Ocean","author":[{"family":"McBride","given":"Richard S."},{"family":"Smedbol","given":"R. Kent"}],"issued":{"date-parts":[["2022"]]}}}],"schema":"https://github.com/citation-style-language/schema/raw/master/csl-citation.json"} </w:instrText>
        </w:r>
        <w:r>
          <w:rPr>
            <w:rFonts w:ascii="Calibri" w:hAnsi="Calibri" w:cs="Calibri"/>
          </w:rPr>
          <w:fldChar w:fldCharType="separate"/>
        </w:r>
        <w:r w:rsidRPr="0026054D">
          <w:rPr>
            <w:rFonts w:ascii="Calibri" w:hAnsi="Calibri" w:cs="Calibri"/>
          </w:rPr>
          <w:t xml:space="preserve">(Kovach et al. 2010; Zemeckis et al. 2014; Clucas et al. 2019; McBride and </w:t>
        </w:r>
        <w:proofErr w:type="spellStart"/>
        <w:r w:rsidRPr="0026054D">
          <w:rPr>
            <w:rFonts w:ascii="Calibri" w:hAnsi="Calibri" w:cs="Calibri"/>
          </w:rPr>
          <w:t>Smedbol</w:t>
        </w:r>
        <w:proofErr w:type="spellEnd"/>
        <w:r w:rsidRPr="0026054D">
          <w:rPr>
            <w:rFonts w:ascii="Calibri" w:hAnsi="Calibri" w:cs="Calibri"/>
          </w:rPr>
          <w:t xml:space="preserve"> 2022)</w:t>
        </w:r>
        <w:r>
          <w:rPr>
            <w:rFonts w:ascii="Calibri" w:hAnsi="Calibri" w:cs="Calibri"/>
          </w:rPr>
          <w:fldChar w:fldCharType="end"/>
        </w:r>
        <w:r>
          <w:rPr>
            <w:rFonts w:ascii="Calibri" w:hAnsi="Calibri" w:cs="Calibri"/>
          </w:rPr>
          <w:t xml:space="preserve">. </w:t>
        </w:r>
      </w:ins>
      <w:ins w:id="1276" w:author="Katie Lankowicz" w:date="2024-10-04T14:47:00Z" w16du:dateUtc="2024-10-04T18:47:00Z">
        <w:r w:rsidR="00D61414">
          <w:rPr>
            <w:rFonts w:ascii="Calibri" w:hAnsi="Calibri" w:cs="Calibri"/>
          </w:rPr>
          <w:t>Further analysis could determine the degree to which environmental forcing (through spatiotemporally dynamic conditions like bottom water temperatures) and intraspecific interactions shape cod distributions within each stock area.</w:t>
        </w:r>
      </w:ins>
      <w:ins w:id="1277" w:author="Katie Lankowicz" w:date="2024-10-04T14:49:00Z" w16du:dateUtc="2024-10-04T18:49:00Z">
        <w:r w:rsidR="00D61414">
          <w:rPr>
            <w:rFonts w:ascii="Calibri" w:hAnsi="Calibri" w:cs="Calibri"/>
          </w:rPr>
          <w:t xml:space="preserve"> </w:t>
        </w:r>
      </w:ins>
    </w:p>
    <w:p w14:paraId="56E01797" w14:textId="4DE177D1" w:rsidR="00A76214" w:rsidRPr="00683668" w:rsidDel="00401A28" w:rsidRDefault="00122B92" w:rsidP="00401A28">
      <w:pPr>
        <w:spacing w:after="0" w:line="480" w:lineRule="auto"/>
        <w:ind w:firstLine="720"/>
        <w:rPr>
          <w:del w:id="1278" w:author="Katie Lankowicz" w:date="2024-10-03T10:02:00Z" w16du:dateUtc="2024-10-03T13:02:00Z"/>
          <w:rFonts w:ascii="Calibri" w:hAnsi="Calibri" w:cs="Calibri"/>
        </w:rPr>
      </w:pPr>
      <w:del w:id="1279" w:author="Katie Lankowicz" w:date="2024-10-02T11:54:00Z" w16du:dateUtc="2024-10-02T14:54:00Z">
        <w:r w:rsidRPr="00683668" w:rsidDel="00DF0F89">
          <w:rPr>
            <w:rFonts w:ascii="Calibri" w:hAnsi="Calibri" w:cs="Calibri"/>
          </w:rPr>
          <w:lastRenderedPageBreak/>
          <w:delText>VAST models highlighted the variable spatial density of cod size classes across the four stock areas within the model spatial domain. T</w:delText>
        </w:r>
      </w:del>
      <w:del w:id="1280" w:author="Katie Lankowicz" w:date="2024-10-03T10:01:00Z" w16du:dateUtc="2024-10-03T13:01:00Z">
        <w:r w:rsidRPr="00683668" w:rsidDel="00401A28">
          <w:rPr>
            <w:rFonts w:ascii="Calibri" w:hAnsi="Calibri" w:cs="Calibri"/>
          </w:rPr>
          <w:delText xml:space="preserve">here was a clear </w:delText>
        </w:r>
      </w:del>
      <w:del w:id="1281" w:author="Katie Lankowicz" w:date="2024-09-30T17:51:00Z" w16du:dateUtc="2024-09-30T20:51:00Z">
        <w:r w:rsidRPr="00683668" w:rsidDel="003E5A25">
          <w:rPr>
            <w:rFonts w:ascii="Calibri" w:hAnsi="Calibri" w:cs="Calibri"/>
          </w:rPr>
          <w:delText>north-south</w:delText>
        </w:r>
      </w:del>
      <w:del w:id="1282" w:author="Katie Lankowicz" w:date="2024-10-03T10:01:00Z" w16du:dateUtc="2024-10-03T13:01:00Z">
        <w:r w:rsidRPr="00683668" w:rsidDel="00401A28">
          <w:rPr>
            <w:rFonts w:ascii="Calibri" w:hAnsi="Calibri" w:cs="Calibri"/>
          </w:rPr>
          <w:delText xml:space="preserve"> directional gradient of abundance linked to size, where small cod </w:delText>
        </w:r>
      </w:del>
      <w:del w:id="1283" w:author="Katie Lankowicz" w:date="2024-10-02T12:58:00Z" w16du:dateUtc="2024-10-02T15:58:00Z">
        <w:r w:rsidRPr="00683668" w:rsidDel="00A76214">
          <w:rPr>
            <w:rFonts w:ascii="Calibri" w:hAnsi="Calibri" w:cs="Calibri"/>
          </w:rPr>
          <w:delText xml:space="preserve">were most abundant </w:delText>
        </w:r>
      </w:del>
      <w:del w:id="1284" w:author="Katie Lankowicz" w:date="2024-10-03T10:01:00Z" w16du:dateUtc="2024-10-03T13:01:00Z">
        <w:r w:rsidRPr="00683668" w:rsidDel="00401A28">
          <w:rPr>
            <w:rFonts w:ascii="Calibri" w:hAnsi="Calibri" w:cs="Calibri"/>
          </w:rPr>
          <w:delText xml:space="preserve">furthest </w:delText>
        </w:r>
      </w:del>
      <w:del w:id="1285" w:author="Katie Lankowicz" w:date="2024-09-30T17:51:00Z" w16du:dateUtc="2024-09-30T20:51:00Z">
        <w:r w:rsidRPr="00683668" w:rsidDel="003E5A25">
          <w:rPr>
            <w:rFonts w:ascii="Calibri" w:hAnsi="Calibri" w:cs="Calibri"/>
          </w:rPr>
          <w:delText xml:space="preserve">south </w:delText>
        </w:r>
      </w:del>
      <w:del w:id="1286" w:author="Katie Lankowicz" w:date="2024-10-03T10:01:00Z" w16du:dateUtc="2024-10-03T13:01:00Z">
        <w:r w:rsidRPr="00683668" w:rsidDel="00401A28">
          <w:rPr>
            <w:rFonts w:ascii="Calibri" w:hAnsi="Calibri" w:cs="Calibri"/>
          </w:rPr>
          <w:delText xml:space="preserve">among the size classes and large cod </w:delText>
        </w:r>
      </w:del>
      <w:del w:id="1287" w:author="Katie Lankowicz" w:date="2024-10-02T12:59:00Z" w16du:dateUtc="2024-10-02T15:59:00Z">
        <w:r w:rsidRPr="00683668" w:rsidDel="00A76214">
          <w:rPr>
            <w:rFonts w:ascii="Calibri" w:hAnsi="Calibri" w:cs="Calibri"/>
          </w:rPr>
          <w:delText>were most abundant</w:delText>
        </w:r>
      </w:del>
      <w:del w:id="1288" w:author="Katie Lankowicz" w:date="2024-10-03T10:01:00Z" w16du:dateUtc="2024-10-03T13:01:00Z">
        <w:r w:rsidRPr="00683668" w:rsidDel="00401A28">
          <w:rPr>
            <w:rFonts w:ascii="Calibri" w:hAnsi="Calibri" w:cs="Calibri"/>
          </w:rPr>
          <w:delText xml:space="preserve"> furthest </w:delText>
        </w:r>
      </w:del>
      <w:del w:id="1289" w:author="Katie Lankowicz" w:date="2024-09-30T17:51:00Z" w16du:dateUtc="2024-09-30T20:51:00Z">
        <w:r w:rsidRPr="00683668" w:rsidDel="003E5A25">
          <w:rPr>
            <w:rFonts w:ascii="Calibri" w:hAnsi="Calibri" w:cs="Calibri"/>
          </w:rPr>
          <w:delText xml:space="preserve">north </w:delText>
        </w:r>
      </w:del>
      <w:del w:id="1290" w:author="Katie Lankowicz" w:date="2024-10-03T10:01:00Z" w16du:dateUtc="2024-10-03T13:01:00Z">
        <w:r w:rsidRPr="00683668" w:rsidDel="00401A28">
          <w:rPr>
            <w:rFonts w:ascii="Calibri" w:hAnsi="Calibri" w:cs="Calibri"/>
          </w:rPr>
          <w:delText>among the size classes.</w:delText>
        </w:r>
      </w:del>
      <w:del w:id="1291" w:author="Katie Lankowicz" w:date="2024-10-02T11:55:00Z" w16du:dateUtc="2024-10-02T14:55:00Z">
        <w:r w:rsidRPr="00683668" w:rsidDel="00DF0F89">
          <w:rPr>
            <w:rFonts w:ascii="Calibri" w:hAnsi="Calibri" w:cs="Calibri"/>
          </w:rPr>
          <w:delText xml:space="preserve"> Further, </w:delText>
        </w:r>
      </w:del>
      <w:del w:id="1292" w:author="Katie Lankowicz" w:date="2024-10-02T14:40:00Z" w16du:dateUtc="2024-10-02T17:40:00Z">
        <w:r w:rsidRPr="00683668" w:rsidDel="002F216E">
          <w:rPr>
            <w:rFonts w:ascii="Calibri" w:hAnsi="Calibri" w:cs="Calibri"/>
          </w:rPr>
          <w:delText xml:space="preserve">VAST results highlighted the </w:delText>
        </w:r>
      </w:del>
      <w:del w:id="1293" w:author="Katie Lankowicz" w:date="2024-10-01T17:18:00Z" w16du:dateUtc="2024-10-01T20:18:00Z">
        <w:r w:rsidRPr="00683668" w:rsidDel="00A42807">
          <w:rPr>
            <w:rFonts w:ascii="Calibri" w:hAnsi="Calibri" w:cs="Calibri"/>
          </w:rPr>
          <w:delText xml:space="preserve">importance </w:delText>
        </w:r>
      </w:del>
      <w:del w:id="1294" w:author="Katie Lankowicz" w:date="2024-10-02T14:40:00Z" w16du:dateUtc="2024-10-02T17:40:00Z">
        <w:r w:rsidRPr="00683668" w:rsidDel="002F216E">
          <w:rPr>
            <w:rFonts w:ascii="Calibri" w:hAnsi="Calibri" w:cs="Calibri"/>
          </w:rPr>
          <w:delText>of relatively small areas within the stock areas</w:delText>
        </w:r>
      </w:del>
      <w:del w:id="1295" w:author="Katie Lankowicz" w:date="2024-10-01T17:18:00Z" w16du:dateUtc="2024-10-01T20:18:00Z">
        <w:r w:rsidRPr="00683668" w:rsidDel="00A42807">
          <w:rPr>
            <w:rFonts w:ascii="Calibri" w:hAnsi="Calibri" w:cs="Calibri"/>
          </w:rPr>
          <w:delText xml:space="preserve"> to </w:delText>
        </w:r>
      </w:del>
      <w:del w:id="1296" w:author="Katie Lankowicz" w:date="2024-09-30T16:57:00Z" w16du:dateUtc="2024-09-30T19:57:00Z">
        <w:r w:rsidRPr="00683668" w:rsidDel="003E5A25">
          <w:rPr>
            <w:rFonts w:ascii="Calibri" w:hAnsi="Calibri" w:cs="Calibri"/>
          </w:rPr>
          <w:delText>the size classes of cod</w:delText>
        </w:r>
      </w:del>
      <w:del w:id="1297" w:author="Katie Lankowicz" w:date="2024-10-02T14:40:00Z" w16du:dateUtc="2024-10-02T17:40:00Z">
        <w:r w:rsidRPr="00683668" w:rsidDel="002F216E">
          <w:rPr>
            <w:rFonts w:ascii="Calibri" w:hAnsi="Calibri" w:cs="Calibri"/>
          </w:rPr>
          <w:delText xml:space="preserve">. For example, </w:delText>
        </w:r>
      </w:del>
      <w:del w:id="1298" w:author="Katie Lankowicz" w:date="2024-09-30T16:40:00Z" w16du:dateUtc="2024-09-30T19:40:00Z">
        <w:r w:rsidRPr="00683668" w:rsidDel="003E5A25">
          <w:rPr>
            <w:rFonts w:ascii="Calibri" w:hAnsi="Calibri" w:cs="Calibri"/>
          </w:rPr>
          <w:delText xml:space="preserve">the importance of Georges Bank to the large size class was highlighted; in the spring season, </w:delText>
        </w:r>
      </w:del>
      <w:del w:id="1299" w:author="Katie Lankowicz" w:date="2024-10-02T14:40:00Z" w16du:dateUtc="2024-10-02T17:40:00Z">
        <w:r w:rsidRPr="00683668" w:rsidDel="002F216E">
          <w:rPr>
            <w:rFonts w:ascii="Calibri" w:hAnsi="Calibri" w:cs="Calibri"/>
          </w:rPr>
          <w:delText xml:space="preserve">large cod </w:delText>
        </w:r>
      </w:del>
      <w:del w:id="1300" w:author="Katie Lankowicz" w:date="2024-10-01T17:18:00Z" w16du:dateUtc="2024-10-01T20:18:00Z">
        <w:r w:rsidRPr="00683668" w:rsidDel="00A42807">
          <w:rPr>
            <w:rFonts w:ascii="Calibri" w:hAnsi="Calibri" w:cs="Calibri"/>
          </w:rPr>
          <w:delText xml:space="preserve">abundance was </w:delText>
        </w:r>
      </w:del>
      <w:del w:id="1301" w:author="Katie Lankowicz" w:date="2024-09-30T16:40:00Z" w16du:dateUtc="2024-09-30T19:40:00Z">
        <w:r w:rsidRPr="00683668" w:rsidDel="003E5A25">
          <w:rPr>
            <w:rFonts w:ascii="Calibri" w:hAnsi="Calibri" w:cs="Calibri"/>
          </w:rPr>
          <w:delText xml:space="preserve">highest in Georges Bank, </w:delText>
        </w:r>
      </w:del>
      <w:del w:id="1302" w:author="Katie Lankowicz" w:date="2024-10-01T17:18:00Z" w16du:dateUtc="2024-10-01T20:18:00Z">
        <w:r w:rsidRPr="00683668" w:rsidDel="00A42807">
          <w:rPr>
            <w:rFonts w:ascii="Calibri" w:hAnsi="Calibri" w:cs="Calibri"/>
          </w:rPr>
          <w:delText xml:space="preserve">driven by </w:delText>
        </w:r>
      </w:del>
      <w:del w:id="1303" w:author="Katie Lankowicz" w:date="2024-09-30T17:52:00Z" w16du:dateUtc="2024-09-30T20:52:00Z">
        <w:r w:rsidRPr="00683668" w:rsidDel="003E5A25">
          <w:rPr>
            <w:rFonts w:ascii="Calibri" w:hAnsi="Calibri" w:cs="Calibri"/>
          </w:rPr>
          <w:delText xml:space="preserve">high </w:delText>
        </w:r>
      </w:del>
      <w:del w:id="1304" w:author="Katie Lankowicz" w:date="2024-10-01T16:19:00Z" w16du:dateUtc="2024-10-01T19:19:00Z">
        <w:r w:rsidRPr="00683668" w:rsidDel="00A42807">
          <w:rPr>
            <w:rFonts w:ascii="Calibri" w:hAnsi="Calibri" w:cs="Calibri"/>
          </w:rPr>
          <w:delText>spatial</w:delText>
        </w:r>
      </w:del>
      <w:del w:id="1305" w:author="Katie Lankowicz" w:date="2024-10-01T17:18:00Z" w16du:dateUtc="2024-10-01T20:18:00Z">
        <w:r w:rsidRPr="00683668" w:rsidDel="00A42807">
          <w:rPr>
            <w:rFonts w:ascii="Calibri" w:hAnsi="Calibri" w:cs="Calibri"/>
          </w:rPr>
          <w:delText xml:space="preserve"> density </w:delText>
        </w:r>
      </w:del>
      <w:del w:id="1306" w:author="Katie Lankowicz" w:date="2024-09-30T16:59:00Z" w16du:dateUtc="2024-09-30T19:59:00Z">
        <w:r w:rsidRPr="00683668" w:rsidDel="003E5A25">
          <w:rPr>
            <w:rFonts w:ascii="Calibri" w:hAnsi="Calibri" w:cs="Calibri"/>
          </w:rPr>
          <w:delText xml:space="preserve">at </w:delText>
        </w:r>
      </w:del>
      <w:del w:id="1307" w:author="Katie Lankowicz" w:date="2024-09-30T16:40:00Z" w16du:dateUtc="2024-09-30T19:40:00Z">
        <w:r w:rsidRPr="00683668" w:rsidDel="003E5A25">
          <w:rPr>
            <w:rFonts w:ascii="Calibri" w:hAnsi="Calibri" w:cs="Calibri"/>
          </w:rPr>
          <w:delText xml:space="preserve">its </w:delText>
        </w:r>
      </w:del>
      <w:del w:id="1308" w:author="Katie Lankowicz" w:date="2024-09-30T16:59:00Z" w16du:dateUtc="2024-09-30T19:59:00Z">
        <w:r w:rsidRPr="00683668" w:rsidDel="003E5A25">
          <w:rPr>
            <w:rFonts w:ascii="Calibri" w:hAnsi="Calibri" w:cs="Calibri"/>
          </w:rPr>
          <w:delText>eastern edge</w:delText>
        </w:r>
      </w:del>
      <w:del w:id="1309" w:author="Katie Lankowicz" w:date="2024-10-02T14:40:00Z" w16du:dateUtc="2024-10-02T17:40:00Z">
        <w:r w:rsidRPr="00683668" w:rsidDel="002F216E">
          <w:rPr>
            <w:rFonts w:ascii="Calibri" w:hAnsi="Calibri" w:cs="Calibri"/>
          </w:rPr>
          <w:delText xml:space="preserve">. </w:delText>
        </w:r>
      </w:del>
      <w:del w:id="1310" w:author="Katie Lankowicz" w:date="2024-10-01T17:21:00Z" w16du:dateUtc="2024-10-01T20:21:00Z">
        <w:r w:rsidRPr="00683668" w:rsidDel="00A42807">
          <w:rPr>
            <w:rFonts w:ascii="Calibri" w:hAnsi="Calibri" w:cs="Calibri"/>
          </w:rPr>
          <w:delText xml:space="preserve">For small cod, </w:delText>
        </w:r>
      </w:del>
      <w:del w:id="1311" w:author="Katie Lankowicz" w:date="2024-09-30T16:41:00Z" w16du:dateUtc="2024-09-30T19:41:00Z">
        <w:r w:rsidRPr="00683668" w:rsidDel="003E5A25">
          <w:rPr>
            <w:rFonts w:ascii="Calibri" w:hAnsi="Calibri" w:cs="Calibri"/>
          </w:rPr>
          <w:delText xml:space="preserve">areas of high spring spatial density included the </w:delText>
        </w:r>
      </w:del>
      <w:del w:id="1312" w:author="Katie Lankowicz" w:date="2024-10-01T17:21:00Z" w16du:dateUtc="2024-10-01T20:21:00Z">
        <w:r w:rsidRPr="00683668" w:rsidDel="00A42807">
          <w:rPr>
            <w:rFonts w:ascii="Calibri" w:hAnsi="Calibri" w:cs="Calibri"/>
          </w:rPr>
          <w:delText>nearshore waters at the southwest edge of Martha’s Vineyard.</w:delText>
        </w:r>
      </w:del>
    </w:p>
    <w:p w14:paraId="465B6292" w14:textId="423341CF" w:rsidR="002F216E" w:rsidRPr="00683668" w:rsidDel="00401A28" w:rsidRDefault="00122B92" w:rsidP="00401A28">
      <w:pPr>
        <w:spacing w:after="0" w:line="480" w:lineRule="auto"/>
        <w:ind w:firstLine="720"/>
        <w:rPr>
          <w:del w:id="1313" w:author="Katie Lankowicz" w:date="2024-10-03T10:36:00Z" w16du:dateUtc="2024-10-03T13:36:00Z"/>
          <w:rFonts w:ascii="Calibri" w:hAnsi="Calibri" w:cs="Calibri"/>
        </w:rPr>
      </w:pPr>
      <w:del w:id="1314" w:author="Katie Lankowicz" w:date="2024-10-02T11:49:00Z" w16du:dateUtc="2024-10-02T14:49:00Z">
        <w:r w:rsidRPr="00683668" w:rsidDel="00DF0F89">
          <w:rPr>
            <w:rFonts w:ascii="Calibri" w:hAnsi="Calibri" w:cs="Calibri"/>
          </w:rPr>
          <w:delText xml:space="preserve">Cod populations </w:delText>
        </w:r>
      </w:del>
      <w:del w:id="1315" w:author="Katie Lankowicz" w:date="2024-09-30T17:02:00Z" w16du:dateUtc="2024-09-30T20:02:00Z">
        <w:r w:rsidRPr="00683668" w:rsidDel="003E5A25">
          <w:rPr>
            <w:rFonts w:ascii="Calibri" w:hAnsi="Calibri" w:cs="Calibri"/>
          </w:rPr>
          <w:delText xml:space="preserve">have continued to decline regardless of spatial area closures and </w:delText>
        </w:r>
      </w:del>
      <w:del w:id="1316" w:author="Katie Lankowicz" w:date="2024-09-30T16:42:00Z" w16du:dateUtc="2024-09-30T19:42:00Z">
        <w:r w:rsidRPr="00683668" w:rsidDel="003E5A25">
          <w:rPr>
            <w:rFonts w:ascii="Calibri" w:hAnsi="Calibri" w:cs="Calibri"/>
          </w:rPr>
          <w:delText xml:space="preserve">massive </w:delText>
        </w:r>
      </w:del>
      <w:del w:id="1317" w:author="Katie Lankowicz" w:date="2024-09-30T17:02:00Z" w16du:dateUtc="2024-09-30T20:02:00Z">
        <w:r w:rsidRPr="00683668" w:rsidDel="003E5A25">
          <w:rPr>
            <w:rFonts w:ascii="Calibri" w:hAnsi="Calibri" w:cs="Calibri"/>
          </w:rPr>
          <w:delText xml:space="preserve">reductions in fishing pressure. This trend is echoed in model results </w:delText>
        </w:r>
      </w:del>
      <w:del w:id="1318" w:author="Katie Lankowicz" w:date="2024-10-02T11:49:00Z" w16du:dateUtc="2024-10-02T14:49:00Z">
        <w:r w:rsidRPr="00683668" w:rsidDel="00DF0F89">
          <w:rPr>
            <w:rFonts w:ascii="Calibri" w:hAnsi="Calibri" w:cs="Calibri"/>
          </w:rPr>
          <w:delText>for all age classes in the fall time series, and all but small cod in the spring time series.</w:delText>
        </w:r>
      </w:del>
      <w:del w:id="1319" w:author="Katie Lankowicz" w:date="2024-09-30T16:54:00Z" w16du:dateUtc="2024-09-30T19:54:00Z">
        <w:r w:rsidRPr="00683668" w:rsidDel="003E5A25">
          <w:rPr>
            <w:rFonts w:ascii="Calibri" w:hAnsi="Calibri" w:cs="Calibri"/>
          </w:rPr>
          <w:delText xml:space="preserve"> </w:delText>
        </w:r>
      </w:del>
      <w:del w:id="1320" w:author="Katie Lankowicz" w:date="2024-10-02T14:51:00Z" w16du:dateUtc="2024-10-02T17:51:00Z">
        <w:r w:rsidR="00A42807" w:rsidDel="002F216E">
          <w:rPr>
            <w:rFonts w:ascii="Calibri" w:hAnsi="Calibri" w:cs="Calibri"/>
          </w:rPr>
          <w:fldChar w:fldCharType="begin"/>
        </w:r>
        <w:r w:rsidR="00A42807" w:rsidDel="002F216E">
          <w:rPr>
            <w:rFonts w:ascii="Calibri" w:hAnsi="Calibri" w:cs="Calibri"/>
          </w:rPr>
          <w:delInstrText xml:space="preserve"> ADDIN ZOTERO_ITEM CSL_CITATION {"citationID":"LR6GRMJt","properties":{"formattedCitation":"(Swain and Wade 1993; Tamdrari et al. 2010; Thorson et al. 2016; Li et al. 2018)","plainCitation":"(Swain and Wade 1993; Tamdrari et al. 2010; Thorson et al. 2016; Li et al. 2018)","noteIndex":0},"citationItems":[{"id":242,"uris":["http://zotero.org/users/11233743/items/K5VV5UDQ"],"itemData":{"id":242,"type":"article-journal","container-title":"Canadian Journal of Fisheries and Aquatic Sciences","DOI":"10.1139/f93-083","ISSN":"0706-652X","issue":"4","journalAbbreviation":"Can. J. Fish. Aquat. Sci.","note":"publisher: NRC Research Press","page":"725-733","source":"cdnsciencepub.com (Atypon)","title":"Density-Dependent Geographic Distribution of Atlantic Cod (Gadus morhua) in the Southern Gulf of St. Lawrence","volume":"50","author":[{"family":"Swain","given":"D. P."},{"family":"Wade","given":"E. J."}],"issued":{"date-parts":[["1993",4]]}}},{"id":241,"uris":["http://zotero.org/users/11233743/items/3WENE9NW"],"itemData":{"id":241,"type":"article-journal","container-title":"ICES Journal of Marine Science","DOI":"10.1093/icesjms/fsq108","ISSN":"1095-9289, 1054-3139","issue":"8","language":"en","page":"1676-1686","source":"DOI.org (Crossref)","title":"Density-independent and -dependent habitat selection of Atlantic cod (Gadus morhua) based on geostatistical aggregation curves in the northern Gulf of St Lawrence","volume":"67","author":[{"family":"Tamdrari","given":"Hacène"},{"family":"Castonguay","given":"Martin"},{"family":"Brêthes","given":"Jean-Claude"},{"family":"Duplisea","given":"Daniel"}],"issued":{"date-parts":[["2010",11,1]]}}},{"id":237,"uris":["http://zotero.org/users/11233743/items/SBGSTZ8Q"],"itemData":{"id":237,"type":"article-journal","container-title":"Proceedings of the Royal Society B: Biological Sciences","DOI":"10.1098/rspb.2016.1853","issue":"1840","journalAbbreviation":"Proc. R. Soc. B.","page":"20161853","title":"Density-dependent changes in effective area occupied for sea-bottom-associated marine fishes","volume":"283","author":[{"family":"Thorson","given":"James T."},{"family":"Rindorf","given":"Anna"},{"family":"Gao","given":"Jin"},{"family":"Hanselman","given":"Dana H."},{"family":"Winker","given":"Henning"}],"issued":{"date-parts":[["2016",10,12]]}}},{"id":30,"uris":["http://zotero.org/users/11233743/items/PNIEK6XX"],"itemData":{"id":30,"type":"article-journal","abstract":"Abstract\n            Due to strong spatial interplays between intraspecific interactions and environmental forcing, both density-dependent and density-independent processes can affect spatio-temporal dynamics of fish populations in a spatially explicit fashion. To this end, this study investigated the underlying mechanisms of spatio-temporal dynamics of Atlantic cod (Gadus morhua) in the Gulf of Maine (GoM). Based on the data from the Northeast Fisheries Science Center (NEFSC) bottom-trawl surveys in spring and fall from 1982 to 2013, empirical cumulative distribution function (ECDF) curves and geographic distribution indices were used to examine the species–environment and abundance–occupancy relationship, respectively. Then, a variable-coefficient generalized additive model was constructed to quantify the simultaneous effects of environmental variables and population size on the spatio-temporal dynamics of cod distribution. Area occupied remained relatively high through the late 1990s, but underwent a pronounced contraction into the western GoM (WGoM) for the reminder of the time-series. The model results suggest that the spatio-temporal dynamics of GoM cod have been driven by complex interactions of density-dependent and density-independent factors over the past three decades. Better knowledge of these dynamics can improve our understanding of the causality of abundance–occupancy and species–environment relationships and help to reduce error estimates for survey-based indices.","container-title":"ICES Journal of Marine Science","DOI":"10.1093/icesjms/fsx246","ISSN":"1054-3139, 1095-9289","issue":"4","language":"en","page":"1329-1340","source":"DOI.org (Crossref)","title":"Density-independent and density-dependent factors affecting spatio-temporal dynamics of Atlantic cod (Gadus morhua) distribution in the Gulf of Maine","volume":"75","author":[{"family":"Li","given":"Zengguang"},{"family":"Ye","given":"Zhenjiang"},{"family":"Wan","given":"Rong"},{"family":"Tanaka","given":"Kisei R"},{"family":"Boenish","given":"Robert"},{"family":"Chen","given":"Yong"}],"editor":[{"family":"Anderson","given":"Emory"}],"issued":{"date-parts":[["2018",7,1]]}}}],"schema":"https://github.com/citation-style-language/schema/raw/master/csl-citation.json"} </w:delInstrText>
        </w:r>
        <w:r w:rsidR="00A42807" w:rsidDel="002F216E">
          <w:rPr>
            <w:rFonts w:ascii="Calibri" w:hAnsi="Calibri" w:cs="Calibri"/>
          </w:rPr>
          <w:fldChar w:fldCharType="separate"/>
        </w:r>
        <w:r w:rsidR="00A42807" w:rsidRPr="00A42807" w:rsidDel="002F216E">
          <w:rPr>
            <w:rFonts w:ascii="Calibri" w:hAnsi="Calibri" w:cs="Calibri"/>
          </w:rPr>
          <w:delText>(Swain and Wade 1993; Tamdrari et al. 2010; Thorson et al. 2016; Li et al. 2018)</w:delText>
        </w:r>
        <w:r w:rsidR="00A42807" w:rsidDel="002F216E">
          <w:rPr>
            <w:rFonts w:ascii="Calibri" w:hAnsi="Calibri" w:cs="Calibri"/>
          </w:rPr>
          <w:fldChar w:fldCharType="end"/>
        </w:r>
      </w:del>
      <w:del w:id="1321" w:author="Katie Lankowicz" w:date="2024-10-02T15:00:00Z" w16du:dateUtc="2024-10-02T18:00:00Z">
        <w:r w:rsidRPr="00683668" w:rsidDel="002F216E">
          <w:rPr>
            <w:rFonts w:ascii="Calibri" w:hAnsi="Calibri" w:cs="Calibri"/>
          </w:rPr>
          <w:delText xml:space="preserve">The model does not </w:delText>
        </w:r>
      </w:del>
      <w:del w:id="1322" w:author="Katie Lankowicz" w:date="2024-09-30T16:43:00Z" w16du:dateUtc="2024-09-30T19:43:00Z">
        <w:r w:rsidRPr="00683668" w:rsidDel="003E5A25">
          <w:rPr>
            <w:rFonts w:ascii="Calibri" w:hAnsi="Calibri" w:cs="Calibri"/>
          </w:rPr>
          <w:delText xml:space="preserve">support </w:delText>
        </w:r>
      </w:del>
      <w:del w:id="1323" w:author="Katie Lankowicz" w:date="2024-10-02T15:00:00Z" w16du:dateUtc="2024-10-02T18:00:00Z">
        <w:r w:rsidRPr="00683668" w:rsidDel="002F216E">
          <w:rPr>
            <w:rFonts w:ascii="Calibri" w:hAnsi="Calibri" w:cs="Calibri"/>
          </w:rPr>
          <w:delText xml:space="preserve">high emigration out of the model spatial domain as the cause of this population decline; stock centers of gravity </w:delText>
        </w:r>
      </w:del>
      <w:del w:id="1324" w:author="Katie Lankowicz" w:date="2024-09-30T16:50:00Z" w16du:dateUtc="2024-09-30T19:50:00Z">
        <w:r w:rsidRPr="00683668" w:rsidDel="003E5A25">
          <w:rPr>
            <w:rFonts w:ascii="Calibri" w:hAnsi="Calibri" w:cs="Calibri"/>
          </w:rPr>
          <w:delText xml:space="preserve">for all size classes </w:delText>
        </w:r>
      </w:del>
      <w:del w:id="1325" w:author="Katie Lankowicz" w:date="2024-09-30T16:52:00Z" w16du:dateUtc="2024-09-30T19:52:00Z">
        <w:r w:rsidRPr="00683668" w:rsidDel="003E5A25">
          <w:rPr>
            <w:rFonts w:ascii="Calibri" w:hAnsi="Calibri" w:cs="Calibri"/>
          </w:rPr>
          <w:delText xml:space="preserve">were </w:delText>
        </w:r>
      </w:del>
      <w:del w:id="1326" w:author="Katie Lankowicz" w:date="2024-09-30T16:44:00Z" w16du:dateUtc="2024-09-30T19:44:00Z">
        <w:r w:rsidRPr="00683668" w:rsidDel="003E5A25">
          <w:rPr>
            <w:rFonts w:ascii="Calibri" w:hAnsi="Calibri" w:cs="Calibri"/>
          </w:rPr>
          <w:delText xml:space="preserve">typically </w:delText>
        </w:r>
      </w:del>
      <w:del w:id="1327" w:author="Katie Lankowicz" w:date="2024-09-30T16:52:00Z" w16du:dateUtc="2024-09-30T19:52:00Z">
        <w:r w:rsidRPr="00683668" w:rsidDel="003E5A25">
          <w:rPr>
            <w:rFonts w:ascii="Calibri" w:hAnsi="Calibri" w:cs="Calibri"/>
          </w:rPr>
          <w:delText>well within the spatial bounds of the model</w:delText>
        </w:r>
      </w:del>
      <w:del w:id="1328" w:author="Katie Lankowicz" w:date="2024-10-02T15:01:00Z" w16du:dateUtc="2024-10-02T18:01:00Z">
        <w:r w:rsidRPr="00683668" w:rsidDel="002F216E">
          <w:rPr>
            <w:rFonts w:ascii="Calibri" w:hAnsi="Calibri" w:cs="Calibri"/>
          </w:rPr>
          <w:delText>. This</w:delText>
        </w:r>
      </w:del>
      <w:del w:id="1329" w:author="Katie Lankowicz" w:date="2024-10-03T10:36:00Z" w16du:dateUtc="2024-10-03T13:36:00Z">
        <w:r w:rsidRPr="00683668" w:rsidDel="00401A28">
          <w:rPr>
            <w:rFonts w:ascii="Calibri" w:hAnsi="Calibri" w:cs="Calibri"/>
          </w:rPr>
          <w:delText xml:space="preserve"> indicate</w:delText>
        </w:r>
      </w:del>
      <w:del w:id="1330" w:author="Katie Lankowicz" w:date="2024-10-02T15:01:00Z" w16du:dateUtc="2024-10-02T18:01:00Z">
        <w:r w:rsidRPr="00683668" w:rsidDel="002F216E">
          <w:rPr>
            <w:rFonts w:ascii="Calibri" w:hAnsi="Calibri" w:cs="Calibri"/>
          </w:rPr>
          <w:delText>s</w:delText>
        </w:r>
      </w:del>
      <w:del w:id="1331" w:author="Katie Lankowicz" w:date="2024-10-03T10:36:00Z" w16du:dateUtc="2024-10-03T13:36:00Z">
        <w:r w:rsidRPr="00683668" w:rsidDel="00401A28">
          <w:rPr>
            <w:rFonts w:ascii="Calibri" w:hAnsi="Calibri" w:cs="Calibri"/>
          </w:rPr>
          <w:delText xml:space="preserve"> that factors other than fishing are </w:delText>
        </w:r>
      </w:del>
      <w:del w:id="1332" w:author="Katie Lankowicz" w:date="2024-09-30T16:43:00Z" w16du:dateUtc="2024-09-30T19:43:00Z">
        <w:r w:rsidRPr="00683668" w:rsidDel="003E5A25">
          <w:rPr>
            <w:rFonts w:ascii="Calibri" w:hAnsi="Calibri" w:cs="Calibri"/>
          </w:rPr>
          <w:delText xml:space="preserve">playing a large role in </w:delText>
        </w:r>
      </w:del>
      <w:del w:id="1333" w:author="Katie Lankowicz" w:date="2024-10-03T10:36:00Z" w16du:dateUtc="2024-10-03T13:36:00Z">
        <w:r w:rsidRPr="00683668" w:rsidDel="00401A28">
          <w:rPr>
            <w:rFonts w:ascii="Calibri" w:hAnsi="Calibri" w:cs="Calibri"/>
          </w:rPr>
          <w:delText>preventing the recovery of the cod population</w:delText>
        </w:r>
      </w:del>
      <w:del w:id="1334" w:author="Katie Lankowicz" w:date="2024-09-30T16:54:00Z" w16du:dateUtc="2024-09-30T19:54:00Z">
        <w:r w:rsidRPr="00683668" w:rsidDel="003E5A25">
          <w:rPr>
            <w:rFonts w:ascii="Calibri" w:hAnsi="Calibri" w:cs="Calibri"/>
          </w:rPr>
          <w:delText xml:space="preserve">. It is possible that reductions in fishing and spatial area closures are not </w:delText>
        </w:r>
      </w:del>
      <w:del w:id="1335" w:author="Katie Lankowicz" w:date="2024-09-30T16:45:00Z" w16du:dateUtc="2024-09-30T19:45:00Z">
        <w:r w:rsidRPr="00683668" w:rsidDel="003E5A25">
          <w:rPr>
            <w:rFonts w:ascii="Calibri" w:hAnsi="Calibri" w:cs="Calibri"/>
          </w:rPr>
          <w:delText>protecting juveniles</w:delText>
        </w:r>
      </w:del>
      <w:del w:id="1336" w:author="Katie Lankowicz" w:date="2024-09-30T16:54:00Z" w16du:dateUtc="2024-09-30T19:54:00Z">
        <w:r w:rsidRPr="00683668" w:rsidDel="003E5A25">
          <w:rPr>
            <w:rFonts w:ascii="Calibri" w:hAnsi="Calibri" w:cs="Calibri"/>
          </w:rPr>
          <w:delText>, which may be more important to cod population growth than adult survival and fecundity</w:delText>
        </w:r>
        <w:r w:rsidR="00AB29F1" w:rsidDel="003E5A25">
          <w:rPr>
            <w:rFonts w:ascii="Calibri" w:hAnsi="Calibri" w:cs="Calibri"/>
          </w:rPr>
          <w:delText xml:space="preserve"> </w:delText>
        </w:r>
        <w:r w:rsidR="00AB29F1" w:rsidDel="003E5A25">
          <w:rPr>
            <w:rFonts w:ascii="Calibri" w:hAnsi="Calibri" w:cs="Calibri"/>
          </w:rPr>
          <w:fldChar w:fldCharType="begin"/>
        </w:r>
        <w:r w:rsidR="00AB29F1" w:rsidDel="003E5A25">
          <w:rPr>
            <w:rFonts w:ascii="Calibri" w:hAnsi="Calibri" w:cs="Calibri"/>
          </w:rPr>
          <w:delInstrText xml:space="preserve"> ADDIN ZOTERO_ITEM CSL_CITATION {"citationID":"JufqfF5h","properties":{"formattedCitation":"(Wright 2014)","plainCitation":"(Wright 2014)","noteIndex":0},"citationItems":[{"id":105,"uris":["http://zotero.org/users/11233743/items/VIJ8KHTB"],"itemData":{"id":105,"type":"article-journal","abstract":"Age at maturity is one of the key variables determining the maximum rate of population growth and so may be a good indicator of stock recovery potential. Spawner age composition may also affect the probability of high recruitment and so could be relevant to stock recovery. This study examined the relation between early survival, age at maturity, and the demographic composition of spawners in many cod and haddock stocks. Reported measures of fecundity and maturity were used to estimate total egg production for comparison with numbers at age 1 and age at 50% maturity. The instantaneous rate of population growth (r) was estimated for cohorts from life history tables during periods when spawning biomass was depleted (e.g. ,Bpa) using reproductive and mortality data for stocks. Age-speciﬁc survival was found to be far more important than reproductive rate in determining population growth rate. Stocks that experienced low and more variable survival matured early and had a high relative fecundity. Hence, while early maturing stocks have the potential for high population growth following favourable recruitment events, they would not be expected to recover any faster than late maturing stocks because of the generally low early survival rate that they experience. Measures of spawner age diversity and mean age were found to be positively correlated with offspring survivorship in a few cod stocks. However, in general, it appears difﬁcult to infer recovery potential from life history characteristics, which may be expected, given that regional variation in reproductive success will ultimately be expected to shape local reproductive schedules.","container-title":"ICES Journal of Marine Science","DOI":"10.1093/icesjms/fsu100","ISSN":"1054-3139, 1095-9289","issue":"6","language":"en","page":"1393-1406","source":"DOI.org (Crossref)","title":"Are there useful life history indicators of stock recovery rate in gadoids?","volume":"71","author":[{"family":"Wright","given":"Peter J."}],"issued":{"date-parts":[["2014",9,1]]}}}],"schema":"https://github.com/citation-style-language/schema/raw/master/csl-citation.json"} </w:delInstrText>
        </w:r>
        <w:r w:rsidR="00AB29F1" w:rsidDel="003E5A25">
          <w:rPr>
            <w:rFonts w:ascii="Calibri" w:hAnsi="Calibri" w:cs="Calibri"/>
          </w:rPr>
          <w:fldChar w:fldCharType="separate"/>
        </w:r>
        <w:r w:rsidR="00AB29F1" w:rsidRPr="00AB29F1" w:rsidDel="003E5A25">
          <w:rPr>
            <w:rFonts w:ascii="Calibri" w:hAnsi="Calibri" w:cs="Calibri"/>
          </w:rPr>
          <w:delText>(Wright 2014)</w:delText>
        </w:r>
        <w:r w:rsidR="00AB29F1" w:rsidDel="003E5A25">
          <w:rPr>
            <w:rFonts w:ascii="Calibri" w:hAnsi="Calibri" w:cs="Calibri"/>
          </w:rPr>
          <w:fldChar w:fldCharType="end"/>
        </w:r>
        <w:r w:rsidRPr="00683668" w:rsidDel="003E5A25">
          <w:rPr>
            <w:rFonts w:ascii="Calibri" w:hAnsi="Calibri" w:cs="Calibri"/>
          </w:rPr>
          <w:delText xml:space="preserve">. </w:delText>
        </w:r>
      </w:del>
      <w:del w:id="1337" w:author="Katie Lankowicz" w:date="2024-10-03T10:36:00Z" w16du:dateUtc="2024-10-03T13:36:00Z">
        <w:r w:rsidRPr="00683668" w:rsidDel="00401A28">
          <w:rPr>
            <w:rFonts w:ascii="Calibri" w:hAnsi="Calibri" w:cs="Calibri"/>
          </w:rPr>
          <w:delText xml:space="preserve">VAST results have shown variable distribution of cod by size class, with smaller fish preferring more southern, inshore waters with variable sediment types. </w:delText>
        </w:r>
      </w:del>
      <w:del w:id="1338" w:author="Katie Lankowicz" w:date="2024-09-30T16:45:00Z" w16du:dateUtc="2024-09-30T19:45:00Z">
        <w:r w:rsidRPr="00683668" w:rsidDel="003E5A25">
          <w:rPr>
            <w:rFonts w:ascii="Calibri" w:hAnsi="Calibri" w:cs="Calibri"/>
          </w:rPr>
          <w:delText>C</w:delText>
        </w:r>
      </w:del>
      <w:del w:id="1339" w:author="Katie Lankowicz" w:date="2024-10-03T10:36:00Z" w16du:dateUtc="2024-10-03T13:36:00Z">
        <w:r w:rsidRPr="00683668" w:rsidDel="00401A28">
          <w:rPr>
            <w:rFonts w:ascii="Calibri" w:hAnsi="Calibri" w:cs="Calibri"/>
          </w:rPr>
          <w:delText>haracterization of bottom habitat and subsequent modeling of length-specific habitat associations could help address this uncertainty and lead to more effective protective measures.</w:delText>
        </w:r>
      </w:del>
    </w:p>
    <w:p w14:paraId="225BB551" w14:textId="426E3CB9" w:rsidR="001A4303" w:rsidRDefault="00122B92" w:rsidP="001A4303">
      <w:pPr>
        <w:spacing w:after="0" w:line="480" w:lineRule="auto"/>
        <w:ind w:firstLine="720"/>
        <w:rPr>
          <w:ins w:id="1340" w:author="Katie Lankowicz" w:date="2024-10-03T12:07:00Z" w16du:dateUtc="2024-10-03T15:07:00Z"/>
          <w:rFonts w:ascii="Calibri" w:hAnsi="Calibri" w:cs="Calibri"/>
        </w:rPr>
      </w:pPr>
      <w:del w:id="1341" w:author="Katie Lankowicz" w:date="2024-10-03T12:34:00Z" w16du:dateUtc="2024-10-03T15:34:00Z">
        <w:r w:rsidRPr="00683668" w:rsidDel="001A4303">
          <w:rPr>
            <w:rFonts w:ascii="Calibri" w:hAnsi="Calibri" w:cs="Calibri"/>
          </w:rPr>
          <w:delText xml:space="preserve">Stock centers of gravity </w:delText>
        </w:r>
      </w:del>
      <w:del w:id="1342" w:author="Katie Lankowicz" w:date="2024-09-30T16:46:00Z" w16du:dateUtc="2024-09-30T19:46:00Z">
        <w:r w:rsidRPr="00683668" w:rsidDel="003E5A25">
          <w:rPr>
            <w:rFonts w:ascii="Calibri" w:hAnsi="Calibri" w:cs="Calibri"/>
          </w:rPr>
          <w:delText xml:space="preserve">and the effective area occupied </w:delText>
        </w:r>
      </w:del>
      <w:del w:id="1343" w:author="Katie Lankowicz" w:date="2024-10-03T12:34:00Z" w16du:dateUtc="2024-10-03T15:34:00Z">
        <w:r w:rsidRPr="00683668" w:rsidDel="001A4303">
          <w:rPr>
            <w:rFonts w:ascii="Calibri" w:hAnsi="Calibri" w:cs="Calibri"/>
          </w:rPr>
          <w:delText xml:space="preserve">are variable with cod size but generally indicate a northward and offshore shift and contraction in spatial distribution. </w:delText>
        </w:r>
      </w:del>
      <w:r w:rsidRPr="00683668">
        <w:rPr>
          <w:rFonts w:ascii="Calibri" w:hAnsi="Calibri" w:cs="Calibri"/>
        </w:rPr>
        <w:t>Range shifts towards more northerly and deeper water</w:t>
      </w:r>
      <w:ins w:id="1344" w:author="Katie Lankowicz" w:date="2024-10-03T11:29:00Z" w16du:dateUtc="2024-10-03T14:29:00Z">
        <w:r w:rsidR="00401A28">
          <w:rPr>
            <w:rFonts w:ascii="Calibri" w:hAnsi="Calibri" w:cs="Calibri"/>
          </w:rPr>
          <w:t>s</w:t>
        </w:r>
      </w:ins>
      <w:r w:rsidRPr="00683668">
        <w:rPr>
          <w:rFonts w:ascii="Calibri" w:hAnsi="Calibri" w:cs="Calibri"/>
        </w:rPr>
        <w:t xml:space="preserve"> have</w:t>
      </w:r>
      <w:ins w:id="1345" w:author="Katie Lankowicz" w:date="2024-10-03T10:47:00Z" w16du:dateUtc="2024-10-03T13:47:00Z">
        <w:r w:rsidR="00401A28">
          <w:rPr>
            <w:rFonts w:ascii="Calibri" w:hAnsi="Calibri" w:cs="Calibri"/>
          </w:rPr>
          <w:t xml:space="preserve"> been observed</w:t>
        </w:r>
      </w:ins>
      <w:del w:id="1346" w:author="Katie Lankowicz" w:date="2024-10-03T10:47:00Z" w16du:dateUtc="2024-10-03T13:47:00Z">
        <w:r w:rsidRPr="00683668" w:rsidDel="00401A28">
          <w:rPr>
            <w:rFonts w:ascii="Calibri" w:hAnsi="Calibri" w:cs="Calibri"/>
          </w:rPr>
          <w:delText xml:space="preserve"> been commonly seen</w:delText>
        </w:r>
      </w:del>
      <w:r w:rsidRPr="00683668">
        <w:rPr>
          <w:rFonts w:ascii="Calibri" w:hAnsi="Calibri" w:cs="Calibri"/>
        </w:rPr>
        <w:t xml:space="preserve"> in </w:t>
      </w:r>
      <w:ins w:id="1347" w:author="Katie Lankowicz" w:date="2024-10-03T10:47:00Z" w16du:dateUtc="2024-10-03T13:47:00Z">
        <w:r w:rsidR="00401A28">
          <w:rPr>
            <w:rFonts w:ascii="Calibri" w:hAnsi="Calibri" w:cs="Calibri"/>
          </w:rPr>
          <w:t xml:space="preserve">many </w:t>
        </w:r>
      </w:ins>
      <w:r w:rsidRPr="00683668">
        <w:rPr>
          <w:rFonts w:ascii="Calibri" w:hAnsi="Calibri" w:cs="Calibri"/>
        </w:rPr>
        <w:t xml:space="preserve">North </w:t>
      </w:r>
      <w:del w:id="1348" w:author="Katie Lankowicz" w:date="2024-10-03T12:34:00Z" w16du:dateUtc="2024-10-03T15:34:00Z">
        <w:r w:rsidRPr="00683668" w:rsidDel="001A4303">
          <w:rPr>
            <w:rFonts w:ascii="Calibri" w:hAnsi="Calibri" w:cs="Calibri"/>
          </w:rPr>
          <w:delText xml:space="preserve">American </w:delText>
        </w:r>
      </w:del>
      <w:ins w:id="1349" w:author="Katie Lankowicz" w:date="2024-10-03T12:34:00Z" w16du:dateUtc="2024-10-03T15:34:00Z">
        <w:r w:rsidR="001A4303">
          <w:rPr>
            <w:rFonts w:ascii="Calibri" w:hAnsi="Calibri" w:cs="Calibri"/>
          </w:rPr>
          <w:t>Atlantic</w:t>
        </w:r>
        <w:r w:rsidR="001A4303" w:rsidRPr="00683668">
          <w:rPr>
            <w:rFonts w:ascii="Calibri" w:hAnsi="Calibri" w:cs="Calibri"/>
          </w:rPr>
          <w:t xml:space="preserve"> </w:t>
        </w:r>
      </w:ins>
      <w:r w:rsidRPr="00683668">
        <w:rPr>
          <w:rFonts w:ascii="Calibri" w:hAnsi="Calibri" w:cs="Calibri"/>
        </w:rPr>
        <w:t>marine species</w:t>
      </w:r>
      <w:r w:rsidR="00AB29F1">
        <w:rPr>
          <w:rFonts w:ascii="Calibri" w:hAnsi="Calibri" w:cs="Calibri"/>
        </w:rPr>
        <w:t xml:space="preserve"> </w:t>
      </w:r>
      <w:r w:rsidR="00AB29F1">
        <w:rPr>
          <w:rFonts w:ascii="Calibri" w:hAnsi="Calibri" w:cs="Calibri"/>
        </w:rPr>
        <w:fldChar w:fldCharType="begin"/>
      </w:r>
      <w:r w:rsidR="00401A28">
        <w:rPr>
          <w:rFonts w:ascii="Calibri" w:hAnsi="Calibri" w:cs="Calibri"/>
        </w:rPr>
        <w:instrText xml:space="preserve"> ADDIN ZOTERO_ITEM CSL_CITATION {"citationID":"3NYBnXbF","properties":{"formattedCitation":"(Perry et al. 2005; Nye et al. 2009; Pinsky et al. 2013; Fredston et al. 2021)","plainCitation":"(Perry et al. 2005; Nye et al. 2009; Pinsky et al. 2013; Fredston et al. 2021)","noteIndex":0},"citationItems":[{"id":265,"uris":["http://zotero.org/users/11233743/items/TXQ9NVWX"],"itemData":{"id":265,"type":"article-journal","abstract":"We show that the distributions of both exploited and nonexploited North Sea fishes have responded markedly to recent increases in sea temperature, with nearly two-thirds of species shifting in mean latitude or depth or both over 25 years. For species with northerly or southerly range margins in the North Sea, half have shown boundary shifts with warming, and all but one shifted northward. Species with shifting distributions have faster life cycles and smaller body sizes than nonshifting species. Further temperature rises are likely to have profound impacts on commercial fisheries through continued shifts in distribution and alterations in community interactions.","container-title":"Science","DOI":"10.1126/science.1111322","ISSN":"0036-8075, 1095-9203","issue":"5730","journalAbbreviation":"Science","language":"en","page":"1912-1915","source":"DOI.org (Crossref)","title":"Climate Change and Distribution Shifts in Marine Fishes","volume":"308","author":[{"family":"Perry","given":"Allison L."},{"family":"Low","given":"Paula J."},{"family":"Ellis","given":"Jim R."},{"family":"Reynolds","given":"John D."}],"issued":{"date-parts":[["2005",6,24]]}}},{"id":267,"uris":["http://zotero.org/users/11233743/items/YT2JFI5S"],"itemData":{"id":267,"type":"article-journal","abstract":"We tested the hypothesis that recent oceanographic changes associated with climate change in the Northeast United States continental shelf ecosystem have caused a change in spatial distribution of marine fish. To do this, we analyzed temporal trends from 1968 to 2007 in the mean center of biomass, mean depth, mean temperature of occurrence, and area occupied in each of 36 fish stocks. Temporal trends in distribution were compared to time series of both local- and large-scale environmental variables, as well as estimates of survey abundance. Many stocks spanning several taxonomic groups, life-history strategies, and rates of fishing exhibited a poleward shift in their center of biomass, most with a simultaneous increase in depth, and a few with a concomitant expansion of their northern range. However, distributional changes were highly dependent on the biogeography of each species. Stocks located in the southern extent of the survey area exhibited much greater poleward shifts in center of biomass and some occupied habitats at increasingly greater depths. In contrast, minimal changes in the center of biomass were observed in stocks with distributions limited to the Gulf of Maine, but mean depth of these stocks increased while stock size decreased. Largescale temperature increase and changes in circulation, represented by the Atlantic Multidecadal Oscillation, was the most important factor associated with shifts in the mean center of biomass. Stock size was more often correlated with the total area occupied by each species. These changes in spatial distribution of fish stocks are likely to persist such that stock structure should be re-evaluated for some species.","container-title":"Marine Ecology Progress Series","DOI":"10.3354/meps08220","ISSN":"0171-8630, 1616-1599","journalAbbreviation":"Mar. Ecol. Prog. Ser.","language":"en","page":"111-129","source":"DOI.org (Crossref)","title":"Changing spatial distribution of fish stocks in relation to climate and population size on the Northeast United States continental shelf","volume":"393","author":[{"family":"Nye","given":"Ja"},{"family":"Link","given":"Js"},{"family":"Hare","given":"Ja"},{"family":"Overholtz","given":"Wj"}],"issued":{"date-parts":[["2009",10,30]]}}},{"id":264,"uris":["http://zotero.org/users/11233743/items/3R2GIMHX"],"itemData":{"id":264,"type":"article-journal","abstract":"Local Speeding\n            \n              Early responses of species to climate change seemed to predict a general poleward response (or upward in mountains and downward in the ocean).\n              \n                Pinsky\n                et al.\n              \n              (p.\n              1239\n              ) test an alternative hypothesis that relates more to the nature of climate change than to changes in temperature. Using nearly 50 years of coastal survey data on &gt;350 marine taxa, they found that climate velocity was a much better predictor of patterns of change than individual species' characteristics or life histories. The findings suggest that responses to climate change largely track changes in local conditions.\n            \n          , \n            Variation in species’ responses to climate change can be explained by differences in the local rates of climate change.\n          , \n            Organisms are expected to adapt or move in response to climate change, but observed distribution shifts span a wide range of directions and rates. Explanations often emphasize biological distinctions among species, but general mechanisms have been elusive. We tested an alternative hypothesis: that differences in climate velocity—the rate and direction that climate shifts across the landscape—can explain observed species shifts. We compiled a database of coastal surveys around North America from 1968 to 2011, sampling 128 million individuals across 360 marine taxa. Climate velocity explained the magnitude and direction of shifts in latitude and depth much more effectively than did species characteristics. Our results demonstrate that marine species shift at different rates and directions because they closely track the complex mosaic of local climate velocities.","container-title":"Science","DOI":"10.1126/science.1239352","ISSN":"0036-8075, 1095-9203","issue":"6151","journalAbbreviation":"Science","language":"en","page":"1239-1242","source":"DOI.org (Crossref)","title":"Marine Taxa Track Local Climate Velocities","volume":"341","author":[{"family":"Pinsky","given":"Malin L."},{"family":"Worm","given":"Boris"},{"family":"Fogarty","given":"Michael J."},{"family":"Sarmiento","given":"Jorge L."},{"family":"Levin","given":"Simon A."}],"issued":{"date-parts":[["2013",9,13]]}}},{"id":150,"uris":["http://zotero.org/users/11233743/items/4T4MALHR"],"itemData":{"id":150,"type":"article-journal","abstract":"Understanding the dynamics of species range edges in the modern era is key to addressing fundamental biogeographic questions about abiotic and biotic drivers of species distributions. Range edges are where colonization and extirpation processes unfold, and so these dynamics are also important to understand for effective natural resource management and conservation. However, few studies to date have analyzed time series of range edge positions in the context of climate change, in part because range edges are difficult to detect. We first quantified positions for 165 range edges of marine fishes and invertebrates from three U.S. continental shelf regions using up to five decades of survey data and a spatiotemporal model to account for sampling and measurement variability. We then analyzed whether those range edges maintained their edge thermal niche—­the temperatures found at the range edge position—­ over time. A large majority of range edges (88%) maintained either summer or winter temperature extremes at the range edge over the study period, and most maintained both (76%), although not all of those range edges shifted in space. However, we also found numerous range edges—­particularly poleward edges and edges in the region that experienced the most warming—­that did not shift at all, shifted further than predicted by temperature alone, or shifted opposite the direction expected, underscoring the multiplicity of factors that drive changes in range edge positions. This study suggests that range edges of temperate marine species have largely maintained the same edge thermal niche during periods of rapid change and provides a blueprint for testing whether and to what degree species range edges track temperature in general.","container-title":"Global Change Biology","DOI":"10.1111/gcb.15614","ISSN":"1354-1013, 1365-2486","issue":"13","journalAbbreviation":"Global Change Biology","language":"en","page":"3145-3156","source":"DOI.org (Crossref)","title":"Range edges of North American marine species are tracking temperature over decades","volume":"27","author":[{"family":"Fredston","given":"Alexa"},{"family":"Pinsky","given":"Malin"},{"family":"Selden","given":"Rebecca L."},{"family":"Szuwalski","given":"Cody"},{"family":"Thorson","given":"James T."},{"family":"Gaines","given":"Steven D."},{"family":"Halpern","given":"Benjamin S."}],"issued":{"date-parts":[["2021",7]]}}}],"schema":"https://github.com/citation-style-language/schema/raw/master/csl-citation.json"} </w:instrText>
      </w:r>
      <w:r w:rsidR="00AB29F1">
        <w:rPr>
          <w:rFonts w:ascii="Calibri" w:hAnsi="Calibri" w:cs="Calibri"/>
        </w:rPr>
        <w:fldChar w:fldCharType="separate"/>
      </w:r>
      <w:r w:rsidR="00401A28" w:rsidRPr="00401A28">
        <w:rPr>
          <w:rFonts w:ascii="Calibri" w:hAnsi="Calibri" w:cs="Calibri"/>
        </w:rPr>
        <w:t xml:space="preserve">(Perry et al. 2005; Nye et al. 2009; Pinsky et al. 2013; </w:t>
      </w:r>
      <w:proofErr w:type="spellStart"/>
      <w:r w:rsidR="00401A28" w:rsidRPr="00401A28">
        <w:rPr>
          <w:rFonts w:ascii="Calibri" w:hAnsi="Calibri" w:cs="Calibri"/>
        </w:rPr>
        <w:t>Fredston</w:t>
      </w:r>
      <w:proofErr w:type="spellEnd"/>
      <w:r w:rsidR="00401A28" w:rsidRPr="00401A28">
        <w:rPr>
          <w:rFonts w:ascii="Calibri" w:hAnsi="Calibri" w:cs="Calibri"/>
        </w:rPr>
        <w:t xml:space="preserve"> et al. 2021)</w:t>
      </w:r>
      <w:r w:rsidR="00AB29F1">
        <w:rPr>
          <w:rFonts w:ascii="Calibri" w:hAnsi="Calibri" w:cs="Calibri"/>
        </w:rPr>
        <w:fldChar w:fldCharType="end"/>
      </w:r>
      <w:r w:rsidRPr="00683668">
        <w:rPr>
          <w:rFonts w:ascii="Calibri" w:hAnsi="Calibri" w:cs="Calibri"/>
        </w:rPr>
        <w:t xml:space="preserve">. </w:t>
      </w:r>
      <w:ins w:id="1350" w:author="Katie Lankowicz" w:date="2024-10-03T11:29:00Z" w16du:dateUtc="2024-10-03T14:29:00Z">
        <w:r w:rsidR="00401A28">
          <w:rPr>
            <w:rFonts w:ascii="Calibri" w:hAnsi="Calibri" w:cs="Calibri"/>
          </w:rPr>
          <w:t>These climate-mediated shifts are</w:t>
        </w:r>
      </w:ins>
      <w:ins w:id="1351" w:author="Katie Lankowicz" w:date="2024-10-03T11:28:00Z" w16du:dateUtc="2024-10-03T14:28:00Z">
        <w:r w:rsidR="00401A28">
          <w:rPr>
            <w:rFonts w:ascii="Calibri" w:hAnsi="Calibri" w:cs="Calibri"/>
          </w:rPr>
          <w:t xml:space="preserve"> associated with</w:t>
        </w:r>
      </w:ins>
      <w:ins w:id="1352" w:author="Katie Lankowicz" w:date="2024-10-03T10:59:00Z" w16du:dateUtc="2024-10-03T13:59:00Z">
        <w:r w:rsidR="00401A28">
          <w:rPr>
            <w:rFonts w:ascii="Calibri" w:hAnsi="Calibri" w:cs="Calibri"/>
          </w:rPr>
          <w:t xml:space="preserve"> range expansions and </w:t>
        </w:r>
      </w:ins>
      <w:ins w:id="1353" w:author="Katie Lankowicz" w:date="2024-10-03T11:18:00Z" w16du:dateUtc="2024-10-03T14:18:00Z">
        <w:r w:rsidR="00401A28">
          <w:rPr>
            <w:rFonts w:ascii="Calibri" w:hAnsi="Calibri" w:cs="Calibri"/>
          </w:rPr>
          <w:t>increases in abundance for some northwes</w:t>
        </w:r>
      </w:ins>
      <w:ins w:id="1354" w:author="Katie Lankowicz" w:date="2024-10-03T11:19:00Z" w16du:dateUtc="2024-10-03T14:19:00Z">
        <w:r w:rsidR="00401A28">
          <w:rPr>
            <w:rFonts w:ascii="Calibri" w:hAnsi="Calibri" w:cs="Calibri"/>
          </w:rPr>
          <w:t xml:space="preserve">t Atlantic fishes like summer flounder </w:t>
        </w:r>
      </w:ins>
      <w:r w:rsidR="00401A28">
        <w:rPr>
          <w:rFonts w:ascii="Calibri" w:hAnsi="Calibri" w:cs="Calibri"/>
        </w:rPr>
        <w:fldChar w:fldCharType="begin"/>
      </w:r>
      <w:r w:rsidR="00401A28">
        <w:rPr>
          <w:rFonts w:ascii="Calibri" w:hAnsi="Calibri" w:cs="Calibri"/>
        </w:rPr>
        <w:instrText xml:space="preserve"> ADDIN ZOTERO_ITEM CSL_CITATION {"citationID":"SKusUwTo","properties":{"formattedCitation":"(Nye et al. 2009)","plainCitation":"(Nye et al. 2009)","noteIndex":0},"citationItems":[{"id":267,"uris":["http://zotero.org/users/11233743/items/YT2JFI5S"],"itemData":{"id":267,"type":"article-journal","abstract":"We tested the hypothesis that recent oceanographic changes associated with climate change in the Northeast United States continental shelf ecosystem have caused a change in spatial distribution of marine fish. To do this, we analyzed temporal trends from 1968 to 2007 in the mean center of biomass, mean depth, mean temperature of occurrence, and area occupied in each of 36 fish stocks. Temporal trends in distribution were compared to time series of both local- and large-scale environmental variables, as well as estimates of survey abundance. Many stocks spanning several taxonomic groups, life-history strategies, and rates of fishing exhibited a poleward shift in their center of biomass, most with a simultaneous increase in depth, and a few with a concomitant expansion of their northern range. However, distributional changes were highly dependent on the biogeography of each species. Stocks located in the southern extent of the survey area exhibited much greater poleward shifts in center of biomass and some occupied habitats at increasingly greater depths. In contrast, minimal changes in the center of biomass were observed in stocks with distributions limited to the Gulf of Maine, but mean depth of these stocks increased while stock size decreased. Largescale temperature increase and changes in circulation, represented by the Atlantic Multidecadal Oscillation, was the most important factor associated with shifts in the mean center of biomass. Stock size was more often correlated with the total area occupied by each species. These changes in spatial distribution of fish stocks are likely to persist such that stock structure should be re-evaluated for some species.","container-title":"Marine Ecology Progress Series","DOI":"10.3354/meps08220","ISSN":"0171-8630, 1616-1599","journalAbbreviation":"Mar. Ecol. Prog. Ser.","language":"en","page":"111-129","source":"DOI.org (Crossref)","title":"Changing spatial distribution of fish stocks in relation to climate and population size on the Northeast United States continental shelf","volume":"393","author":[{"family":"Nye","given":"Ja"},{"family":"Link","given":"Js"},{"family":"Hare","given":"Ja"},{"family":"Overholtz","given":"Wj"}],"issued":{"date-parts":[["2009",10,30]]}}}],"schema":"https://github.com/citation-style-language/schema/raw/master/csl-citation.json"} </w:instrText>
      </w:r>
      <w:r w:rsidR="00401A28">
        <w:rPr>
          <w:rFonts w:ascii="Calibri" w:hAnsi="Calibri" w:cs="Calibri"/>
        </w:rPr>
        <w:fldChar w:fldCharType="separate"/>
      </w:r>
      <w:r w:rsidR="00401A28" w:rsidRPr="00401A28">
        <w:rPr>
          <w:rFonts w:ascii="Calibri" w:hAnsi="Calibri" w:cs="Calibri"/>
        </w:rPr>
        <w:t>(Nye et al. 2009)</w:t>
      </w:r>
      <w:r w:rsidR="00401A28">
        <w:rPr>
          <w:rFonts w:ascii="Calibri" w:hAnsi="Calibri" w:cs="Calibri"/>
        </w:rPr>
        <w:fldChar w:fldCharType="end"/>
      </w:r>
      <w:ins w:id="1355" w:author="Katie Lankowicz" w:date="2024-10-03T11:19:00Z" w16du:dateUtc="2024-10-03T14:19:00Z">
        <w:r w:rsidR="00401A28">
          <w:rPr>
            <w:rFonts w:ascii="Calibri" w:hAnsi="Calibri" w:cs="Calibri"/>
          </w:rPr>
          <w:t xml:space="preserve"> and</w:t>
        </w:r>
      </w:ins>
      <w:ins w:id="1356" w:author="Katie Lankowicz" w:date="2024-10-03T11:30:00Z" w16du:dateUtc="2024-10-03T14:30:00Z">
        <w:r w:rsidR="00401A28">
          <w:rPr>
            <w:rFonts w:ascii="Calibri" w:hAnsi="Calibri" w:cs="Calibri"/>
          </w:rPr>
          <w:t xml:space="preserve"> George’s Bank stocks of</w:t>
        </w:r>
      </w:ins>
      <w:ins w:id="1357" w:author="Katie Lankowicz" w:date="2024-10-03T11:19:00Z" w16du:dateUtc="2024-10-03T14:19:00Z">
        <w:r w:rsidR="00401A28">
          <w:rPr>
            <w:rFonts w:ascii="Calibri" w:hAnsi="Calibri" w:cs="Calibri"/>
          </w:rPr>
          <w:t xml:space="preserve"> haddock </w:t>
        </w:r>
      </w:ins>
      <w:r w:rsidR="00401A28">
        <w:rPr>
          <w:rFonts w:ascii="Calibri" w:hAnsi="Calibri" w:cs="Calibri"/>
        </w:rPr>
        <w:fldChar w:fldCharType="begin"/>
      </w:r>
      <w:r w:rsidR="00401A28">
        <w:rPr>
          <w:rFonts w:ascii="Calibri" w:hAnsi="Calibri" w:cs="Calibri"/>
        </w:rPr>
        <w:instrText xml:space="preserve"> ADDIN ZOTERO_ITEM CSL_CITATION {"citationID":"d51kVzVQ","properties":{"formattedCitation":"(Wang et al. 2024)","plainCitation":"(Wang et al. 2024)","noteIndex":0},"citationItems":[{"id":286,"uris":["http://zotero.org/users/11233743/items/DY2LVUKX"],"itemData":{"id":286,"type":"article-journal","abstract":"In an ever-changing environment, detecting shifts in the spatial distribution of marine fish and understanding the relative importance of climate change and biotic factors impacting fish distributions can improve fisheries management. Coincident with the significant increase in Haddock (Melanogrammus aeglefinus) abundance to a historically high levels on Georges Bank (GB) in the last decade, extreme ocean temperature increase was also observed in this region. In this study, the possible seasonal and inter-annual spatial distribution changes of haddock were investigated with &gt;50 years of bottom trawl survey data collected in spring and fall on GB. These data were analyzed using models with spatial, different temporal, and spatio-temporal autocorrelation structures. To characterize the directional changes in haddock spatial distribution, the Center of Gravity (CG) and Area of Occupancy (AO) in each season were estimated from the best model selected by Akaike Information Criteria (AIC). The results showed substantial range expansion/contraction and distribution changes in both spring and fall over time. The relative role of density dependence, age structure, and climate change in affecting haddock distribution was evaluated using a generalized additive model (GAM). It was found that density-dependent habitat selection made the greatest contribution to the variations of AO in both seasons, which is consistent with the MacCall’s Basin model theory. Rising ocean temperatures played a major role in shaping a northward distribution shift in fall. GB is the southern edge of haddock distribution in the Northwest Atlantic, continued warming from climate model projections in the next 50 years in this region could make it difficult to define stock boundaries between GB and adjacent Canadian and US domestic management areas. This would subsequently impact fishery management of haddock.","container-title":"ICES Journal of Marine Science","DOI":"10.1093/icesjms/fsae054","ISSN":"1054-3139, 1095-9289","issue":"5","language":"en","license":"https://creativecommons.org/licenses/by/4.0/","page":"961-971","source":"DOI.org (Crossref)","title":"Density-dependent habitat selection and warming determine the spatial distribution of haddock ( &lt;i&gt;Melanogrammus aeglefinus&lt;/i&gt; ) on Georges Bank","volume":"81","author":[{"family":"Wang","given":"Yanjun"},{"family":"Gao","given":"Jin"},{"family":"McCurdy","given":"Quinn"}],"editor":[{"family":"Hidalgo","given":"Manuel"}],"issued":{"date-parts":[["2024",7,5]]}}}],"schema":"https://github.com/citation-style-language/schema/raw/master/csl-citation.json"} </w:instrText>
      </w:r>
      <w:r w:rsidR="00401A28">
        <w:rPr>
          <w:rFonts w:ascii="Calibri" w:hAnsi="Calibri" w:cs="Calibri"/>
        </w:rPr>
        <w:fldChar w:fldCharType="separate"/>
      </w:r>
      <w:r w:rsidR="00401A28" w:rsidRPr="00401A28">
        <w:rPr>
          <w:rFonts w:ascii="Calibri" w:hAnsi="Calibri" w:cs="Calibri"/>
        </w:rPr>
        <w:t>(Wang et al. 2024)</w:t>
      </w:r>
      <w:r w:rsidR="00401A28">
        <w:rPr>
          <w:rFonts w:ascii="Calibri" w:hAnsi="Calibri" w:cs="Calibri"/>
        </w:rPr>
        <w:fldChar w:fldCharType="end"/>
      </w:r>
      <w:ins w:id="1358" w:author="Katie Lankowicz" w:date="2024-10-03T11:28:00Z" w16du:dateUtc="2024-10-03T14:28:00Z">
        <w:r w:rsidR="00401A28">
          <w:rPr>
            <w:rFonts w:ascii="Calibri" w:hAnsi="Calibri" w:cs="Calibri"/>
          </w:rPr>
          <w:t xml:space="preserve">. </w:t>
        </w:r>
      </w:ins>
      <w:ins w:id="1359" w:author="Katie Lankowicz" w:date="2024-10-03T11:29:00Z" w16du:dateUtc="2024-10-03T14:29:00Z">
        <w:r w:rsidR="00401A28">
          <w:rPr>
            <w:rFonts w:ascii="Calibri" w:hAnsi="Calibri" w:cs="Calibri"/>
          </w:rPr>
          <w:t xml:space="preserve">For cod, </w:t>
        </w:r>
      </w:ins>
      <w:del w:id="1360" w:author="Katie Lankowicz" w:date="2024-10-03T11:31:00Z" w16du:dateUtc="2024-10-03T14:31:00Z">
        <w:r w:rsidRPr="00683668" w:rsidDel="00401A28">
          <w:rPr>
            <w:rFonts w:ascii="Calibri" w:hAnsi="Calibri" w:cs="Calibri"/>
          </w:rPr>
          <w:delText xml:space="preserve">For cod, </w:delText>
        </w:r>
      </w:del>
      <w:del w:id="1361" w:author="Katie Lankowicz" w:date="2024-09-30T16:47:00Z" w16du:dateUtc="2024-09-30T19:47:00Z">
        <w:r w:rsidRPr="00683668" w:rsidDel="003E5A25">
          <w:rPr>
            <w:rFonts w:ascii="Calibri" w:hAnsi="Calibri" w:cs="Calibri"/>
          </w:rPr>
          <w:delText xml:space="preserve">this </w:delText>
        </w:r>
      </w:del>
      <w:del w:id="1362" w:author="Katie Lankowicz" w:date="2024-10-03T11:31:00Z" w16du:dateUtc="2024-10-03T14:31:00Z">
        <w:r w:rsidRPr="00683668" w:rsidDel="00401A28">
          <w:rPr>
            <w:rFonts w:ascii="Calibri" w:hAnsi="Calibri" w:cs="Calibri"/>
          </w:rPr>
          <w:delText>range shift may be related to warming bottom temperatures in areas historically occupied by cod, par</w:delText>
        </w:r>
      </w:del>
      <w:del w:id="1363" w:author="Katie Lankowicz" w:date="2024-10-03T12:35:00Z" w16du:dateUtc="2024-10-03T15:35:00Z">
        <w:r w:rsidRPr="00683668" w:rsidDel="001A4303">
          <w:rPr>
            <w:rFonts w:ascii="Calibri" w:hAnsi="Calibri" w:cs="Calibri"/>
          </w:rPr>
          <w:delText xml:space="preserve">ticularly in the inshore and southern areas of their spatial range. </w:delText>
        </w:r>
      </w:del>
      <w:ins w:id="1364" w:author="Katie Lankowicz" w:date="2024-10-03T12:54:00Z" w16du:dateUtc="2024-10-03T15:54:00Z">
        <w:r w:rsidR="001A4303">
          <w:rPr>
            <w:rFonts w:ascii="Calibri" w:hAnsi="Calibri" w:cs="Calibri"/>
          </w:rPr>
          <w:t>model results</w:t>
        </w:r>
      </w:ins>
      <w:ins w:id="1365" w:author="Katie Lankowicz" w:date="2024-10-03T12:35:00Z" w16du:dateUtc="2024-10-03T15:35:00Z">
        <w:r w:rsidR="001A4303" w:rsidRPr="00683668">
          <w:rPr>
            <w:rFonts w:ascii="Calibri" w:hAnsi="Calibri" w:cs="Calibri"/>
          </w:rPr>
          <w:t xml:space="preserve"> generally indicate a northward and offshore shift</w:t>
        </w:r>
      </w:ins>
      <w:ins w:id="1366" w:author="Katie Lankowicz" w:date="2024-10-03T12:54:00Z" w16du:dateUtc="2024-10-03T15:54:00Z">
        <w:r w:rsidR="001A4303">
          <w:rPr>
            <w:rFonts w:ascii="Calibri" w:hAnsi="Calibri" w:cs="Calibri"/>
          </w:rPr>
          <w:t xml:space="preserve"> in the population center of gravity</w:t>
        </w:r>
      </w:ins>
      <w:ins w:id="1367" w:author="Katie Lankowicz" w:date="2024-10-03T12:53:00Z" w16du:dateUtc="2024-10-03T15:53:00Z">
        <w:r w:rsidR="001A4303">
          <w:rPr>
            <w:rFonts w:ascii="Calibri" w:hAnsi="Calibri" w:cs="Calibri"/>
          </w:rPr>
          <w:t>,</w:t>
        </w:r>
      </w:ins>
      <w:ins w:id="1368" w:author="Katie Lankowicz" w:date="2024-10-03T12:54:00Z" w16du:dateUtc="2024-10-03T15:54:00Z">
        <w:r w:rsidR="001A4303">
          <w:rPr>
            <w:rFonts w:ascii="Calibri" w:hAnsi="Calibri" w:cs="Calibri"/>
          </w:rPr>
          <w:t xml:space="preserve"> range contraction, and decline in abundance</w:t>
        </w:r>
      </w:ins>
      <w:ins w:id="1369" w:author="Katie Lankowicz" w:date="2024-10-03T12:35:00Z" w16du:dateUtc="2024-10-03T15:35:00Z">
        <w:r w:rsidR="001A4303">
          <w:rPr>
            <w:rFonts w:ascii="Calibri" w:hAnsi="Calibri" w:cs="Calibri"/>
          </w:rPr>
          <w:t xml:space="preserve"> over the time series</w:t>
        </w:r>
        <w:r w:rsidR="001A4303" w:rsidRPr="00683668">
          <w:rPr>
            <w:rFonts w:ascii="Calibri" w:hAnsi="Calibri" w:cs="Calibri"/>
          </w:rPr>
          <w:t>.</w:t>
        </w:r>
      </w:ins>
      <w:ins w:id="1370" w:author="Katie Lankowicz" w:date="2024-10-03T12:36:00Z" w16du:dateUtc="2024-10-03T15:36:00Z">
        <w:r w:rsidR="001A4303">
          <w:rPr>
            <w:rFonts w:ascii="Calibri" w:hAnsi="Calibri" w:cs="Calibri"/>
          </w:rPr>
          <w:t xml:space="preserve"> </w:t>
        </w:r>
      </w:ins>
      <w:ins w:id="1371" w:author="Katie Lankowicz" w:date="2024-10-03T12:37:00Z" w16du:dateUtc="2024-10-03T15:37:00Z">
        <w:r w:rsidR="001A4303">
          <w:rPr>
            <w:rFonts w:ascii="Calibri" w:hAnsi="Calibri" w:cs="Calibri"/>
          </w:rPr>
          <w:t xml:space="preserve">These changes in spatial dynamics </w:t>
        </w:r>
      </w:ins>
      <w:ins w:id="1372" w:author="Katie Lankowicz" w:date="2024-10-03T12:43:00Z" w16du:dateUtc="2024-10-03T15:43:00Z">
        <w:r w:rsidR="001A4303">
          <w:rPr>
            <w:rFonts w:ascii="Calibri" w:hAnsi="Calibri" w:cs="Calibri"/>
          </w:rPr>
          <w:t xml:space="preserve">are </w:t>
        </w:r>
      </w:ins>
      <w:ins w:id="1373" w:author="Katie Lankowicz" w:date="2024-10-03T12:55:00Z" w16du:dateUtc="2024-10-03T15:55:00Z">
        <w:r w:rsidR="001A4303">
          <w:rPr>
            <w:rFonts w:ascii="Calibri" w:hAnsi="Calibri" w:cs="Calibri"/>
          </w:rPr>
          <w:t>occurring simul</w:t>
        </w:r>
      </w:ins>
      <w:ins w:id="1374" w:author="Katie Lankowicz" w:date="2024-10-03T12:56:00Z" w16du:dateUtc="2024-10-03T15:56:00Z">
        <w:r w:rsidR="001A4303">
          <w:rPr>
            <w:rFonts w:ascii="Calibri" w:hAnsi="Calibri" w:cs="Calibri"/>
          </w:rPr>
          <w:t>taneously</w:t>
        </w:r>
      </w:ins>
      <w:ins w:id="1375" w:author="Katie Lankowicz" w:date="2024-10-03T12:43:00Z" w16du:dateUtc="2024-10-03T15:43:00Z">
        <w:r w:rsidR="001A4303">
          <w:rPr>
            <w:rFonts w:ascii="Calibri" w:hAnsi="Calibri" w:cs="Calibri"/>
          </w:rPr>
          <w:t xml:space="preserve"> with temperature-linked reductions in </w:t>
        </w:r>
      </w:ins>
      <w:ins w:id="1376" w:author="Katie Lankowicz" w:date="2024-10-03T12:44:00Z" w16du:dateUtc="2024-10-03T15:44:00Z">
        <w:r w:rsidR="001A4303">
          <w:rPr>
            <w:rFonts w:ascii="Calibri" w:hAnsi="Calibri" w:cs="Calibri"/>
          </w:rPr>
          <w:t xml:space="preserve">reproduction and growth </w:t>
        </w:r>
      </w:ins>
      <w:r w:rsidR="001A4303">
        <w:rPr>
          <w:rFonts w:ascii="Calibri" w:hAnsi="Calibri" w:cs="Calibri"/>
        </w:rPr>
        <w:fldChar w:fldCharType="begin"/>
      </w:r>
      <w:r w:rsidR="001A4303">
        <w:rPr>
          <w:rFonts w:ascii="Calibri" w:hAnsi="Calibri" w:cs="Calibri"/>
        </w:rPr>
        <w:instrText xml:space="preserve"> ADDIN ZOTERO_ITEM CSL_CITATION {"citationID":"1l4UDcPu","properties":{"formattedCitation":"(Planque and Fr\\uc0\\u233{}dou 1999; Drinkwater 2005; Fogarty et al. 2008; Pershing et al. 2015)","plainCitation":"(Planque and Frédou 1999; Drinkwater 2005; Fogarty et al. 2008; Pershing et al. 2015)","noteIndex":0},"citationItems":[{"id":201,"uris":["http://zotero.org/users/11233743/items/FA3XQQ8M"],"itemData":{"id":201,"type":"article-journal","container-title":"Canadian Journal of Fisheries and Aquatic Sciences","issue":"11","page":"2069-2077","title":"Temperature and the recruitment of Atlantic cod","volume":"56","author":[{"family":"Planque","given":"B"},{"family":"Frédou","given":"T"}],"issued":{"date-parts":[["1999"]]}}},{"id":200,"uris":["http://zotero.org/users/11233743/items/75QYVQCB"],"itemData":{"id":200,"type":"article-journal","container-title":"ICES Journal of Marine Science","DOI":"10.1016/j.icesjms.2005.05.015","ISSN":"1095-9289, 1054-3139","issue":"7","page":"1327-1337","title":"The response of Atlantic cod (Gadus morhua) to future climate change","volume":"62","author":[{"family":"Drinkwater","given":"Kenneth F."}],"issued":{"date-parts":[["2005",1,1]]}}},{"id":199,"uris":["http://zotero.org/users/11233743/items/IEJCZRRH"],"itemData":{"id":199,"type":"article-journal","container-title":"Mitigation and Adaptation Strategies for Global Change","DOI":"10.1007/s11027-007-9131-4","issue":"5-6","page":"453-466","title":"Potential climate change impacts on Atlantic cod (Gadus morhua) off the northeastern USA","volume":"13","author":[{"family":"Fogarty","given":"Michael"},{"family":"Incze","given":"Lewis"},{"family":"Hayhoe","given":"Katherine"},{"family":"Mountain","given":"David"},{"family":"Manning","given":"James"}],"issued":{"date-parts":[["2008",6]]}}},{"id":194,"uris":["http://zotero.org/users/11233743/items/PQ7RM2T2"],"itemData":{"id":194,"type":"article-journal","container-title":"Science","DOI":"10.1126/science.aac9819","issue":"6262","page":"809-812","title":"Slow adaptation in the face of rapid warming leads to collapse of the Gulf of Maine cod fishery","volume":"350","author":[{"family":"Pershing","given":"Andrew J."},{"family":"Alexander","given":"Michael A."},{"family":"Hernandez","given":"Christina M."},{"family":"Kerr","given":"Lisa A."},{"family":"Le Bris","given":"Arnault"},{"family":"Mills","given":"Katherine E."},{"family":"Nye","given":"Janet A."},{"family":"Record","given":"Nicholas R."},{"family":"Scannell","given":"Hillary A."},{"family":"Scott","given":"James D."},{"family":"Sherwood","given":"Graham D."},{"family":"Thomas","given":"Andrew C."}],"issued":{"date-parts":[["2015",11,13]]}}}],"schema":"https://github.com/citation-style-language/schema/raw/master/csl-citation.json"} </w:instrText>
      </w:r>
      <w:r w:rsidR="001A4303">
        <w:rPr>
          <w:rFonts w:ascii="Calibri" w:hAnsi="Calibri" w:cs="Calibri"/>
        </w:rPr>
        <w:fldChar w:fldCharType="separate"/>
      </w:r>
      <w:r w:rsidR="001A4303" w:rsidRPr="001A4303">
        <w:rPr>
          <w:rFonts w:ascii="Calibri" w:hAnsi="Calibri" w:cs="Calibri"/>
          <w:kern w:val="0"/>
        </w:rPr>
        <w:t>(Planque and Frédou 1999; Drinkwater 2005; Fogarty et al. 2008; Pershing et al. 2015)</w:t>
      </w:r>
      <w:r w:rsidR="001A4303">
        <w:rPr>
          <w:rFonts w:ascii="Calibri" w:hAnsi="Calibri" w:cs="Calibri"/>
        </w:rPr>
        <w:fldChar w:fldCharType="end"/>
      </w:r>
      <w:ins w:id="1377" w:author="Katie Lankowicz" w:date="2024-10-03T12:56:00Z" w16du:dateUtc="2024-10-03T15:56:00Z">
        <w:r w:rsidR="001A4303">
          <w:rPr>
            <w:rFonts w:ascii="Calibri" w:hAnsi="Calibri" w:cs="Calibri"/>
          </w:rPr>
          <w:t>, which emphasizes the role of habitat preferences for colder waters in contri</w:t>
        </w:r>
      </w:ins>
      <w:ins w:id="1378" w:author="Katie Lankowicz" w:date="2024-10-03T12:57:00Z" w16du:dateUtc="2024-10-03T15:57:00Z">
        <w:r w:rsidR="001A4303">
          <w:rPr>
            <w:rFonts w:ascii="Calibri" w:hAnsi="Calibri" w:cs="Calibri"/>
          </w:rPr>
          <w:t xml:space="preserve">buting to range contractions and decreasing abundance, </w:t>
        </w:r>
      </w:ins>
      <w:ins w:id="1379" w:author="Katie Lankowicz" w:date="2024-10-03T12:35:00Z" w16du:dateUtc="2024-10-03T15:35:00Z">
        <w:r w:rsidR="001A4303">
          <w:rPr>
            <w:rFonts w:ascii="Calibri" w:hAnsi="Calibri" w:cs="Calibri"/>
          </w:rPr>
          <w:t>par</w:t>
        </w:r>
        <w:r w:rsidR="001A4303" w:rsidRPr="00683668">
          <w:rPr>
            <w:rFonts w:ascii="Calibri" w:hAnsi="Calibri" w:cs="Calibri"/>
          </w:rPr>
          <w:t xml:space="preserve">ticularly in the inshore and southern areas of </w:t>
        </w:r>
      </w:ins>
      <w:ins w:id="1380" w:author="Katie Lankowicz" w:date="2024-10-03T12:58:00Z" w16du:dateUtc="2024-10-03T15:58:00Z">
        <w:r w:rsidR="001A4303">
          <w:rPr>
            <w:rFonts w:ascii="Calibri" w:hAnsi="Calibri" w:cs="Calibri"/>
          </w:rPr>
          <w:t>cod</w:t>
        </w:r>
      </w:ins>
      <w:ins w:id="1381" w:author="Katie Lankowicz" w:date="2024-10-03T12:35:00Z" w16du:dateUtc="2024-10-03T15:35:00Z">
        <w:r w:rsidR="001A4303" w:rsidRPr="00683668">
          <w:rPr>
            <w:rFonts w:ascii="Calibri" w:hAnsi="Calibri" w:cs="Calibri"/>
          </w:rPr>
          <w:t xml:space="preserve"> spatial range.</w:t>
        </w:r>
      </w:ins>
    </w:p>
    <w:p w14:paraId="4EBB3BA5" w14:textId="111E9939" w:rsidR="00CB0871" w:rsidRDefault="001A4303" w:rsidP="002E02BD">
      <w:pPr>
        <w:spacing w:after="0" w:line="480" w:lineRule="auto"/>
        <w:ind w:firstLine="720"/>
        <w:rPr>
          <w:ins w:id="1382" w:author="Katie Lankowicz" w:date="2024-10-04T14:44:00Z" w16du:dateUtc="2024-10-04T18:44:00Z"/>
          <w:rFonts w:ascii="Calibri" w:hAnsi="Calibri" w:cs="Calibri"/>
        </w:rPr>
      </w:pPr>
      <w:ins w:id="1383" w:author="Katie Lankowicz" w:date="2024-10-03T13:01:00Z" w16du:dateUtc="2024-10-03T16:01:00Z">
        <w:r>
          <w:rPr>
            <w:rFonts w:ascii="Calibri" w:hAnsi="Calibri" w:cs="Calibri"/>
          </w:rPr>
          <w:t>As the northwest Atlantic</w:t>
        </w:r>
      </w:ins>
      <w:ins w:id="1384" w:author="Katie Lankowicz" w:date="2024-10-03T13:02:00Z" w16du:dateUtc="2024-10-03T16:02:00Z">
        <w:r>
          <w:rPr>
            <w:rFonts w:ascii="Calibri" w:hAnsi="Calibri" w:cs="Calibri"/>
          </w:rPr>
          <w:t>, and specifically the Gulf of Maine-Georges Bank ecoregion, warm at a rapid rate</w:t>
        </w:r>
      </w:ins>
      <w:ins w:id="1385" w:author="Katie Lankowicz" w:date="2024-10-03T13:05:00Z" w16du:dateUtc="2024-10-03T16:05:00Z">
        <w:r>
          <w:rPr>
            <w:rFonts w:ascii="Calibri" w:hAnsi="Calibri" w:cs="Calibri"/>
          </w:rPr>
          <w:t xml:space="preserve"> </w:t>
        </w:r>
      </w:ins>
      <w:r>
        <w:rPr>
          <w:rFonts w:ascii="Calibri" w:hAnsi="Calibri" w:cs="Calibri"/>
        </w:rPr>
        <w:fldChar w:fldCharType="begin"/>
      </w:r>
      <w:r>
        <w:rPr>
          <w:rFonts w:ascii="Calibri" w:hAnsi="Calibri" w:cs="Calibri"/>
        </w:rPr>
        <w:instrText xml:space="preserve"> ADDIN ZOTERO_ITEM CSL_CITATION {"citationID":"Ec7vzMhB","properties":{"formattedCitation":"(Pershing et al. 2015)","plainCitation":"(Pershing et al. 2015)","noteIndex":0},"citationItems":[{"id":194,"uris":["http://zotero.org/users/11233743/items/PQ7RM2T2"],"itemData":{"id":194,"type":"article-journal","container-title":"Science","DOI":"10.1126/science.aac9819","issue":"6262","page":"809-812","title":"Slow adaptation in the face of rapid warming leads to collapse of the Gulf of Maine cod fishery","volume":"350","author":[{"family":"Pershing","given":"Andrew J."},{"family":"Alexander","given":"Michael A."},{"family":"Hernandez","given":"Christina M."},{"family":"Kerr","given":"Lisa A."},{"family":"Le Bris","given":"Arnault"},{"family":"Mills","given":"Katherine E."},{"family":"Nye","given":"Janet A."},{"family":"Record","given":"Nicholas R."},{"family":"Scannell","given":"Hillary A."},{"family":"Scott","given":"James D."},{"family":"Sherwood","given":"Graham D."},{"family":"Thomas","given":"Andrew C."}],"issued":{"date-parts":[["2015",11,13]]}}}],"schema":"https://github.com/citation-style-language/schema/raw/master/csl-citation.json"} </w:instrText>
      </w:r>
      <w:r>
        <w:rPr>
          <w:rFonts w:ascii="Calibri" w:hAnsi="Calibri" w:cs="Calibri"/>
        </w:rPr>
        <w:fldChar w:fldCharType="separate"/>
      </w:r>
      <w:r w:rsidRPr="001A4303">
        <w:rPr>
          <w:rFonts w:ascii="Calibri" w:hAnsi="Calibri" w:cs="Calibri"/>
        </w:rPr>
        <w:t>(Pershing et al. 2015)</w:t>
      </w:r>
      <w:r>
        <w:rPr>
          <w:rFonts w:ascii="Calibri" w:hAnsi="Calibri" w:cs="Calibri"/>
        </w:rPr>
        <w:fldChar w:fldCharType="end"/>
      </w:r>
      <w:ins w:id="1386" w:author="Katie Lankowicz" w:date="2024-10-03T13:02:00Z" w16du:dateUtc="2024-10-03T16:02:00Z">
        <w:r>
          <w:rPr>
            <w:rFonts w:ascii="Calibri" w:hAnsi="Calibri" w:cs="Calibri"/>
          </w:rPr>
          <w:t>, it should be expected that</w:t>
        </w:r>
      </w:ins>
      <w:ins w:id="1387" w:author="Katie Lankowicz" w:date="2024-10-03T13:04:00Z" w16du:dateUtc="2024-10-03T16:04:00Z">
        <w:r>
          <w:rPr>
            <w:rFonts w:ascii="Calibri" w:hAnsi="Calibri" w:cs="Calibri"/>
          </w:rPr>
          <w:t xml:space="preserve"> the </w:t>
        </w:r>
      </w:ins>
      <w:ins w:id="1388" w:author="Katie Lankowicz" w:date="2024-10-03T13:05:00Z" w16du:dateUtc="2024-10-03T16:05:00Z">
        <w:r>
          <w:rPr>
            <w:rFonts w:ascii="Calibri" w:hAnsi="Calibri" w:cs="Calibri"/>
          </w:rPr>
          <w:t xml:space="preserve">distribution of cod will be condensed into increasingly smaller patches of suitable habitat. </w:t>
        </w:r>
      </w:ins>
      <w:ins w:id="1389" w:author="Katie Lankowicz" w:date="2024-10-03T14:09:00Z" w16du:dateUtc="2024-10-03T17:09:00Z">
        <w:r>
          <w:rPr>
            <w:rFonts w:ascii="Calibri" w:hAnsi="Calibri" w:cs="Calibri"/>
          </w:rPr>
          <w:t xml:space="preserve">Successful management efforts will need to consider the potential </w:t>
        </w:r>
      </w:ins>
      <w:ins w:id="1390" w:author="Katie Lankowicz" w:date="2024-10-04T14:17:00Z" w16du:dateUtc="2024-10-04T18:17:00Z">
        <w:r w:rsidR="00611677">
          <w:rPr>
            <w:rFonts w:ascii="Calibri" w:hAnsi="Calibri" w:cs="Calibri"/>
          </w:rPr>
          <w:t xml:space="preserve">negative </w:t>
        </w:r>
      </w:ins>
      <w:ins w:id="1391" w:author="Katie Lankowicz" w:date="2024-10-04T14:16:00Z" w16du:dateUtc="2024-10-04T18:16:00Z">
        <w:r w:rsidR="00611677">
          <w:rPr>
            <w:rFonts w:ascii="Calibri" w:hAnsi="Calibri" w:cs="Calibri"/>
          </w:rPr>
          <w:t>effects</w:t>
        </w:r>
      </w:ins>
      <w:ins w:id="1392" w:author="Katie Lankowicz" w:date="2024-10-04T14:17:00Z" w16du:dateUtc="2024-10-04T18:17:00Z">
        <w:r w:rsidR="00611677">
          <w:rPr>
            <w:rFonts w:ascii="Calibri" w:hAnsi="Calibri" w:cs="Calibri"/>
          </w:rPr>
          <w:t xml:space="preserve"> </w:t>
        </w:r>
      </w:ins>
      <w:ins w:id="1393" w:author="Katie Lankowicz" w:date="2024-10-04T14:16:00Z" w16du:dateUtc="2024-10-04T18:16:00Z">
        <w:r w:rsidR="00611677">
          <w:rPr>
            <w:rFonts w:ascii="Calibri" w:hAnsi="Calibri" w:cs="Calibri"/>
          </w:rPr>
          <w:t>of</w:t>
        </w:r>
      </w:ins>
      <w:ins w:id="1394" w:author="Katie Lankowicz" w:date="2024-10-04T14:17:00Z" w16du:dateUtc="2024-10-04T18:17:00Z">
        <w:r w:rsidR="00611677">
          <w:rPr>
            <w:rFonts w:ascii="Calibri" w:hAnsi="Calibri" w:cs="Calibri"/>
          </w:rPr>
          <w:t xml:space="preserve"> reduced patch size and overall suitability of the Northeast US continental shelf under warming condition</w:t>
        </w:r>
      </w:ins>
      <w:ins w:id="1395" w:author="Katie Lankowicz" w:date="2024-10-04T14:18:00Z" w16du:dateUtc="2024-10-04T18:18:00Z">
        <w:r w:rsidR="00611677">
          <w:rPr>
            <w:rFonts w:ascii="Calibri" w:hAnsi="Calibri" w:cs="Calibri"/>
          </w:rPr>
          <w:t>s to</w:t>
        </w:r>
      </w:ins>
      <w:ins w:id="1396" w:author="Katie Lankowicz" w:date="2024-10-04T14:38:00Z" w16du:dateUtc="2024-10-04T18:38:00Z">
        <w:r w:rsidR="002E02BD">
          <w:rPr>
            <w:rFonts w:ascii="Calibri" w:hAnsi="Calibri" w:cs="Calibri"/>
          </w:rPr>
          <w:t xml:space="preserve"> cod</w:t>
        </w:r>
      </w:ins>
      <w:ins w:id="1397" w:author="Katie Lankowicz" w:date="2024-10-04T14:18:00Z" w16du:dateUtc="2024-10-04T18:18:00Z">
        <w:r w:rsidR="00611677">
          <w:rPr>
            <w:rFonts w:ascii="Calibri" w:hAnsi="Calibri" w:cs="Calibri"/>
          </w:rPr>
          <w:t xml:space="preserve"> recruitment and survival</w:t>
        </w:r>
      </w:ins>
      <w:ins w:id="1398" w:author="Katie Lankowicz" w:date="2024-10-04T14:17:00Z" w16du:dateUtc="2024-10-04T18:17:00Z">
        <w:r w:rsidR="00611677">
          <w:rPr>
            <w:rFonts w:ascii="Calibri" w:hAnsi="Calibri" w:cs="Calibri"/>
          </w:rPr>
          <w:t>.</w:t>
        </w:r>
      </w:ins>
      <w:ins w:id="1399" w:author="Katie Lankowicz" w:date="2024-10-04T14:18:00Z" w16du:dateUtc="2024-10-04T18:18:00Z">
        <w:r w:rsidR="00611677">
          <w:rPr>
            <w:rFonts w:ascii="Calibri" w:hAnsi="Calibri" w:cs="Calibri"/>
          </w:rPr>
          <w:t xml:space="preserve"> </w:t>
        </w:r>
      </w:ins>
      <w:ins w:id="1400" w:author="Katie Lankowicz" w:date="2024-10-03T14:04:00Z" w16du:dateUtc="2024-10-03T17:04:00Z">
        <w:r>
          <w:rPr>
            <w:rFonts w:ascii="Calibri" w:hAnsi="Calibri" w:cs="Calibri"/>
          </w:rPr>
          <w:t xml:space="preserve">Environmental forcing </w:t>
        </w:r>
      </w:ins>
      <w:ins w:id="1401" w:author="Katie Lankowicz" w:date="2024-10-03T14:05:00Z" w16du:dateUtc="2024-10-03T17:05:00Z">
        <w:r>
          <w:rPr>
            <w:rFonts w:ascii="Calibri" w:hAnsi="Calibri" w:cs="Calibri"/>
          </w:rPr>
          <w:t xml:space="preserve">may strongly affect the small size class, as </w:t>
        </w:r>
      </w:ins>
      <w:ins w:id="1402" w:author="Katie Lankowicz" w:date="2024-10-03T14:26:00Z" w16du:dateUtc="2024-10-03T17:26:00Z">
        <w:r>
          <w:rPr>
            <w:rFonts w:ascii="Calibri" w:hAnsi="Calibri" w:cs="Calibri"/>
          </w:rPr>
          <w:t>its</w:t>
        </w:r>
      </w:ins>
      <w:ins w:id="1403" w:author="Katie Lankowicz" w:date="2024-10-03T14:05:00Z" w16du:dateUtc="2024-10-03T17:05:00Z">
        <w:r>
          <w:rPr>
            <w:rFonts w:ascii="Calibri" w:hAnsi="Calibri" w:cs="Calibri"/>
          </w:rPr>
          <w:t xml:space="preserve"> </w:t>
        </w:r>
      </w:ins>
      <w:ins w:id="1404" w:author="Katie Lankowicz" w:date="2024-10-03T14:06:00Z" w16du:dateUtc="2024-10-03T17:06:00Z">
        <w:r>
          <w:rPr>
            <w:rFonts w:ascii="Calibri" w:hAnsi="Calibri" w:cs="Calibri"/>
          </w:rPr>
          <w:t xml:space="preserve">distribution is concentrated within shallow nearshore waters most vulnerable to increasing bottom water temperatures </w:t>
        </w:r>
      </w:ins>
      <w:r>
        <w:rPr>
          <w:rFonts w:ascii="Calibri" w:hAnsi="Calibri" w:cs="Calibri"/>
        </w:rPr>
        <w:fldChar w:fldCharType="begin"/>
      </w:r>
      <w:r>
        <w:rPr>
          <w:rFonts w:ascii="Calibri" w:hAnsi="Calibri" w:cs="Calibri"/>
        </w:rPr>
        <w:instrText xml:space="preserve"> ADDIN ZOTERO_ITEM CSL_CITATION {"citationID":"Z5HXcwGV","properties":{"formattedCitation":"(Kavanaugh et al. 2017)","plainCitation":"(Kavanaugh et al. 2017)","noteIndex":0},"citationItems":[{"id":289,"uris":["http://zotero.org/users/11233743/items/JHRZ6652"],"itemData":{"id":289,"type":"article-journal","abstract":"The U.S. Northeast Continental Shelf is experiencing rapid warming, with potentially profound consequences to marine ecosystems. While satellites document multiple scales of spatial and temporal variability on the surface, our understanding of the status, trends, and drivers of the benthic environmental change remains limited. We interpolated sparse benthic temperature data along the New England Shelf and upper Slope using a seasonally dynamic, regionally speciﬁc multiple linear regression model that merged in situ and remote sensing data. The statistical model predicted nearly 90% of the variability of the data, resulting in a synoptic time series spanning over three decades from 1982 to 2014. Benthic temperatures increased throughout the domain, including in the Gulf of Maine. Rates of benthic warming ranged from 0.1 to 0.48C per decade, with fastest rates occurring in shallow, nearshore regions and on Georges Bank, the latter exceeding rates observed in the surface. Rates of benthic warming were up to 1.6 times faster in winter than the rest of the year in many regions, with important implications for disease occurrence and energetics of overwintering species. Drivers of warming varied over the domain. In southern New England and the mid-Atlantic shallow Shelf regions, benthic warming was tightly coupled to changes in SST, whereas both regional and basin-scale changes in ocean circulation affect temperatures in the Gulf of Maine, the Continental Shelf, and Georges Banks. These results highlight data gaps, the current feasibility of prediction from remotely sensed variables, and the need for improved understanding on how climate may affect seasonally speciﬁc ecological processes.","container-title":"Journal of Geophysical Research: Oceans","DOI":"10.1002/2017JC012953","ISSN":"2169-9275, 2169-9291","issue":"12","journalAbbreviation":"JGR Oceans","language":"en","license":"http://creativecommons.org/licenses/by-nc-nd/4.0/","page":"9399-9414","source":"DOI.org (Crossref)","title":"Thirty‐Three Years of Ocean Benthic Warming Along the U.S. Northeast Continental Shelf and Slope: Patterns, Drivers, and Ecological Consequences","title-short":"Thirty‐Three Years of Ocean Benthic Warming Along the U.S. Northeast Continental Shelf and Slope","volume":"122","author":[{"family":"Kavanaugh","given":"Maria T."},{"family":"Rheuban","given":"Jennie E."},{"family":"Luis","given":"Kelly M. A."},{"family":"Doney","given":"Scott C."}],"issued":{"date-parts":[["2017",12]]}}}],"schema":"https://github.com/citation-style-language/schema/raw/master/csl-citation.json"} </w:instrText>
      </w:r>
      <w:r>
        <w:rPr>
          <w:rFonts w:ascii="Calibri" w:hAnsi="Calibri" w:cs="Calibri"/>
        </w:rPr>
        <w:fldChar w:fldCharType="separate"/>
      </w:r>
      <w:r w:rsidRPr="001A4303">
        <w:rPr>
          <w:rFonts w:ascii="Calibri" w:hAnsi="Calibri" w:cs="Calibri"/>
        </w:rPr>
        <w:t>(Kavanaugh et al. 2017)</w:t>
      </w:r>
      <w:r>
        <w:rPr>
          <w:rFonts w:ascii="Calibri" w:hAnsi="Calibri" w:cs="Calibri"/>
        </w:rPr>
        <w:fldChar w:fldCharType="end"/>
      </w:r>
      <w:ins w:id="1405" w:author="Katie Lankowicz" w:date="2024-10-03T14:07:00Z" w16du:dateUtc="2024-10-03T17:07:00Z">
        <w:r>
          <w:rPr>
            <w:rFonts w:ascii="Calibri" w:hAnsi="Calibri" w:cs="Calibri"/>
          </w:rPr>
          <w:t xml:space="preserve">. The benthic characteristics and temperatures of high-density patches of </w:t>
        </w:r>
      </w:ins>
      <w:ins w:id="1406" w:author="Katie Lankowicz" w:date="2024-10-03T14:08:00Z" w16du:dateUtc="2024-10-03T17:08:00Z">
        <w:r>
          <w:rPr>
            <w:rFonts w:ascii="Calibri" w:hAnsi="Calibri" w:cs="Calibri"/>
          </w:rPr>
          <w:t xml:space="preserve">small cod should be of particular </w:t>
        </w:r>
      </w:ins>
      <w:ins w:id="1407" w:author="Katie Lankowicz" w:date="2024-10-03T14:10:00Z" w16du:dateUtc="2024-10-03T17:10:00Z">
        <w:r>
          <w:rPr>
            <w:rFonts w:ascii="Calibri" w:hAnsi="Calibri" w:cs="Calibri"/>
          </w:rPr>
          <w:t>concern</w:t>
        </w:r>
      </w:ins>
      <w:ins w:id="1408" w:author="Katie Lankowicz" w:date="2024-10-03T14:08:00Z" w16du:dateUtc="2024-10-03T17:08:00Z">
        <w:r>
          <w:rPr>
            <w:rFonts w:ascii="Calibri" w:hAnsi="Calibri" w:cs="Calibri"/>
          </w:rPr>
          <w:t xml:space="preserve"> to managers, as juvenile mortality rates have been hypothesized as more important to cod population growth than adult survival and fecundity </w:t>
        </w:r>
      </w:ins>
      <w:r>
        <w:rPr>
          <w:rFonts w:ascii="Calibri" w:hAnsi="Calibri" w:cs="Calibri"/>
        </w:rPr>
        <w:fldChar w:fldCharType="begin"/>
      </w:r>
      <w:r>
        <w:rPr>
          <w:rFonts w:ascii="Calibri" w:hAnsi="Calibri" w:cs="Calibri"/>
        </w:rPr>
        <w:instrText xml:space="preserve"> ADDIN ZOTERO_ITEM CSL_CITATION {"citationID":"JWP9Gscb","properties":{"formattedCitation":"(Wright 2014)","plainCitation":"(Wright 2014)","noteIndex":0},"citationItems":[{"id":105,"uris":["http://zotero.org/users/11233743/items/VIJ8KHTB"],"itemData":{"id":105,"type":"article-journal","abstract":"Age at maturity is one of the key variables determining the maximum rate of population growth and so may be a good indicator of stock recovery potential. Spawner age composition may also affect the probability of high recruitment and so could be relevant to stock recovery. This study examined the relation between early survival, age at maturity, and the demographic composition of spawners in many cod and haddock stocks. Reported measures of fecundity and maturity were used to estimate total egg production for comparison with numbers at age 1 and age at 50% maturity. The instantaneous rate of population growth (r) was estimated for cohorts from life history tables during periods when spawning biomass was depleted (e.g. ,Bpa) using reproductive and mortality data for stocks. Age-speciﬁc survival was found to be far more important than reproductive rate in determining population growth rate. Stocks that experienced low and more variable survival matured early and had a high relative fecundity. Hence, while early maturing stocks have the potential for high population growth following favourable recruitment events, they would not be expected to recover any faster than late maturing stocks because of the generally low early survival rate that they experience. Measures of spawner age diversity and mean age were found to be positively correlated with offspring survivorship in a few cod stocks. However, in general, it appears difﬁcult to infer recovery potential from life history characteristics, which may be expected, given that regional variation in reproductive success will ultimately be expected to shape local reproductive schedules.","container-title":"ICES Journal of Marine Science","DOI":"10.1093/icesjms/fsu100","ISSN":"1054-3139, 1095-9289","issue":"6","language":"en","page":"1393-1406","source":"DOI.org (Crossref)","title":"Are there useful life history indicators of stock recovery rate in gadoids?","volume":"71","author":[{"family":"Wright","given":"Peter J."}],"issued":{"date-parts":[["2014",9,1]]}}}],"schema":"https://github.com/citation-style-language/schema/raw/master/csl-citation.json"} </w:instrText>
      </w:r>
      <w:r>
        <w:rPr>
          <w:rFonts w:ascii="Calibri" w:hAnsi="Calibri" w:cs="Calibri"/>
        </w:rPr>
        <w:fldChar w:fldCharType="separate"/>
      </w:r>
      <w:r w:rsidRPr="001A4303">
        <w:rPr>
          <w:rFonts w:ascii="Calibri" w:hAnsi="Calibri" w:cs="Calibri"/>
        </w:rPr>
        <w:t>(Wright 2014)</w:t>
      </w:r>
      <w:r>
        <w:rPr>
          <w:rFonts w:ascii="Calibri" w:hAnsi="Calibri" w:cs="Calibri"/>
        </w:rPr>
        <w:fldChar w:fldCharType="end"/>
      </w:r>
      <w:ins w:id="1409" w:author="Katie Lankowicz" w:date="2024-10-03T14:08:00Z" w16du:dateUtc="2024-10-03T17:08:00Z">
        <w:r>
          <w:rPr>
            <w:rFonts w:ascii="Calibri" w:hAnsi="Calibri" w:cs="Calibri"/>
          </w:rPr>
          <w:t>.</w:t>
        </w:r>
      </w:ins>
      <w:del w:id="1410" w:author="Katie Lankowicz" w:date="2024-10-03T13:41:00Z" w16du:dateUtc="2024-10-03T16:41:00Z">
        <w:r w:rsidR="00122B92" w:rsidRPr="00683668" w:rsidDel="001A4303">
          <w:rPr>
            <w:rFonts w:ascii="Calibri" w:hAnsi="Calibri" w:cs="Calibri"/>
          </w:rPr>
          <w:delText xml:space="preserve">As </w:delText>
        </w:r>
      </w:del>
      <w:del w:id="1411" w:author="Katie Lankowicz" w:date="2024-10-03T13:00:00Z" w16du:dateUtc="2024-10-03T16:00:00Z">
        <w:r w:rsidR="00122B92" w:rsidRPr="00683668" w:rsidDel="001A4303">
          <w:rPr>
            <w:rFonts w:ascii="Calibri" w:hAnsi="Calibri" w:cs="Calibri"/>
          </w:rPr>
          <w:delText xml:space="preserve">cod populations </w:delText>
        </w:r>
      </w:del>
      <w:del w:id="1412" w:author="Katie Lankowicz" w:date="2024-10-03T12:59:00Z" w16du:dateUtc="2024-10-03T15:59:00Z">
        <w:r w:rsidR="00122B92" w:rsidRPr="00683668" w:rsidDel="001A4303">
          <w:rPr>
            <w:rFonts w:ascii="Calibri" w:hAnsi="Calibri" w:cs="Calibri"/>
          </w:rPr>
          <w:delText>move</w:delText>
        </w:r>
      </w:del>
      <w:del w:id="1413" w:author="Katie Lankowicz" w:date="2024-10-03T13:41:00Z" w16du:dateUtc="2024-10-03T16:41:00Z">
        <w:r w:rsidR="00122B92" w:rsidRPr="00683668" w:rsidDel="001A4303">
          <w:rPr>
            <w:rFonts w:ascii="Calibri" w:hAnsi="Calibri" w:cs="Calibri"/>
          </w:rPr>
          <w:delText>, it will be important to quantify the possible reduction in high-suitability habitats. This will require robust models of cod habitat associations built on cod observation data and high-quality habitat data throughout the cod spatial range.</w:delText>
        </w:r>
      </w:del>
      <w:del w:id="1414" w:author="Katie Lankowicz" w:date="2024-10-04T14:20:00Z" w16du:dateUtc="2024-10-04T18:20:00Z">
        <w:r w:rsidR="00CB0871" w:rsidDel="00611677">
          <w:rPr>
            <w:rFonts w:ascii="Calibri" w:hAnsi="Calibri" w:cs="Calibri"/>
          </w:rPr>
          <w:fldChar w:fldCharType="begin"/>
        </w:r>
        <w:r w:rsidR="00CB0871" w:rsidDel="00611677">
          <w:rPr>
            <w:rFonts w:ascii="Calibri" w:hAnsi="Calibri" w:cs="Calibri"/>
          </w:rPr>
          <w:delInstrText xml:space="preserve"> ADDIN ZOTERO_ITEM CSL_CITATION {"citationID":"pABms1ON","properties":{"formattedCitation":"(Kritzer and Cadrin 2012)","plainCitation":"(Kritzer and Cadrin 2012)","noteIndex":0},"citationItems":[{"id":244,"uris":["http://zotero.org/users/11233743/items/46N6FZX3"],"itemData":{"id":244,"type":"report","collection-title":"New England Fishery Management Council, Scientific and Statistical Committee","event-place":"Newburyport, Massachusetts","language":"en","publisher-place":"Newburyport, Massachusetts","source":"Zotero","title":"Spatial Ecology of Atlantic Cod in the Gulf of Maine","author":[{"family":"Kritzer","given":"Jake"},{"family":"Cadrin","given":"Steve"}],"issued":{"date-parts":[["2012"]]}}}],"schema":"https://github.com/citation-style-language/schema/raw/master/csl-citation.json"} </w:delInstrText>
        </w:r>
        <w:r w:rsidR="00CB0871" w:rsidDel="00611677">
          <w:rPr>
            <w:rFonts w:ascii="Calibri" w:hAnsi="Calibri" w:cs="Calibri"/>
          </w:rPr>
          <w:fldChar w:fldCharType="separate"/>
        </w:r>
        <w:r w:rsidR="00CB0871" w:rsidRPr="00CB0871" w:rsidDel="00611677">
          <w:rPr>
            <w:rFonts w:ascii="Calibri" w:hAnsi="Calibri" w:cs="Calibri"/>
          </w:rPr>
          <w:delText>(Kritzer and Cadrin 2012)</w:delText>
        </w:r>
        <w:r w:rsidR="00CB0871" w:rsidDel="00611677">
          <w:rPr>
            <w:rFonts w:ascii="Calibri" w:hAnsi="Calibri" w:cs="Calibri"/>
          </w:rPr>
          <w:fldChar w:fldCharType="end"/>
        </w:r>
        <w:r w:rsidR="0026054D" w:rsidDel="00611677">
          <w:rPr>
            <w:rFonts w:ascii="Calibri" w:hAnsi="Calibri" w:cs="Calibri"/>
          </w:rPr>
          <w:fldChar w:fldCharType="begin"/>
        </w:r>
        <w:r w:rsidR="0026054D" w:rsidDel="00611677">
          <w:rPr>
            <w:rFonts w:ascii="Calibri" w:hAnsi="Calibri" w:cs="Calibri"/>
          </w:rPr>
          <w:delInstrText xml:space="preserve"> ADDIN ZOTERO_ITEM CSL_CITATION {"citationID":"0PVilrB3","properties":{"formattedCitation":"(Kovach et al. 2010; Zemeckis et al. 2014; Clucas et al. 2019; McBride and Smedbol 2022)","plainCitation":"(Kovach et al. 2010; Zemeckis et al. 2014; Clucas et al. 2019; McBride and Smedbol 2022)","noteIndex":0},"citationItems":[{"id":294,"uris":["http://zotero.org/users/11233743/items/L6FZB9CD"],"itemData":{"id":294,"type":"article-journal","abstract":"Atlantic cod Gadus morhua in US waters are currently managed as 2 stocks: (1) a Gulf of Maine stock and (2) a Georges Bank and south stock. This designation is decades old and warrants re-evaluation in light of concerns that fisheries management units may not reflect biologically meaningful population units. In this study, we used 10 microsatellite loci, the PanI locus, and 5 single nucleotide polymorphism markers to characterize the population genetic structure of cod in US waters. We found significant differentiation among temporally and spatially divergent populations of cod (global FST = 0.0044), primarily stemming from 2 potentially non-neutral loci, and evidence for a population structure that strongly contradicts the current 2-stock management model. This genetic structure was stable over a 5 yr period. Our results indicate that cod in US waters are broadly structured into 3 groups: (1) a northern spring-spawning coastal complex in the Gulf of Maine (GOM), (2) a southern complex consisting of winter-spawning inshore GOM, offshore GOM and sites south of Cape Cod, Massachusetts, and (3) a Georges Bank population. The strongest differentiation occurs between populations in the northern and southern complex (mean FST = 0.0085), some of which spawn in the same bays in different seasons. By means of mixture analysis, young-of-the-year fish sampled on juvenile nurseries were assigned to the spawning complex of their origin. Our findings contribute to a growing body of knowledge that Atlantic cod and other marine fish populations are structured on a finer scale than previously thought and that this structure supports biocomplexity and locally adapted populations. As such, it may be warranted to re-evaluate current management units and tailor management plans toward this finer scale.","container-title":"Marine Ecology Progress Series","DOI":"10.3354/meps08612","ISSN":"0171-8630, 1616-1599","journalAbbreviation":"Mar. Ecol. Prog. Ser.","language":"en","page":"177-195","source":"DOI.org (Crossref)","title":"Fine-scale spatial and temporal genetic structure of Atlantic cod off the Atlantic coast of the USA","volume":"410","author":[{"family":"Kovach","given":"Ai"},{"family":"Breton","given":"Ts"},{"family":"Berlinsky","given":"Dl"},{"family":"Maceda","given":"L"},{"family":"Wirgin","given":"I"}],"issued":{"date-parts":[["2010",7,14]]}}},{"id":162,"uris":["http://zotero.org/users/11233743/items/GRNJMNC6"],"itemData":{"id":162,"type":"article-journal","abstract":"Mismatches between biological population structure and management unit boundaries often violate the unit-stock assumption, which can reduce the accuracy and relevance of stock assessment results and lead to ineffective ﬁshery management. Since 1972, Atlantic cod (Gadus morhua) have been managed in US waters as two units: the Gulf of Maine and the Georges Bank stocks, both of which have experienced recent difﬁculties in rebuilding. An interdisciplinary review of available biological information was conducted to investigate cod population structure in US waters and to evaluate the biological appropriateness of the current two-stock model. Our review demonstrates that spawning components in the Great South Channel, Nantucket Shoals, southern New England, and Middle Atlantic are more connected with spawning components in the Gulf of Maine than on eastern Georges Bank, with which they are currently managed. Therefore, a modiﬁcation of current stock boundaries is recommended to provide a more accurate representation of biological population structure. Proposed alternatives divide inshore and offshore spawning components into separate management units, thereby separating the current Georges Bank stock longitudinally. Continued research, including stock composition analysis, is required to evaluate uncertainties, delineate biological stocks, and develop sustainable management practices that account for intrastock diversity (e.g. winter and spring-spawning components that overlap spatially).","container-title":"ICES Journal of Marine Science","DOI":"10.1093/icesjms/fsu032","ISSN":"1095-9289, 1054-3139","issue":"6","language":"en","page":"1490-1506","source":"DOI.org (Crossref)","title":"Stock identification of Atlantic cod (Gadus morhua) in US waters: an interdisciplinary approach","title-short":"Stock identification of Atlantic cod (Gadus morhua) in US waters","volume":"71","author":[{"family":"Zemeckis","given":"Douglas R."},{"family":"Martins","given":"David"},{"family":"Kerr","given":"Lisa A."},{"family":"Cadrin","given":"Steven X."}],"issued":{"date-parts":[["2014",9,1]]}}},{"id":293,"uris":["http://zotero.org/users/11233743/items/BG6WN5BV"],"itemData":{"id":293,"type":"article-journal","abstract":"Selection can create complex patterns of adaptive differentiation among populations in the wild that may be relevant to management. Atlantic cod in the Northwest Atlantic are at a fraction of their historical abundance and a lack of recovery within the Gulf of Maine has created concern regarding the misalignment of fisheries management structures with biological population structure. To address this and investigate genome‐wide patterns of variation, we used low‐coverage sequencing to perform a region‐wide, whole‐genome analysis of fine‐scale population structure. We sequenced 306 individuals from 20 sampling locations in U.S. and Canadian waters, including the major spawning aggregations in the Gulf of Maine in addition to spawning aggregations from Georges Bank, southern New England, the eastern Scotian Shelf, and St. Pierre Bank. With genotype likelihoods estimated at almost 11 million loci, we found large differences in haplotype frequencies of previously described chromosomal inversions between Canadian and U.S. sampling locations and also among U.S. sampling locations. Our whole‐genome resolution also revealed novel outlier peaks, some of which showed significant genetic differentiation among sampling locations. Comparisons between allochronic winter‐ and spring‐spawning populations revealed highly elevated relative (FST) and absolute (dxy) genetic differentiation near genes involved in reproduction, particularly genes associated with the brain‐pituitary‐gonadal axis, which likely control timing of spawning, contributing to prezygotic isolation. We also found genetic differentiation associated with heat shock proteins and other genes of functional relevance, with complex patterns that may point to multifaceted selection pressures and local adaptation among spawning populations. We provide a high‐resolution picture of U.S. Atlantic cod population structure, revealing greater complexity than is currently recognized in management. Our genome‐scan approach likely underestimates the full suite of adaptive differentiation among sampling locations. Nevertheless, it should inform the revision of stock boundaries to preserve adaptive genetic diversity and evolutionary potential of cod populations.","container-title":"Evolutionary Applications","DOI":"10.1111/eva.12861","ISSN":"1752-4571, 1752-4571","issue":"10","journalAbbreviation":"Evolutionary Applications","language":"en","page":"1971-1987","source":"DOI.org (Crossref)","title":"Novel signals of adaptive genetic variation in northwestern Atlantic cod revealed by whole‐genome sequencing","volume":"12","author":[{"family":"Clucas","given":"Gemma V."},{"family":"Lou","given":"R. Nicolas"},{"family":"Therkildsen","given":"Nina O."},{"family":"Kovach","given":"Adrienne I."}],"issued":{"date-parts":[["2019",12]]}}},{"id":147,"uris":["http://zotero.org/users/11233743/items/M5X252X5"],"itemData":{"id":147,"type":"report","collection-title":"NMFS-NE-273","genre":"NOAA Technical Memorandum","language":"en","source":"Zotero","title":"An Interdisciplinary Review of Atlantic Cod (Gadus morhua) Stock Structure in the Western North Atlantic Ocean","author":[{"family":"McBride","given":"Richard S."},{"family":"Smedbol","given":"R. Kent"}],"issued":{"date-parts":[["2022"]]}}}],"schema":"https://github.com/citation-style-language/schema/raw/master/csl-citation.json"} </w:delInstrText>
        </w:r>
        <w:r w:rsidR="0026054D" w:rsidDel="00611677">
          <w:rPr>
            <w:rFonts w:ascii="Calibri" w:hAnsi="Calibri" w:cs="Calibri"/>
          </w:rPr>
          <w:fldChar w:fldCharType="separate"/>
        </w:r>
        <w:r w:rsidR="0026054D" w:rsidRPr="0026054D" w:rsidDel="00611677">
          <w:rPr>
            <w:rFonts w:ascii="Calibri" w:hAnsi="Calibri" w:cs="Calibri"/>
          </w:rPr>
          <w:delText>(Kovach et al. 2010; Zemeckis et al. 2014; Clucas et al. 2019; McBride and Smedbol 2022)</w:delText>
        </w:r>
        <w:r w:rsidR="0026054D" w:rsidDel="00611677">
          <w:rPr>
            <w:rFonts w:ascii="Calibri" w:hAnsi="Calibri" w:cs="Calibri"/>
          </w:rPr>
          <w:fldChar w:fldCharType="end"/>
        </w:r>
      </w:del>
      <w:ins w:id="1415" w:author="Katie Lankowicz" w:date="2024-10-04T13:33:00Z" w16du:dateUtc="2024-10-04T17:33:00Z">
        <w:r w:rsidR="00CB0871">
          <w:rPr>
            <w:rFonts w:ascii="Calibri" w:hAnsi="Calibri" w:cs="Calibri"/>
          </w:rPr>
          <w:t xml:space="preserve"> </w:t>
        </w:r>
      </w:ins>
    </w:p>
    <w:p w14:paraId="27CC4D4D" w14:textId="664EB1C2" w:rsidR="00401A28" w:rsidRDefault="00D61414" w:rsidP="00D61414">
      <w:pPr>
        <w:spacing w:line="480" w:lineRule="auto"/>
        <w:ind w:firstLine="720"/>
        <w:rPr>
          <w:ins w:id="1416" w:author="Katie Lankowicz" w:date="2024-10-04T14:45:00Z" w16du:dateUtc="2024-10-04T18:45:00Z"/>
          <w:rFonts w:ascii="Calibri" w:hAnsi="Calibri" w:cs="Calibri"/>
        </w:rPr>
      </w:pPr>
      <w:ins w:id="1417" w:author="Katie Lankowicz" w:date="2024-10-04T14:46:00Z" w16du:dateUtc="2024-10-04T18:46:00Z">
        <w:r>
          <w:rPr>
            <w:rFonts w:ascii="Calibri" w:hAnsi="Calibri" w:cs="Calibri"/>
          </w:rPr>
          <w:t xml:space="preserve">Several areas closed to </w:t>
        </w:r>
        <w:proofErr w:type="spellStart"/>
        <w:r>
          <w:rPr>
            <w:rFonts w:ascii="Calibri" w:hAnsi="Calibri" w:cs="Calibri"/>
          </w:rPr>
          <w:t>groundfishing</w:t>
        </w:r>
        <w:proofErr w:type="spellEnd"/>
        <w:r>
          <w:rPr>
            <w:rFonts w:ascii="Calibri" w:hAnsi="Calibri" w:cs="Calibri"/>
          </w:rPr>
          <w:t xml:space="preserve"> are among the persistent high-density patches. </w:t>
        </w:r>
        <w:r w:rsidRPr="00683668">
          <w:rPr>
            <w:rFonts w:ascii="Calibri" w:hAnsi="Calibri" w:cs="Calibri"/>
          </w:rPr>
          <w:t xml:space="preserve">For example, large cod </w:t>
        </w:r>
        <w:r>
          <w:rPr>
            <w:rFonts w:ascii="Calibri" w:hAnsi="Calibri" w:cs="Calibri"/>
          </w:rPr>
          <w:t>were consistently present at high densities in the Western Gulf of Maine Closed Area.</w:t>
        </w:r>
        <w:r w:rsidRPr="00683668">
          <w:rPr>
            <w:rFonts w:ascii="Calibri" w:hAnsi="Calibri" w:cs="Calibri"/>
          </w:rPr>
          <w:t xml:space="preserve"> </w:t>
        </w:r>
        <w:r>
          <w:rPr>
            <w:rFonts w:ascii="Calibri" w:hAnsi="Calibri" w:cs="Calibri"/>
          </w:rPr>
          <w:t xml:space="preserve">Small cod were consistently present at high densities in nearshore waters within and around the Great </w:t>
        </w:r>
        <w:r>
          <w:rPr>
            <w:rFonts w:ascii="Calibri" w:hAnsi="Calibri" w:cs="Calibri"/>
          </w:rPr>
          <w:lastRenderedPageBreak/>
          <w:t xml:space="preserve">South Channel Habitat Management Area. </w:t>
        </w:r>
      </w:ins>
      <w:ins w:id="1418" w:author="Katie Lankowicz" w:date="2024-10-04T14:40:00Z" w16du:dateUtc="2024-10-04T18:40:00Z">
        <w:r w:rsidR="002E02BD">
          <w:rPr>
            <w:rFonts w:ascii="Calibri" w:hAnsi="Calibri" w:cs="Calibri"/>
          </w:rPr>
          <w:t xml:space="preserve">The continued decline of the population despite the creation of areas </w:t>
        </w:r>
        <w:proofErr w:type="gramStart"/>
        <w:r w:rsidR="002E02BD">
          <w:rPr>
            <w:rFonts w:ascii="Calibri" w:hAnsi="Calibri" w:cs="Calibri"/>
          </w:rPr>
          <w:t>closed</w:t>
        </w:r>
        <w:proofErr w:type="gramEnd"/>
        <w:r w:rsidR="002E02BD">
          <w:rPr>
            <w:rFonts w:ascii="Calibri" w:hAnsi="Calibri" w:cs="Calibri"/>
          </w:rPr>
          <w:t xml:space="preserve"> to fishing and </w:t>
        </w:r>
      </w:ins>
      <w:ins w:id="1419" w:author="Katie Lankowicz" w:date="2024-10-04T14:41:00Z" w16du:dateUtc="2024-10-04T18:41:00Z">
        <w:r w:rsidR="002E02BD">
          <w:rPr>
            <w:rFonts w:ascii="Calibri" w:hAnsi="Calibri" w:cs="Calibri"/>
          </w:rPr>
          <w:t xml:space="preserve">increased fishing regulations </w:t>
        </w:r>
        <w:r w:rsidR="004A6677">
          <w:rPr>
            <w:rFonts w:ascii="Calibri" w:hAnsi="Calibri" w:cs="Calibri"/>
          </w:rPr>
          <w:t xml:space="preserve">points to a multitude of compounding problems beyond fishing alone. </w:t>
        </w:r>
      </w:ins>
      <w:ins w:id="1420" w:author="Katie Lankowicz" w:date="2024-10-04T14:45:00Z" w16du:dateUtc="2024-10-04T18:45:00Z">
        <w:r>
          <w:rPr>
            <w:rFonts w:ascii="Calibri" w:hAnsi="Calibri" w:cs="Calibri"/>
          </w:rPr>
          <w:t xml:space="preserve">However, previous research has </w:t>
        </w:r>
      </w:ins>
      <w:ins w:id="1421" w:author="Katie Lankowicz" w:date="2024-10-04T14:51:00Z" w16du:dateUtc="2024-10-04T18:51:00Z">
        <w:r>
          <w:rPr>
            <w:rFonts w:ascii="Calibri" w:hAnsi="Calibri" w:cs="Calibri"/>
          </w:rPr>
          <w:t xml:space="preserve">noted that even slight fishing pressure </w:t>
        </w:r>
      </w:ins>
      <w:ins w:id="1422" w:author="Katie Lankowicz" w:date="2024-10-04T14:52:00Z" w16du:dateUtc="2024-10-04T18:52:00Z">
        <w:r w:rsidR="00A7488A">
          <w:rPr>
            <w:rFonts w:ascii="Calibri" w:hAnsi="Calibri" w:cs="Calibri"/>
          </w:rPr>
          <w:t xml:space="preserve">compounded with abiotic stressors </w:t>
        </w:r>
      </w:ins>
      <w:ins w:id="1423" w:author="Katie Lankowicz" w:date="2024-10-04T14:51:00Z" w16du:dateUtc="2024-10-04T18:51:00Z">
        <w:r>
          <w:rPr>
            <w:rFonts w:ascii="Calibri" w:hAnsi="Calibri" w:cs="Calibri"/>
          </w:rPr>
          <w:t xml:space="preserve">will </w:t>
        </w:r>
        <w:r w:rsidR="00A7488A">
          <w:rPr>
            <w:rFonts w:ascii="Calibri" w:hAnsi="Calibri" w:cs="Calibri"/>
          </w:rPr>
          <w:t xml:space="preserve">extend the rebuilding process </w:t>
        </w:r>
      </w:ins>
      <w:r w:rsidR="00A7488A">
        <w:rPr>
          <w:rFonts w:ascii="Calibri" w:hAnsi="Calibri" w:cs="Calibri"/>
        </w:rPr>
        <w:fldChar w:fldCharType="begin"/>
      </w:r>
      <w:r w:rsidR="00A7488A">
        <w:rPr>
          <w:rFonts w:ascii="Calibri" w:hAnsi="Calibri" w:cs="Calibri"/>
        </w:rPr>
        <w:instrText xml:space="preserve"> ADDIN ZOTERO_ITEM CSL_CITATION {"citationID":"qJczVLcX","properties":{"formattedCitation":"(Pershing et al. 2015)","plainCitation":"(Pershing et al. 2015)","noteIndex":0},"citationItems":[{"id":194,"uris":["http://zotero.org/users/11233743/items/PQ7RM2T2"],"itemData":{"id":194,"type":"article-journal","container-title":"Science","DOI":"10.1126/science.aac9819","issue":"6262","page":"809-812","title":"Slow adaptation in the face of rapid warming leads to collapse of the Gulf of Maine cod fishery","volume":"350","author":[{"family":"Pershing","given":"Andrew J."},{"family":"Alexander","given":"Michael A."},{"family":"Hernandez","given":"Christina M."},{"family":"Kerr","given":"Lisa A."},{"family":"Le Bris","given":"Arnault"},{"family":"Mills","given":"Katherine E."},{"family":"Nye","given":"Janet A."},{"family":"Record","given":"Nicholas R."},{"family":"Scannell","given":"Hillary A."},{"family":"Scott","given":"James D."},{"family":"Sherwood","given":"Graham D."},{"family":"Thomas","given":"Andrew C."}],"issued":{"date-parts":[["2015",11,13]]}}}],"schema":"https://github.com/citation-style-language/schema/raw/master/csl-citation.json"} </w:instrText>
      </w:r>
      <w:r w:rsidR="00A7488A">
        <w:rPr>
          <w:rFonts w:ascii="Calibri" w:hAnsi="Calibri" w:cs="Calibri"/>
        </w:rPr>
        <w:fldChar w:fldCharType="separate"/>
      </w:r>
      <w:r w:rsidR="00A7488A" w:rsidRPr="00A7488A">
        <w:rPr>
          <w:rFonts w:ascii="Calibri" w:hAnsi="Calibri" w:cs="Calibri"/>
        </w:rPr>
        <w:t>(Pershing et al. 2015)</w:t>
      </w:r>
      <w:r w:rsidR="00A7488A">
        <w:rPr>
          <w:rFonts w:ascii="Calibri" w:hAnsi="Calibri" w:cs="Calibri"/>
        </w:rPr>
        <w:fldChar w:fldCharType="end"/>
      </w:r>
      <w:ins w:id="1424" w:author="Katie Lankowicz" w:date="2024-10-04T14:52:00Z" w16du:dateUtc="2024-10-04T18:52:00Z">
        <w:r w:rsidR="00A7488A">
          <w:rPr>
            <w:rFonts w:ascii="Calibri" w:hAnsi="Calibri" w:cs="Calibri"/>
          </w:rPr>
          <w:t xml:space="preserve">, and that </w:t>
        </w:r>
      </w:ins>
      <w:ins w:id="1425" w:author="Katie Lankowicz" w:date="2024-10-04T14:53:00Z" w16du:dateUtc="2024-10-04T18:53:00Z">
        <w:r w:rsidR="00A7488A">
          <w:rPr>
            <w:rFonts w:ascii="Calibri" w:hAnsi="Calibri" w:cs="Calibri"/>
          </w:rPr>
          <w:t xml:space="preserve">fishing pressure may have increased selection for “sedentary” fish unlikely to </w:t>
        </w:r>
      </w:ins>
      <w:ins w:id="1426" w:author="Katie Lankowicz" w:date="2024-10-04T14:54:00Z" w16du:dateUtc="2024-10-04T18:54:00Z">
        <w:r w:rsidR="00A7488A">
          <w:rPr>
            <w:rFonts w:ascii="Calibri" w:hAnsi="Calibri" w:cs="Calibri"/>
          </w:rPr>
          <w:t xml:space="preserve">colonize suitable habitats outside of closed areas </w:t>
        </w:r>
      </w:ins>
      <w:r w:rsidR="00A7488A">
        <w:rPr>
          <w:rFonts w:ascii="Calibri" w:hAnsi="Calibri" w:cs="Calibri"/>
        </w:rPr>
        <w:fldChar w:fldCharType="begin"/>
      </w:r>
      <w:r w:rsidR="00A7488A">
        <w:rPr>
          <w:rFonts w:ascii="Calibri" w:hAnsi="Calibri" w:cs="Calibri"/>
        </w:rPr>
        <w:instrText xml:space="preserve"> ADDIN ZOTERO_ITEM CSL_CITATION {"citationID":"BIRWGaqf","properties":{"formattedCitation":"(Sherwood and Grabowski 2010)","plainCitation":"(Sherwood and Grabowski 2010)","noteIndex":0},"citationItems":[{"id":295,"uris":["http://zotero.org/users/11233743/items/GLCRYGVH"],"itemData":{"id":295,"type":"article-journal","abstract":"Abstract\n            Sherwood, G. D., and Grabowski, J. H. 2010. Exploring the life-history implications of colour variation in offshore Gulf of Maine cod (Gadus morhua). – ICES Journal of Marine Science, 67: 1640–1649. The evolution of alternative life-history strategies in fish has largely been overlooked by fisheries managers, although differences in the biology of life-history variants can have important implications for the scale and productivity of fisheries. Cod display strikingly variable colouration in the Gulf of Maine, with red- and olive-coloured cod found in close sympatry. Colour types from Cashes Ledge, a shallow, offshore (</w:instrText>
      </w:r>
      <w:r w:rsidR="00A7488A">
        <w:rPr>
          <w:rFonts w:ascii="Cambria Math" w:hAnsi="Cambria Math" w:cs="Cambria Math"/>
        </w:rPr>
        <w:instrText>∼</w:instrText>
      </w:r>
      <w:r w:rsidR="00A7488A">
        <w:rPr>
          <w:rFonts w:ascii="Calibri" w:hAnsi="Calibri" w:cs="Calibri"/>
        </w:rPr>
        <w:instrText xml:space="preserve">100 km) feature, are examined to see whether they differ in key life-history traits including diet, depth distribution, growth, and body morphology. Red cod consumed significantly more crabs, lobsters, and demersal fish, whereas olive cod consumed more shrimp. Stable carbon isotope signatures (δ13C) varied significantly among colour types, but are thought to reflect baseline differences in δ13C at Cashes Ledge (potentially useful for residence estimates). Red cod were confined to a small area of shallow water (&lt;20 m) and were significantly smaller at age than olive cod. Body shape was used to classify colour types correctly with 84% accuracy; red cod had shorter snouts, deeper bodies, and more slender tails than olive cod. Collectively, the results suggest that red cod are resident at Cashes Ledge and represent a life-history strategy distinct from olive cod.","container-title":"ICES Journal of Marine Science","DOI":"10.1093/icesjms/fsq094","ISSN":"1095-9289, 1054-3139","issue":"8","language":"en","page":"1640-1649","source":"DOI.org (Crossref)","title":"Exploring the life-history implications of colour variation in offshore Gulf of Maine cod (Gadus morhua)","volume":"67","author":[{"family":"Sherwood","given":"Graham D."},{"family":"Grabowski","given":"Jonathan H."}],"issued":{"date-parts":[["2010",11,1]]}}}],"schema":"https://github.com/citation-style-language/schema/raw/master/csl-citation.json"} </w:instrText>
      </w:r>
      <w:r w:rsidR="00A7488A">
        <w:rPr>
          <w:rFonts w:ascii="Calibri" w:hAnsi="Calibri" w:cs="Calibri"/>
        </w:rPr>
        <w:fldChar w:fldCharType="separate"/>
      </w:r>
      <w:r w:rsidR="00A7488A" w:rsidRPr="00A7488A">
        <w:rPr>
          <w:rFonts w:ascii="Calibri" w:hAnsi="Calibri" w:cs="Calibri"/>
        </w:rPr>
        <w:t>(Sherwood and Grabowski 2010)</w:t>
      </w:r>
      <w:r w:rsidR="00A7488A">
        <w:rPr>
          <w:rFonts w:ascii="Calibri" w:hAnsi="Calibri" w:cs="Calibri"/>
        </w:rPr>
        <w:fldChar w:fldCharType="end"/>
      </w:r>
      <w:ins w:id="1427" w:author="Katie Lankowicz" w:date="2024-10-04T14:55:00Z" w16du:dateUtc="2024-10-04T18:55:00Z">
        <w:r w:rsidR="00A7488A">
          <w:rPr>
            <w:rFonts w:ascii="Calibri" w:hAnsi="Calibri" w:cs="Calibri"/>
          </w:rPr>
          <w:t>.</w:t>
        </w:r>
      </w:ins>
    </w:p>
    <w:p w14:paraId="4BE8DC40" w14:textId="3B2D4798" w:rsidR="005C6D2B" w:rsidRPr="005C6D2B" w:rsidRDefault="00D61414" w:rsidP="00BC0E18">
      <w:pPr>
        <w:spacing w:line="480" w:lineRule="auto"/>
        <w:ind w:firstLine="720"/>
        <w:rPr>
          <w:ins w:id="1428" w:author="Katie Lankowicz" w:date="2024-10-04T16:41:00Z" w16du:dateUtc="2024-10-04T20:41:00Z"/>
          <w:rFonts w:ascii="Calibri" w:hAnsi="Calibri" w:cs="Calibri"/>
          <w:rPrChange w:id="1429" w:author="Katie Lankowicz" w:date="2024-10-04T16:42:00Z" w16du:dateUtc="2024-10-04T20:42:00Z">
            <w:rPr>
              <w:ins w:id="1430" w:author="Katie Lankowicz" w:date="2024-10-04T16:41:00Z" w16du:dateUtc="2024-10-04T20:41:00Z"/>
            </w:rPr>
          </w:rPrChange>
        </w:rPr>
        <w:pPrChange w:id="1431" w:author="Katie Lankowicz" w:date="2024-10-04T16:47:00Z" w16du:dateUtc="2024-10-04T20:47:00Z">
          <w:pPr/>
        </w:pPrChange>
      </w:pPr>
      <w:ins w:id="1432" w:author="Katie Lankowicz" w:date="2024-10-04T14:45:00Z" w16du:dateUtc="2024-10-04T18:45:00Z">
        <w:r>
          <w:rPr>
            <w:rFonts w:ascii="Calibri" w:hAnsi="Calibri" w:cs="Calibri"/>
          </w:rPr>
          <w:t xml:space="preserve">The complicated interplay of cod population dynamics, stock structure, </w:t>
        </w:r>
      </w:ins>
      <w:ins w:id="1433" w:author="Katie Lankowicz" w:date="2024-10-04T14:56:00Z" w16du:dateUtc="2024-10-04T18:56:00Z">
        <w:r w:rsidR="00A7488A">
          <w:rPr>
            <w:rFonts w:ascii="Calibri" w:hAnsi="Calibri" w:cs="Calibri"/>
          </w:rPr>
          <w:t xml:space="preserve">habitat preferences, </w:t>
        </w:r>
      </w:ins>
      <w:ins w:id="1434" w:author="Katie Lankowicz" w:date="2024-10-04T14:45:00Z" w16du:dateUtc="2024-10-04T18:45:00Z">
        <w:r>
          <w:rPr>
            <w:rFonts w:ascii="Calibri" w:hAnsi="Calibri" w:cs="Calibri"/>
          </w:rPr>
          <w:t xml:space="preserve">and a dynamic environment make assessing the status of the population and </w:t>
        </w:r>
      </w:ins>
      <w:ins w:id="1435" w:author="Katie Lankowicz" w:date="2024-10-04T15:09:00Z" w16du:dateUtc="2024-10-04T19:09:00Z">
        <w:r w:rsidR="00767C53">
          <w:rPr>
            <w:rFonts w:ascii="Calibri" w:hAnsi="Calibri" w:cs="Calibri"/>
          </w:rPr>
          <w:t>enacting</w:t>
        </w:r>
      </w:ins>
      <w:ins w:id="1436" w:author="Katie Lankowicz" w:date="2024-10-04T14:45:00Z" w16du:dateUtc="2024-10-04T18:45:00Z">
        <w:r>
          <w:rPr>
            <w:rFonts w:ascii="Calibri" w:hAnsi="Calibri" w:cs="Calibri"/>
          </w:rPr>
          <w:t xml:space="preserve"> effective management</w:t>
        </w:r>
      </w:ins>
      <w:ins w:id="1437" w:author="Katie Lankowicz" w:date="2024-10-04T15:09:00Z" w16du:dateUtc="2024-10-04T19:09:00Z">
        <w:r w:rsidR="00767C53">
          <w:rPr>
            <w:rFonts w:ascii="Calibri" w:hAnsi="Calibri" w:cs="Calibri"/>
          </w:rPr>
          <w:t xml:space="preserve"> </w:t>
        </w:r>
      </w:ins>
      <w:ins w:id="1438" w:author="Katie Lankowicz" w:date="2024-10-04T14:45:00Z" w16du:dateUtc="2024-10-04T18:45:00Z">
        <w:r>
          <w:rPr>
            <w:rFonts w:ascii="Calibri" w:hAnsi="Calibri" w:cs="Calibri"/>
          </w:rPr>
          <w:t>very challenging.</w:t>
        </w:r>
      </w:ins>
      <w:ins w:id="1439" w:author="Katie Lankowicz" w:date="2024-10-04T15:06:00Z" w16du:dateUtc="2024-10-04T19:06:00Z">
        <w:r w:rsidR="00767C53">
          <w:rPr>
            <w:rFonts w:ascii="Calibri" w:hAnsi="Calibri" w:cs="Calibri"/>
          </w:rPr>
          <w:t xml:space="preserve"> The results of this study </w:t>
        </w:r>
      </w:ins>
      <w:ins w:id="1440" w:author="Katie Lankowicz" w:date="2024-10-04T15:07:00Z" w16du:dateUtc="2024-10-04T19:07:00Z">
        <w:r w:rsidR="00767C53">
          <w:rPr>
            <w:rFonts w:ascii="Calibri" w:hAnsi="Calibri" w:cs="Calibri"/>
          </w:rPr>
          <w:t xml:space="preserve">are clear evidence that </w:t>
        </w:r>
      </w:ins>
      <w:ins w:id="1441" w:author="Katie Lankowicz" w:date="2024-10-04T15:08:00Z" w16du:dateUtc="2024-10-04T19:08:00Z">
        <w:r w:rsidR="00767C53">
          <w:rPr>
            <w:rFonts w:ascii="Calibri" w:hAnsi="Calibri" w:cs="Calibri"/>
          </w:rPr>
          <w:t>the needs</w:t>
        </w:r>
      </w:ins>
      <w:ins w:id="1442" w:author="Katie Lankowicz" w:date="2024-10-04T15:10:00Z" w16du:dateUtc="2024-10-04T19:10:00Z">
        <w:r w:rsidR="00767C53">
          <w:rPr>
            <w:rFonts w:ascii="Calibri" w:hAnsi="Calibri" w:cs="Calibri"/>
          </w:rPr>
          <w:t xml:space="preserve"> </w:t>
        </w:r>
      </w:ins>
      <w:ins w:id="1443" w:author="Katie Lankowicz" w:date="2024-10-04T15:11:00Z" w16du:dateUtc="2024-10-04T19:11:00Z">
        <w:r w:rsidR="00767C53">
          <w:rPr>
            <w:rFonts w:ascii="Calibri" w:hAnsi="Calibri" w:cs="Calibri"/>
          </w:rPr>
          <w:t xml:space="preserve">and spatial dynamics </w:t>
        </w:r>
      </w:ins>
      <w:ins w:id="1444" w:author="Katie Lankowicz" w:date="2024-10-04T15:08:00Z" w16du:dateUtc="2024-10-04T19:08:00Z">
        <w:r w:rsidR="00767C53">
          <w:rPr>
            <w:rFonts w:ascii="Calibri" w:hAnsi="Calibri" w:cs="Calibri"/>
          </w:rPr>
          <w:t xml:space="preserve">of biological stocks and age classes </w:t>
        </w:r>
      </w:ins>
      <w:ins w:id="1445" w:author="Katie Lankowicz" w:date="2024-10-04T15:11:00Z" w16du:dateUtc="2024-10-04T19:11:00Z">
        <w:r w:rsidR="00767C53">
          <w:rPr>
            <w:rFonts w:ascii="Calibri" w:hAnsi="Calibri" w:cs="Calibri"/>
          </w:rPr>
          <w:t>are variable</w:t>
        </w:r>
      </w:ins>
      <w:ins w:id="1446" w:author="Katie Lankowicz" w:date="2024-10-04T15:08:00Z" w16du:dateUtc="2024-10-04T19:08:00Z">
        <w:r w:rsidR="00767C53">
          <w:rPr>
            <w:rFonts w:ascii="Calibri" w:hAnsi="Calibri" w:cs="Calibri"/>
          </w:rPr>
          <w:t xml:space="preserve">, </w:t>
        </w:r>
      </w:ins>
      <w:ins w:id="1447" w:author="Katie Lankowicz" w:date="2024-10-04T15:11:00Z" w16du:dateUtc="2024-10-04T19:11:00Z">
        <w:r w:rsidR="00767C53">
          <w:rPr>
            <w:rFonts w:ascii="Calibri" w:hAnsi="Calibri" w:cs="Calibri"/>
          </w:rPr>
          <w:t>and this</w:t>
        </w:r>
      </w:ins>
      <w:ins w:id="1448" w:author="Katie Lankowicz" w:date="2024-10-04T15:10:00Z" w16du:dateUtc="2024-10-04T19:10:00Z">
        <w:r w:rsidR="00767C53">
          <w:rPr>
            <w:rFonts w:ascii="Calibri" w:hAnsi="Calibri" w:cs="Calibri"/>
          </w:rPr>
          <w:t xml:space="preserve"> must be accounted for when proposing measures to rebuild the population. </w:t>
        </w:r>
      </w:ins>
      <w:ins w:id="1449" w:author="Katie Lankowicz" w:date="2024-10-04T16:41:00Z" w16du:dateUtc="2024-10-04T20:41:00Z">
        <w:r w:rsidR="005C6D2B">
          <w:rPr>
            <w:rFonts w:ascii="Calibri" w:hAnsi="Calibri" w:cs="Calibri"/>
          </w:rPr>
          <w:br w:type="page"/>
        </w:r>
      </w:ins>
    </w:p>
    <w:p w14:paraId="39CF9418" w14:textId="45CB8936" w:rsidR="005C6D2B" w:rsidRPr="005C6D2B" w:rsidRDefault="005C6D2B" w:rsidP="005C6D2B">
      <w:pPr>
        <w:spacing w:after="0" w:line="480" w:lineRule="auto"/>
        <w:rPr>
          <w:ins w:id="1450" w:author="Katie Lankowicz" w:date="2024-10-04T16:42:00Z" w16du:dateUtc="2024-10-04T20:42:00Z"/>
          <w:rFonts w:ascii="Calibri" w:hAnsi="Calibri" w:cs="Calibri"/>
          <w:b/>
          <w:bCs/>
          <w:color w:val="4472C4" w:themeColor="accent1"/>
          <w:rPrChange w:id="1451" w:author="Katie Lankowicz" w:date="2024-10-04T16:42:00Z" w16du:dateUtc="2024-10-04T20:42:00Z">
            <w:rPr>
              <w:ins w:id="1452" w:author="Katie Lankowicz" w:date="2024-10-04T16:42:00Z" w16du:dateUtc="2024-10-04T20:42:00Z"/>
              <w:b/>
              <w:bCs/>
            </w:rPr>
          </w:rPrChange>
        </w:rPr>
        <w:pPrChange w:id="1453" w:author="Katie Lankowicz" w:date="2024-10-04T16:42:00Z" w16du:dateUtc="2024-10-04T20:42:00Z">
          <w:pPr/>
        </w:pPrChange>
      </w:pPr>
      <w:ins w:id="1454" w:author="Katie Lankowicz" w:date="2024-10-04T16:42:00Z" w16du:dateUtc="2024-10-04T20:42:00Z">
        <w:r>
          <w:rPr>
            <w:rFonts w:ascii="Calibri" w:hAnsi="Calibri" w:cs="Calibri"/>
            <w:b/>
            <w:bCs/>
            <w:color w:val="4472C4" w:themeColor="accent1"/>
          </w:rPr>
          <w:lastRenderedPageBreak/>
          <w:t>Table Captions</w:t>
        </w:r>
      </w:ins>
    </w:p>
    <w:p w14:paraId="3F566495" w14:textId="1A974F72" w:rsidR="005C6D2B" w:rsidRDefault="005C6D2B" w:rsidP="005C6D2B">
      <w:pPr>
        <w:rPr>
          <w:ins w:id="1455" w:author="Katie Lankowicz" w:date="2024-10-04T16:41:00Z" w16du:dateUtc="2024-10-04T20:41:00Z"/>
        </w:rPr>
      </w:pPr>
      <w:ins w:id="1456" w:author="Katie Lankowicz" w:date="2024-10-04T16:41:00Z" w16du:dateUtc="2024-10-04T20:41:00Z">
        <w:r w:rsidRPr="00FE2106">
          <w:rPr>
            <w:b/>
            <w:bCs/>
          </w:rPr>
          <w:t>Table 1</w:t>
        </w:r>
        <w:r>
          <w:rPr>
            <w:b/>
            <w:bCs/>
          </w:rPr>
          <w:tab/>
        </w:r>
        <w:r>
          <w:rPr>
            <w:b/>
            <w:bCs/>
          </w:rPr>
          <w:tab/>
        </w:r>
        <w:r>
          <w:t>Description of the 11 surveys available to model groundfish spatiotemporal distribution. Included for each survey are details for gear type, cod biological stock areas covered by the survey (EGOM: Eastern Gulf of Maine, GBK: Georges Bank, SNE: Southern New England, WGOM: Western Gulf of Maine), years in which the survey was conducted, seasons in which the survey is conducted, and method of calculating area swept.</w:t>
        </w:r>
      </w:ins>
    </w:p>
    <w:p w14:paraId="705D8018" w14:textId="4F83DA7C" w:rsidR="005C6D2B" w:rsidRPr="005C6D2B" w:rsidRDefault="005C6D2B" w:rsidP="005C6D2B">
      <w:pPr>
        <w:spacing w:after="0" w:line="480" w:lineRule="auto"/>
        <w:rPr>
          <w:ins w:id="1457" w:author="Katie Lankowicz" w:date="2024-10-04T16:41:00Z" w16du:dateUtc="2024-10-04T20:41:00Z"/>
          <w:rFonts w:ascii="Calibri" w:hAnsi="Calibri" w:cs="Calibri"/>
          <w:b/>
          <w:bCs/>
          <w:color w:val="4472C4" w:themeColor="accent1"/>
          <w:rPrChange w:id="1458" w:author="Katie Lankowicz" w:date="2024-10-04T16:42:00Z" w16du:dateUtc="2024-10-04T20:42:00Z">
            <w:rPr>
              <w:ins w:id="1459" w:author="Katie Lankowicz" w:date="2024-10-04T16:41:00Z" w16du:dateUtc="2024-10-04T20:41:00Z"/>
            </w:rPr>
          </w:rPrChange>
        </w:rPr>
        <w:pPrChange w:id="1460" w:author="Katie Lankowicz" w:date="2024-10-04T16:42:00Z" w16du:dateUtc="2024-10-04T20:42:00Z">
          <w:pPr/>
        </w:pPrChange>
      </w:pPr>
      <w:ins w:id="1461" w:author="Katie Lankowicz" w:date="2024-10-04T16:42:00Z" w16du:dateUtc="2024-10-04T20:42:00Z">
        <w:r>
          <w:rPr>
            <w:rFonts w:ascii="Calibri" w:hAnsi="Calibri" w:cs="Calibri"/>
            <w:b/>
            <w:bCs/>
            <w:color w:val="4472C4" w:themeColor="accent1"/>
          </w:rPr>
          <w:t>Figure Captions</w:t>
        </w:r>
      </w:ins>
    </w:p>
    <w:p w14:paraId="235B5967" w14:textId="3AF6B9F5" w:rsidR="005C6D2B" w:rsidRDefault="005C6D2B" w:rsidP="005C6D2B">
      <w:pPr>
        <w:rPr>
          <w:ins w:id="1462" w:author="Katie Lankowicz" w:date="2024-10-04T16:41:00Z" w16du:dateUtc="2024-10-04T20:41:00Z"/>
        </w:rPr>
      </w:pPr>
      <w:ins w:id="1463" w:author="Katie Lankowicz" w:date="2024-10-04T16:41:00Z" w16du:dateUtc="2024-10-04T20:41:00Z">
        <w:r w:rsidRPr="005C6D2B">
          <w:rPr>
            <w:b/>
            <w:bCs/>
            <w:rPrChange w:id="1464" w:author="Katie Lankowicz" w:date="2024-10-04T16:43:00Z" w16du:dateUtc="2024-10-04T20:43:00Z">
              <w:rPr/>
            </w:rPrChange>
          </w:rPr>
          <w:t>Figure 1</w:t>
        </w:r>
      </w:ins>
      <w:ins w:id="1465" w:author="Katie Lankowicz" w:date="2024-10-04T16:43:00Z" w16du:dateUtc="2024-10-04T20:43:00Z">
        <w:r>
          <w:tab/>
        </w:r>
      </w:ins>
      <w:ins w:id="1466" w:author="Katie Lankowicz" w:date="2024-10-04T16:41:00Z" w16du:dateUtc="2024-10-04T20:41:00Z">
        <w:r>
          <w:t xml:space="preserve">Spatial domain of cod VAST models, with each biological stock spatial strata </w:t>
        </w:r>
        <w:proofErr w:type="gramStart"/>
        <w:r>
          <w:t>outlined</w:t>
        </w:r>
        <w:proofErr w:type="gramEnd"/>
        <w:r>
          <w:t xml:space="preserve"> and ecologically important areas named. Light gray lines represent the 200m isobath.</w:t>
        </w:r>
      </w:ins>
    </w:p>
    <w:p w14:paraId="02819040" w14:textId="4B916B41" w:rsidR="005C6D2B" w:rsidRDefault="005C6D2B" w:rsidP="005C6D2B">
      <w:pPr>
        <w:rPr>
          <w:ins w:id="1467" w:author="Katie Lankowicz" w:date="2024-10-04T16:41:00Z" w16du:dateUtc="2024-10-04T20:41:00Z"/>
        </w:rPr>
      </w:pPr>
      <w:ins w:id="1468" w:author="Katie Lankowicz" w:date="2024-10-04T16:41:00Z" w16du:dateUtc="2024-10-04T20:41:00Z">
        <w:r w:rsidRPr="005C6D2B">
          <w:rPr>
            <w:b/>
            <w:bCs/>
            <w:rPrChange w:id="1469" w:author="Katie Lankowicz" w:date="2024-10-04T16:43:00Z" w16du:dateUtc="2024-10-04T20:43:00Z">
              <w:rPr/>
            </w:rPrChange>
          </w:rPr>
          <w:t>Figure 2</w:t>
        </w:r>
        <w:r>
          <w:tab/>
          <w:t xml:space="preserve">a) Indices of relative abundance, b) Spatial location of population and stock centers of gravity within the modeled domain, c) Population center of gravity over the time series, and d) Population range edges over the time series for small </w:t>
        </w:r>
        <w:proofErr w:type="gramStart"/>
        <w:r>
          <w:t>cod</w:t>
        </w:r>
        <w:proofErr w:type="gramEnd"/>
        <w:r>
          <w:t>. Results are separated by spring and fall seasons.</w:t>
        </w:r>
      </w:ins>
    </w:p>
    <w:p w14:paraId="3F8793D5" w14:textId="6CBEFF51" w:rsidR="005C6D2B" w:rsidRDefault="005C6D2B" w:rsidP="005C6D2B">
      <w:pPr>
        <w:rPr>
          <w:ins w:id="1470" w:author="Katie Lankowicz" w:date="2024-10-04T16:41:00Z" w16du:dateUtc="2024-10-04T20:41:00Z"/>
        </w:rPr>
      </w:pPr>
      <w:ins w:id="1471" w:author="Katie Lankowicz" w:date="2024-10-04T16:41:00Z" w16du:dateUtc="2024-10-04T20:41:00Z">
        <w:r w:rsidRPr="005C6D2B">
          <w:rPr>
            <w:b/>
            <w:bCs/>
            <w:rPrChange w:id="1472" w:author="Katie Lankowicz" w:date="2024-10-04T16:43:00Z" w16du:dateUtc="2024-10-04T20:43:00Z">
              <w:rPr/>
            </w:rPrChange>
          </w:rPr>
          <w:t>Figure 3</w:t>
        </w:r>
      </w:ins>
      <w:ins w:id="1473" w:author="Katie Lankowicz" w:date="2024-10-04T16:43:00Z" w16du:dateUtc="2024-10-04T20:43:00Z">
        <w:r>
          <w:tab/>
        </w:r>
      </w:ins>
      <w:ins w:id="1474" w:author="Katie Lankowicz" w:date="2024-10-04T16:41:00Z" w16du:dateUtc="2024-10-04T20:41:00Z">
        <w:r>
          <w:t xml:space="preserve">a) Indices of relative abundance, b) Spatial location of population and stock centers of gravity within the modeled domain, c) Population center of gravity over the time series, and d) Population range edges over the time series for medium </w:t>
        </w:r>
        <w:proofErr w:type="gramStart"/>
        <w:r>
          <w:t>cod</w:t>
        </w:r>
        <w:proofErr w:type="gramEnd"/>
        <w:r>
          <w:t>. Results are separated by spring and fall seasons.</w:t>
        </w:r>
      </w:ins>
    </w:p>
    <w:p w14:paraId="4F3F2F24" w14:textId="745562E4" w:rsidR="005C6D2B" w:rsidRDefault="005C6D2B" w:rsidP="005C6D2B">
      <w:pPr>
        <w:rPr>
          <w:ins w:id="1475" w:author="Katie Lankowicz" w:date="2024-10-04T16:41:00Z" w16du:dateUtc="2024-10-04T20:41:00Z"/>
        </w:rPr>
      </w:pPr>
      <w:ins w:id="1476" w:author="Katie Lankowicz" w:date="2024-10-04T16:41:00Z" w16du:dateUtc="2024-10-04T20:41:00Z">
        <w:r w:rsidRPr="005C6D2B">
          <w:rPr>
            <w:b/>
            <w:bCs/>
            <w:rPrChange w:id="1477" w:author="Katie Lankowicz" w:date="2024-10-04T16:43:00Z" w16du:dateUtc="2024-10-04T20:43:00Z">
              <w:rPr/>
            </w:rPrChange>
          </w:rPr>
          <w:t>Figure 4</w:t>
        </w:r>
        <w:r>
          <w:tab/>
          <w:t>a) Indices of relative abundance, b) Spatial location of population and stock centers of gravity within the modeled domain, c) Population center of gravity over the time series, and d) Population range edges over the time series for large cod. Results are separated by spring and fall seasons.</w:t>
        </w:r>
      </w:ins>
    </w:p>
    <w:p w14:paraId="460063FA" w14:textId="5CF256F5" w:rsidR="005C6D2B" w:rsidRDefault="005C6D2B" w:rsidP="005C6D2B">
      <w:pPr>
        <w:rPr>
          <w:ins w:id="1478" w:author="Katie Lankowicz" w:date="2024-10-04T16:41:00Z" w16du:dateUtc="2024-10-04T20:41:00Z"/>
        </w:rPr>
      </w:pPr>
      <w:ins w:id="1479" w:author="Katie Lankowicz" w:date="2024-10-04T16:41:00Z" w16du:dateUtc="2024-10-04T20:41:00Z">
        <w:r w:rsidRPr="005C6D2B">
          <w:rPr>
            <w:b/>
            <w:bCs/>
            <w:rPrChange w:id="1480" w:author="Katie Lankowicz" w:date="2024-10-04T16:43:00Z" w16du:dateUtc="2024-10-04T20:43:00Z">
              <w:rPr/>
            </w:rPrChange>
          </w:rPr>
          <w:t>Figure 5</w:t>
        </w:r>
      </w:ins>
      <w:ins w:id="1481" w:author="Katie Lankowicz" w:date="2024-10-04T16:43:00Z" w16du:dateUtc="2024-10-04T20:43:00Z">
        <w:r>
          <w:tab/>
        </w:r>
      </w:ins>
      <w:ins w:id="1482" w:author="Katie Lankowicz" w:date="2024-10-04T16:41:00Z" w16du:dateUtc="2024-10-04T20:41:00Z">
        <w:r>
          <w:t>Conditional effects for density covariates on the first linear predictor (presence/ absence) within the a) small cod, b) medium cod, and c) large cod models. Conditional effects report the partial effects of each density covariate to linear predictors when all other density covariates are held fixed.</w:t>
        </w:r>
      </w:ins>
    </w:p>
    <w:p w14:paraId="180836E1" w14:textId="3AEDDC98" w:rsidR="005C6D2B" w:rsidRDefault="005C6D2B" w:rsidP="005C6D2B">
      <w:pPr>
        <w:rPr>
          <w:ins w:id="1483" w:author="Katie Lankowicz" w:date="2024-10-04T16:41:00Z" w16du:dateUtc="2024-10-04T20:41:00Z"/>
        </w:rPr>
      </w:pPr>
      <w:ins w:id="1484" w:author="Katie Lankowicz" w:date="2024-10-04T16:41:00Z" w16du:dateUtc="2024-10-04T20:41:00Z">
        <w:r w:rsidRPr="005C6D2B">
          <w:rPr>
            <w:b/>
            <w:bCs/>
            <w:rPrChange w:id="1485" w:author="Katie Lankowicz" w:date="2024-10-04T16:43:00Z" w16du:dateUtc="2024-10-04T20:43:00Z">
              <w:rPr/>
            </w:rPrChange>
          </w:rPr>
          <w:t>Figure 6</w:t>
        </w:r>
      </w:ins>
      <w:ins w:id="1486" w:author="Katie Lankowicz" w:date="2024-10-04T16:43:00Z" w16du:dateUtc="2024-10-04T20:43:00Z">
        <w:r>
          <w:tab/>
        </w:r>
      </w:ins>
      <w:ins w:id="1487" w:author="Katie Lankowicz" w:date="2024-10-04T16:41:00Z" w16du:dateUtc="2024-10-04T20:41:00Z">
        <w:r>
          <w:t xml:space="preserve">Conditional effects for density covariates on the second linear predictor (positive catch rate) within </w:t>
        </w:r>
        <w:proofErr w:type="gramStart"/>
        <w:r>
          <w:t>the a)</w:t>
        </w:r>
        <w:proofErr w:type="gramEnd"/>
        <w:r>
          <w:t xml:space="preserve"> small cod, b) medium cod, and c) large cod models. Conditional effects report the partial effects of each density covariate to linear predictors when all other density covariates are held fixed.</w:t>
        </w:r>
      </w:ins>
    </w:p>
    <w:p w14:paraId="0E2E0D0A" w14:textId="77777777" w:rsidR="005C6D2B" w:rsidRDefault="005C6D2B" w:rsidP="005C6D2B">
      <w:pPr>
        <w:rPr>
          <w:ins w:id="1488" w:author="Katie Lankowicz" w:date="2024-10-04T16:41:00Z" w16du:dateUtc="2024-10-04T20:41:00Z"/>
        </w:rPr>
      </w:pPr>
      <w:ins w:id="1489" w:author="Katie Lankowicz" w:date="2024-10-04T16:41:00Z" w16du:dateUtc="2024-10-04T20:41:00Z">
        <w:r w:rsidRPr="005C6D2B">
          <w:rPr>
            <w:b/>
            <w:bCs/>
            <w:rPrChange w:id="1490" w:author="Katie Lankowicz" w:date="2024-10-04T16:43:00Z" w16du:dateUtc="2024-10-04T20:43:00Z">
              <w:rPr/>
            </w:rPrChange>
          </w:rPr>
          <w:t>Figures 7</w:t>
        </w:r>
        <w:r>
          <w:tab/>
          <w:t>Population centers of gravity for a) small, b) medium, and c) large cod derived from VAST models with and without Gaussian Markov Random Fields.</w:t>
        </w:r>
      </w:ins>
    </w:p>
    <w:p w14:paraId="17B6EE0F" w14:textId="754710BD" w:rsidR="005C6D2B" w:rsidRPr="005C6D2B" w:rsidRDefault="005C6D2B" w:rsidP="005C6D2B">
      <w:pPr>
        <w:spacing w:after="0" w:line="480" w:lineRule="auto"/>
        <w:rPr>
          <w:ins w:id="1491" w:author="Katie Lankowicz" w:date="2024-10-04T16:41:00Z" w16du:dateUtc="2024-10-04T20:41:00Z"/>
          <w:rFonts w:ascii="Calibri" w:hAnsi="Calibri" w:cs="Calibri"/>
          <w:b/>
          <w:bCs/>
          <w:color w:val="4472C4" w:themeColor="accent1"/>
          <w:rPrChange w:id="1492" w:author="Katie Lankowicz" w:date="2024-10-04T16:42:00Z" w16du:dateUtc="2024-10-04T20:42:00Z">
            <w:rPr>
              <w:ins w:id="1493" w:author="Katie Lankowicz" w:date="2024-10-04T16:41:00Z" w16du:dateUtc="2024-10-04T20:41:00Z"/>
            </w:rPr>
          </w:rPrChange>
        </w:rPr>
        <w:pPrChange w:id="1494" w:author="Katie Lankowicz" w:date="2024-10-04T16:42:00Z" w16du:dateUtc="2024-10-04T20:42:00Z">
          <w:pPr/>
        </w:pPrChange>
      </w:pPr>
      <w:ins w:id="1495" w:author="Katie Lankowicz" w:date="2024-10-04T16:42:00Z" w16du:dateUtc="2024-10-04T20:42:00Z">
        <w:r>
          <w:rPr>
            <w:rFonts w:ascii="Calibri" w:hAnsi="Calibri" w:cs="Calibri"/>
            <w:b/>
            <w:bCs/>
            <w:color w:val="4472C4" w:themeColor="accent1"/>
          </w:rPr>
          <w:t>Supplementary Captions</w:t>
        </w:r>
      </w:ins>
    </w:p>
    <w:p w14:paraId="68CF5C03" w14:textId="77777777" w:rsidR="005C6D2B" w:rsidRDefault="005C6D2B" w:rsidP="005C6D2B">
      <w:pPr>
        <w:rPr>
          <w:ins w:id="1496" w:author="Katie Lankowicz" w:date="2024-10-04T16:41:00Z" w16du:dateUtc="2024-10-04T20:41:00Z"/>
        </w:rPr>
      </w:pPr>
      <w:ins w:id="1497" w:author="Katie Lankowicz" w:date="2024-10-04T16:41:00Z" w16du:dateUtc="2024-10-04T20:41:00Z">
        <w:r w:rsidRPr="00FE2106">
          <w:rPr>
            <w:b/>
            <w:bCs/>
          </w:rPr>
          <w:t xml:space="preserve">Table </w:t>
        </w:r>
        <w:r>
          <w:rPr>
            <w:b/>
            <w:bCs/>
          </w:rPr>
          <w:t>S1</w:t>
        </w:r>
        <w:r w:rsidRPr="00FE2106">
          <w:rPr>
            <w:b/>
            <w:bCs/>
          </w:rPr>
          <w:tab/>
        </w:r>
        <w:r w:rsidRPr="00FE2106">
          <w:t>Substrate names, grain sizes, and Wentworth scale-based class names for substrate classifications in the sediment distribution model.</w:t>
        </w:r>
      </w:ins>
    </w:p>
    <w:p w14:paraId="7609DD6A" w14:textId="77777777" w:rsidR="005C6D2B" w:rsidRDefault="005C6D2B" w:rsidP="005C6D2B">
      <w:pPr>
        <w:rPr>
          <w:ins w:id="1498" w:author="Katie Lankowicz" w:date="2024-10-04T16:41:00Z" w16du:dateUtc="2024-10-04T20:41:00Z"/>
        </w:rPr>
      </w:pPr>
      <w:ins w:id="1499" w:author="Katie Lankowicz" w:date="2024-10-04T16:41:00Z" w16du:dateUtc="2024-10-04T20:41:00Z">
        <w:r w:rsidRPr="00FE2106">
          <w:rPr>
            <w:b/>
            <w:bCs/>
          </w:rPr>
          <w:t>Table S2</w:t>
        </w:r>
        <w:r w:rsidRPr="00FE2106">
          <w:rPr>
            <w:b/>
            <w:bCs/>
          </w:rPr>
          <w:tab/>
        </w:r>
        <w:r>
          <w:t>Parameters and AIC results for model structures tested for each size class.</w:t>
        </w:r>
      </w:ins>
    </w:p>
    <w:p w14:paraId="73803526" w14:textId="77777777" w:rsidR="005C6D2B" w:rsidRDefault="005C6D2B" w:rsidP="005C6D2B">
      <w:pPr>
        <w:rPr>
          <w:ins w:id="1500" w:author="Katie Lankowicz" w:date="2024-10-04T16:41:00Z" w16du:dateUtc="2024-10-04T20:41:00Z"/>
        </w:rPr>
      </w:pPr>
      <w:ins w:id="1501" w:author="Katie Lankowicz" w:date="2024-10-04T16:41:00Z" w16du:dateUtc="2024-10-04T20:41:00Z">
        <w:r w:rsidRPr="0024461B">
          <w:rPr>
            <w:b/>
            <w:bCs/>
          </w:rPr>
          <w:t>Table S3</w:t>
        </w:r>
        <w:r>
          <w:tab/>
          <w:t>Parameters and AIC results for drop-one covariate models tested for each size class.</w:t>
        </w:r>
      </w:ins>
    </w:p>
    <w:p w14:paraId="1883E692" w14:textId="77777777" w:rsidR="005C6D2B" w:rsidRDefault="005C6D2B" w:rsidP="005C6D2B">
      <w:pPr>
        <w:rPr>
          <w:ins w:id="1502" w:author="Katie Lankowicz" w:date="2024-10-04T16:41:00Z" w16du:dateUtc="2024-10-04T20:41:00Z"/>
        </w:rPr>
      </w:pPr>
      <w:ins w:id="1503" w:author="Katie Lankowicz" w:date="2024-10-04T16:41:00Z" w16du:dateUtc="2024-10-04T20:41:00Z">
        <w:r w:rsidRPr="005C6D2B">
          <w:rPr>
            <w:b/>
            <w:bCs/>
            <w:rPrChange w:id="1504" w:author="Katie Lankowicz" w:date="2024-10-04T16:42:00Z" w16du:dateUtc="2024-10-04T20:42:00Z">
              <w:rPr/>
            </w:rPrChange>
          </w:rPr>
          <w:lastRenderedPageBreak/>
          <w:t>Figure S1</w:t>
        </w:r>
        <w:r>
          <w:tab/>
          <w:t>Residuals in each time step for a) small cod, b) medium cod, and c) large cod VAST model results.</w:t>
        </w:r>
      </w:ins>
    </w:p>
    <w:p w14:paraId="17313AF2" w14:textId="77777777" w:rsidR="005C6D2B" w:rsidRDefault="005C6D2B" w:rsidP="005C6D2B">
      <w:pPr>
        <w:tabs>
          <w:tab w:val="left" w:pos="720"/>
          <w:tab w:val="left" w:pos="1440"/>
          <w:tab w:val="left" w:pos="2040"/>
        </w:tabs>
        <w:rPr>
          <w:ins w:id="1505" w:author="Katie Lankowicz" w:date="2024-10-04T16:41:00Z" w16du:dateUtc="2024-10-04T20:41:00Z"/>
        </w:rPr>
      </w:pPr>
      <w:ins w:id="1506" w:author="Katie Lankowicz" w:date="2024-10-04T16:41:00Z" w16du:dateUtc="2024-10-04T20:41:00Z">
        <w:r w:rsidRPr="005C6D2B">
          <w:rPr>
            <w:b/>
            <w:bCs/>
            <w:rPrChange w:id="1507" w:author="Katie Lankowicz" w:date="2024-10-04T16:42:00Z" w16du:dateUtc="2024-10-04T20:42:00Z">
              <w:rPr/>
            </w:rPrChange>
          </w:rPr>
          <w:t>Figure S2</w:t>
        </w:r>
        <w:r>
          <w:tab/>
          <w:t>Directional axis and distance to achieve a 10% decline in correlation between sites for both linear predictors. Reported for a) small cod, b) medium cod, and c) large cod.</w:t>
        </w:r>
      </w:ins>
    </w:p>
    <w:p w14:paraId="56AF0977" w14:textId="77777777" w:rsidR="005C6D2B" w:rsidRDefault="005C6D2B" w:rsidP="005C6D2B">
      <w:pPr>
        <w:tabs>
          <w:tab w:val="left" w:pos="720"/>
          <w:tab w:val="left" w:pos="1440"/>
          <w:tab w:val="left" w:pos="2040"/>
        </w:tabs>
        <w:rPr>
          <w:ins w:id="1508" w:author="Katie Lankowicz" w:date="2024-10-04T16:41:00Z" w16du:dateUtc="2024-10-04T20:41:00Z"/>
        </w:rPr>
      </w:pPr>
      <w:ins w:id="1509" w:author="Katie Lankowicz" w:date="2024-10-04T16:41:00Z" w16du:dateUtc="2024-10-04T20:41:00Z">
        <w:r w:rsidRPr="005C6D2B">
          <w:rPr>
            <w:b/>
            <w:bCs/>
            <w:rPrChange w:id="1510" w:author="Katie Lankowicz" w:date="2024-10-04T16:42:00Z" w16du:dateUtc="2024-10-04T20:42:00Z">
              <w:rPr/>
            </w:rPrChange>
          </w:rPr>
          <w:t>Figure S3</w:t>
        </w:r>
        <w:r>
          <w:tab/>
          <w:t>Log-transformed spatial density for small cod at each modeled time step. Cooler colors (purples and blues) indicate lower spatial density and warmer colors (greens and yellows) indicate higher spatial density. Biological stock areas are outlined in black; see Figure 1 for the names of each biological stock area.</w:t>
        </w:r>
      </w:ins>
    </w:p>
    <w:p w14:paraId="140AF2E0" w14:textId="77777777" w:rsidR="005C6D2B" w:rsidRDefault="005C6D2B" w:rsidP="005C6D2B">
      <w:pPr>
        <w:tabs>
          <w:tab w:val="left" w:pos="720"/>
          <w:tab w:val="left" w:pos="1440"/>
          <w:tab w:val="left" w:pos="2040"/>
        </w:tabs>
        <w:rPr>
          <w:ins w:id="1511" w:author="Katie Lankowicz" w:date="2024-10-04T16:41:00Z" w16du:dateUtc="2024-10-04T20:41:00Z"/>
        </w:rPr>
      </w:pPr>
      <w:ins w:id="1512" w:author="Katie Lankowicz" w:date="2024-10-04T16:41:00Z" w16du:dateUtc="2024-10-04T20:41:00Z">
        <w:r w:rsidRPr="005C6D2B">
          <w:rPr>
            <w:b/>
            <w:bCs/>
            <w:rPrChange w:id="1513" w:author="Katie Lankowicz" w:date="2024-10-04T16:42:00Z" w16du:dateUtc="2024-10-04T20:42:00Z">
              <w:rPr/>
            </w:rPrChange>
          </w:rPr>
          <w:t>Figure S4</w:t>
        </w:r>
        <w:r>
          <w:tab/>
          <w:t>Log-transformed spatial density for medium cod at each modeled time step. Cooler colors (purples and blues) indicate lower spatial density and warmer colors (greens and yellows) indicate higher spatial density. Biological stock areas are outlined in black; see Figure 1 for the names of each biological stock area.</w:t>
        </w:r>
      </w:ins>
    </w:p>
    <w:p w14:paraId="7BB55054" w14:textId="4F4076F3" w:rsidR="00D61414" w:rsidRPr="005C6D2B" w:rsidRDefault="005C6D2B" w:rsidP="005C6D2B">
      <w:pPr>
        <w:tabs>
          <w:tab w:val="left" w:pos="720"/>
          <w:tab w:val="left" w:pos="1440"/>
          <w:tab w:val="left" w:pos="2040"/>
        </w:tabs>
        <w:rPr>
          <w:ins w:id="1514" w:author="Katie Lankowicz" w:date="2024-10-04T14:43:00Z" w16du:dateUtc="2024-10-04T18:43:00Z"/>
          <w:rPrChange w:id="1515" w:author="Katie Lankowicz" w:date="2024-10-04T16:44:00Z" w16du:dateUtc="2024-10-04T20:44:00Z">
            <w:rPr>
              <w:ins w:id="1516" w:author="Katie Lankowicz" w:date="2024-10-04T14:43:00Z" w16du:dateUtc="2024-10-04T18:43:00Z"/>
              <w:rFonts w:ascii="Calibri" w:hAnsi="Calibri" w:cs="Calibri"/>
            </w:rPr>
          </w:rPrChange>
        </w:rPr>
        <w:pPrChange w:id="1517" w:author="Katie Lankowicz" w:date="2024-10-04T16:44:00Z" w16du:dateUtc="2024-10-04T20:44:00Z">
          <w:pPr/>
        </w:pPrChange>
      </w:pPr>
      <w:ins w:id="1518" w:author="Katie Lankowicz" w:date="2024-10-04T16:41:00Z" w16du:dateUtc="2024-10-04T20:41:00Z">
        <w:r w:rsidRPr="005C6D2B">
          <w:rPr>
            <w:b/>
            <w:bCs/>
            <w:rPrChange w:id="1519" w:author="Katie Lankowicz" w:date="2024-10-04T16:42:00Z" w16du:dateUtc="2024-10-04T20:42:00Z">
              <w:rPr/>
            </w:rPrChange>
          </w:rPr>
          <w:t>Figure S5</w:t>
        </w:r>
        <w:r>
          <w:tab/>
          <w:t xml:space="preserve">Log-transformed spatial density for large </w:t>
        </w:r>
        <w:proofErr w:type="gramStart"/>
        <w:r>
          <w:t>cod</w:t>
        </w:r>
        <w:proofErr w:type="gramEnd"/>
        <w:r>
          <w:t xml:space="preserve"> at each modeled time step. Cooler colors (purples and blues) indicate lower spatial density and warmer colors (greens and yellows) indicate higher spatial density. Biological stock areas are outlined in black; see Figure 1 for the names of each biological stock area.</w:t>
        </w:r>
      </w:ins>
      <w:ins w:id="1520" w:author="Katie Lankowicz" w:date="2024-10-04T14:43:00Z" w16du:dateUtc="2024-10-04T18:43:00Z">
        <w:r w:rsidR="00D61414">
          <w:rPr>
            <w:rFonts w:ascii="Calibri" w:hAnsi="Calibri" w:cs="Calibri"/>
          </w:rPr>
          <w:br w:type="page"/>
        </w:r>
      </w:ins>
    </w:p>
    <w:p w14:paraId="6A33A778" w14:textId="0715A8A9" w:rsidR="005C6D2B" w:rsidRPr="005C6D2B" w:rsidRDefault="005C6D2B" w:rsidP="005C6D2B">
      <w:pPr>
        <w:spacing w:after="0" w:line="480" w:lineRule="auto"/>
        <w:rPr>
          <w:ins w:id="1521" w:author="Katie Lankowicz" w:date="2024-10-04T16:43:00Z" w16du:dateUtc="2024-10-04T20:43:00Z"/>
          <w:rFonts w:ascii="Calibri" w:hAnsi="Calibri" w:cs="Calibri"/>
          <w:b/>
          <w:bCs/>
          <w:color w:val="4472C4" w:themeColor="accent1"/>
          <w:rPrChange w:id="1522" w:author="Katie Lankowicz" w:date="2024-10-04T16:43:00Z" w16du:dateUtc="2024-10-04T20:43:00Z">
            <w:rPr>
              <w:ins w:id="1523" w:author="Katie Lankowicz" w:date="2024-10-04T16:43:00Z" w16du:dateUtc="2024-10-04T20:43:00Z"/>
              <w:rFonts w:ascii="Calibri" w:hAnsi="Calibri" w:cs="Calibri"/>
            </w:rPr>
          </w:rPrChange>
        </w:rPr>
        <w:pPrChange w:id="1524" w:author="Katie Lankowicz" w:date="2024-10-04T16:43:00Z" w16du:dateUtc="2024-10-04T20:43:00Z">
          <w:pPr>
            <w:pStyle w:val="Bibliography"/>
          </w:pPr>
        </w:pPrChange>
      </w:pPr>
      <w:ins w:id="1525" w:author="Katie Lankowicz" w:date="2024-10-04T16:43:00Z" w16du:dateUtc="2024-10-04T20:43:00Z">
        <w:r>
          <w:rPr>
            <w:rFonts w:ascii="Calibri" w:hAnsi="Calibri" w:cs="Calibri"/>
            <w:b/>
            <w:bCs/>
            <w:color w:val="4472C4" w:themeColor="accent1"/>
          </w:rPr>
          <w:lastRenderedPageBreak/>
          <w:t>References</w:t>
        </w:r>
      </w:ins>
    </w:p>
    <w:p w14:paraId="34E18491" w14:textId="588B11B8" w:rsidR="00A7488A" w:rsidRDefault="00401A28" w:rsidP="00A7488A">
      <w:pPr>
        <w:pStyle w:val="Bibliography"/>
      </w:pPr>
      <w:r>
        <w:rPr>
          <w:rFonts w:ascii="Calibri" w:hAnsi="Calibri" w:cs="Calibri"/>
        </w:rPr>
        <w:fldChar w:fldCharType="begin"/>
      </w:r>
      <w:r>
        <w:rPr>
          <w:rFonts w:ascii="Calibri" w:hAnsi="Calibri" w:cs="Calibri"/>
        </w:rPr>
        <w:instrText xml:space="preserve"> ADDIN ZOTERO_BIBL {"uncited":[],"omitted":[],"custom":[]} CSL_BIBLIOGRAPHY </w:instrText>
      </w:r>
      <w:r>
        <w:rPr>
          <w:rFonts w:ascii="Calibri" w:hAnsi="Calibri" w:cs="Calibri"/>
        </w:rPr>
        <w:fldChar w:fldCharType="separate"/>
      </w:r>
      <w:r w:rsidR="00A7488A">
        <w:t xml:space="preserve">Ames, E.P. 2004. Atlantic Cod Stock Structure in the Gulf of Maine. Fisheries </w:t>
      </w:r>
      <w:r w:rsidR="00A7488A">
        <w:rPr>
          <w:b/>
          <w:bCs/>
        </w:rPr>
        <w:t>29</w:t>
      </w:r>
      <w:r w:rsidR="00A7488A">
        <w:t>(1): 10–28. doi:10.1577/1548-8446(2004)29[</w:t>
      </w:r>
      <w:proofErr w:type="gramStart"/>
      <w:r w:rsidR="00A7488A">
        <w:t>10:ACSSIT</w:t>
      </w:r>
      <w:proofErr w:type="gramEnd"/>
      <w:r w:rsidR="00A7488A">
        <w:t>]2.0.CO;2.</w:t>
      </w:r>
    </w:p>
    <w:p w14:paraId="4AA77901" w14:textId="77777777" w:rsidR="00A7488A" w:rsidRDefault="00A7488A" w:rsidP="00A7488A">
      <w:pPr>
        <w:pStyle w:val="Bibliography"/>
      </w:pPr>
      <w:r>
        <w:t xml:space="preserve">Bachman, M., Auster, P.J., Coakley, J., </w:t>
      </w:r>
      <w:proofErr w:type="spellStart"/>
      <w:r>
        <w:t>DePiper</w:t>
      </w:r>
      <w:proofErr w:type="spellEnd"/>
      <w:r>
        <w:t>, G., Ford, K.H., Livermore, J., Packer, D., Quartararo, C., Stevenson, D., Valentine, P.C., Verkade, A., Restrepo, F., and Smeltz, T.S. 2019. Fishing Effects Model Northeast Region.</w:t>
      </w:r>
    </w:p>
    <w:p w14:paraId="15D9FC66" w14:textId="77777777" w:rsidR="00A7488A" w:rsidRDefault="00A7488A" w:rsidP="00A7488A">
      <w:pPr>
        <w:pStyle w:val="Bibliography"/>
      </w:pPr>
      <w:r>
        <w:t xml:space="preserve">Bachman, M., Auster, P.J., Demarest, C., </w:t>
      </w:r>
      <w:proofErr w:type="spellStart"/>
      <w:r>
        <w:t>Eayers</w:t>
      </w:r>
      <w:proofErr w:type="spellEnd"/>
      <w:r>
        <w:t>, S., Ford, K.H., Grabowski, J.H., Harris, B., Hoff, T., Lazzari, M., Malkoski, V., Packer, D., Stevenson, D., and Valentine, P.C. 2011. Omnibus Essential Fish Habitat (EFH) Amendment 2 Final Environmental Impact Statement Appendix D: The Swept Area Seabed Impact (SASI) approach.</w:t>
      </w:r>
    </w:p>
    <w:p w14:paraId="66B49125" w14:textId="77777777" w:rsidR="00A7488A" w:rsidRDefault="00A7488A" w:rsidP="00A7488A">
      <w:pPr>
        <w:pStyle w:val="Bibliography"/>
      </w:pPr>
      <w:r>
        <w:t xml:space="preserve">Blanchard, J.L., Mills, C., Jennings, S., Fox, C.J., Rackham, B.D., Eastwood, P.D., and O’Brien, C.M. 2005. Distribution-abundance relationships for North Sea Atlantic cod (Gadus morhua): observation versus theory. Can. J. Fish. </w:t>
      </w:r>
      <w:proofErr w:type="spellStart"/>
      <w:r>
        <w:t>Aquat</w:t>
      </w:r>
      <w:proofErr w:type="spellEnd"/>
      <w:r>
        <w:t xml:space="preserve">. Sci. </w:t>
      </w:r>
      <w:r>
        <w:rPr>
          <w:b/>
          <w:bCs/>
        </w:rPr>
        <w:t>62</w:t>
      </w:r>
      <w:r>
        <w:t>(9): 2001–2009. doi:10.1139/f05-109.</w:t>
      </w:r>
    </w:p>
    <w:p w14:paraId="38312C35" w14:textId="77777777" w:rsidR="00A7488A" w:rsidRDefault="00A7488A" w:rsidP="00A7488A">
      <w:pPr>
        <w:pStyle w:val="Bibliography"/>
      </w:pPr>
      <w:r>
        <w:t xml:space="preserve">Burnham, K.P., and Anderson, D.R. 2004. </w:t>
      </w:r>
      <w:proofErr w:type="spellStart"/>
      <w:r>
        <w:t>Multimodel</w:t>
      </w:r>
      <w:proofErr w:type="spellEnd"/>
      <w:r>
        <w:t xml:space="preserve"> Inference: Understanding AIC and BIC in Model Selection. Sociological Methods &amp; Research </w:t>
      </w:r>
      <w:r>
        <w:rPr>
          <w:b/>
          <w:bCs/>
        </w:rPr>
        <w:t>33</w:t>
      </w:r>
      <w:r>
        <w:t>(2): 261–304. doi:10.1177/0049124104268644.</w:t>
      </w:r>
    </w:p>
    <w:p w14:paraId="5179B915" w14:textId="77777777" w:rsidR="00A7488A" w:rsidRDefault="00A7488A" w:rsidP="00A7488A">
      <w:pPr>
        <w:pStyle w:val="Bibliography"/>
      </w:pPr>
      <w:r>
        <w:t xml:space="preserve">Clucas, G.V., Lou, R.N., Therkildsen, N.O., and Kovach, A.I. 2019. Novel signals of adaptive genetic variation in northwestern Atlantic cod revealed by whole‐genome sequencing. Evolutionary Applications </w:t>
      </w:r>
      <w:r>
        <w:rPr>
          <w:b/>
          <w:bCs/>
        </w:rPr>
        <w:t>12</w:t>
      </w:r>
      <w:r>
        <w:t>(10): 1971–1987. doi:10.1111/eva.12861.</w:t>
      </w:r>
    </w:p>
    <w:p w14:paraId="45BE2D93" w14:textId="77777777" w:rsidR="00A7488A" w:rsidRDefault="00A7488A" w:rsidP="00A7488A">
      <w:pPr>
        <w:pStyle w:val="Bibliography"/>
      </w:pPr>
      <w:r>
        <w:t xml:space="preserve">Cote, D., Moulton, S., Frampton, P.C.B., Scruton, D.A., and McKinley, R.S. 2004. Habitat use and early winter movements by juvenile Atlantic cod in a coastal area of Newfoundland. Journal of Fish Biology </w:t>
      </w:r>
      <w:r>
        <w:rPr>
          <w:b/>
          <w:bCs/>
        </w:rPr>
        <w:t>64</w:t>
      </w:r>
      <w:r>
        <w:t>(3): 665–679. doi:10.1111/j.1095-8649.2004.</w:t>
      </w:r>
      <w:proofErr w:type="gramStart"/>
      <w:r>
        <w:t>00331.x.</w:t>
      </w:r>
      <w:proofErr w:type="gramEnd"/>
    </w:p>
    <w:p w14:paraId="2BE73D2A" w14:textId="77777777" w:rsidR="00A7488A" w:rsidRDefault="00A7488A" w:rsidP="00A7488A">
      <w:pPr>
        <w:pStyle w:val="Bibliography"/>
      </w:pPr>
      <w:r>
        <w:t>Dean, M.J., Elzey, S.P., Hoffman, W.S., Buchan, N.C., and Grabowski, J.H. 2019. The relative importance of sub-</w:t>
      </w:r>
      <w:proofErr w:type="gramStart"/>
      <w:r>
        <w:t>populations</w:t>
      </w:r>
      <w:proofErr w:type="gramEnd"/>
      <w:r>
        <w:t xml:space="preserve"> to the Gulf of Maine stock of Atlantic cod. ICES Journal of Marine Science </w:t>
      </w:r>
      <w:r>
        <w:rPr>
          <w:b/>
          <w:bCs/>
        </w:rPr>
        <w:t>76</w:t>
      </w:r>
      <w:r>
        <w:t>(6): 1626–1640. doi:10.1093/</w:t>
      </w:r>
      <w:proofErr w:type="spellStart"/>
      <w:r>
        <w:t>icesjms</w:t>
      </w:r>
      <w:proofErr w:type="spellEnd"/>
      <w:r>
        <w:t>/fsz083.</w:t>
      </w:r>
    </w:p>
    <w:p w14:paraId="61224926" w14:textId="77777777" w:rsidR="00A7488A" w:rsidRDefault="00A7488A" w:rsidP="00A7488A">
      <w:pPr>
        <w:pStyle w:val="Bibliography"/>
      </w:pPr>
      <w:r>
        <w:t xml:space="preserve">Dean, M.J., Hoffman, W.S., Buchan, N.C., Cadrin, S.X., and Grabowski, J.H. 2021. The influence of trawl efficiency assumptions on survey-based population metrics. ICES Journal of Marine Science </w:t>
      </w:r>
      <w:r>
        <w:rPr>
          <w:b/>
          <w:bCs/>
        </w:rPr>
        <w:t>78</w:t>
      </w:r>
      <w:r>
        <w:t>(8): 2858–2874. doi:10.1093/</w:t>
      </w:r>
      <w:proofErr w:type="spellStart"/>
      <w:r>
        <w:t>icesjms</w:t>
      </w:r>
      <w:proofErr w:type="spellEnd"/>
      <w:r>
        <w:t>/fsab164.</w:t>
      </w:r>
    </w:p>
    <w:p w14:paraId="7B5D2F49" w14:textId="77777777" w:rsidR="00A7488A" w:rsidRDefault="00A7488A" w:rsidP="00A7488A">
      <w:pPr>
        <w:pStyle w:val="Bibliography"/>
      </w:pPr>
      <w:r>
        <w:t>Dean, M.J., and Perretti, C. 2022. Time-varying maturity in US cod stocks. Working Paper 12.</w:t>
      </w:r>
    </w:p>
    <w:p w14:paraId="40EC06B8" w14:textId="77777777" w:rsidR="00A7488A" w:rsidRDefault="00A7488A" w:rsidP="00A7488A">
      <w:pPr>
        <w:pStyle w:val="Bibliography"/>
      </w:pPr>
      <w:r>
        <w:t xml:space="preserve">Drinkwater, K.F. 2005. The response of Atlantic cod (Gadus morhua) to future climate change. ICES Journal of Marine Science </w:t>
      </w:r>
      <w:r>
        <w:rPr>
          <w:b/>
          <w:bCs/>
        </w:rPr>
        <w:t>62</w:t>
      </w:r>
      <w:r>
        <w:t xml:space="preserve">(7): 1327–1337. </w:t>
      </w:r>
      <w:proofErr w:type="gramStart"/>
      <w:r>
        <w:t>doi:10.1016/j.icesjms</w:t>
      </w:r>
      <w:proofErr w:type="gramEnd"/>
      <w:r>
        <w:t>.2005.05.015.</w:t>
      </w:r>
    </w:p>
    <w:p w14:paraId="39CA9CC8" w14:textId="77777777" w:rsidR="00A7488A" w:rsidRDefault="00A7488A" w:rsidP="00A7488A">
      <w:pPr>
        <w:pStyle w:val="Bibliography"/>
      </w:pPr>
      <w:r>
        <w:t xml:space="preserve">Du Pontavice, H., Chen, Z., and Saba, V.S. 2023. A high-resolution ocean bottom temperature product for the northeast U.S. continental shelf marine ecosystem. Progress in Oceanography </w:t>
      </w:r>
      <w:r>
        <w:rPr>
          <w:b/>
          <w:bCs/>
        </w:rPr>
        <w:t>210</w:t>
      </w:r>
      <w:r>
        <w:t xml:space="preserve">: 102948. </w:t>
      </w:r>
      <w:proofErr w:type="gramStart"/>
      <w:r>
        <w:t>doi:10.1016/j.pocean</w:t>
      </w:r>
      <w:proofErr w:type="gramEnd"/>
      <w:r>
        <w:t>.2022.102948.</w:t>
      </w:r>
    </w:p>
    <w:p w14:paraId="2CED79A0" w14:textId="77777777" w:rsidR="00A7488A" w:rsidRDefault="00A7488A" w:rsidP="00A7488A">
      <w:pPr>
        <w:pStyle w:val="Bibliography"/>
      </w:pPr>
      <w:r>
        <w:t xml:space="preserve">Fogarty, M., Incze, L., Hayhoe, K., Mountain, D., and Manning, J. 2008. Potential climate change impacts </w:t>
      </w:r>
      <w:proofErr w:type="gramStart"/>
      <w:r>
        <w:t>on</w:t>
      </w:r>
      <w:proofErr w:type="gramEnd"/>
      <w:r>
        <w:t xml:space="preserve"> Atlantic cod (Gadus morhua) off the northeastern USA. Mitigation and Adaptation Strategies for Global Change </w:t>
      </w:r>
      <w:r>
        <w:rPr>
          <w:b/>
          <w:bCs/>
        </w:rPr>
        <w:t>13</w:t>
      </w:r>
      <w:r>
        <w:t>(5–6): 453–466. doi:10.1007/s11027-007-9131-4.</w:t>
      </w:r>
    </w:p>
    <w:p w14:paraId="2D5FC837" w14:textId="77777777" w:rsidR="00A7488A" w:rsidRDefault="00A7488A" w:rsidP="00A7488A">
      <w:pPr>
        <w:pStyle w:val="Bibliography"/>
      </w:pPr>
      <w:proofErr w:type="spellStart"/>
      <w:r>
        <w:t>Fredston</w:t>
      </w:r>
      <w:proofErr w:type="spellEnd"/>
      <w:r>
        <w:t xml:space="preserve">, A., Pinsky, M., Selden, R.L., </w:t>
      </w:r>
      <w:proofErr w:type="spellStart"/>
      <w:r>
        <w:t>Szuwalski</w:t>
      </w:r>
      <w:proofErr w:type="spellEnd"/>
      <w:r>
        <w:t xml:space="preserve">, C., Thorson, J.T., Gaines, S.D., and Halpern, B.S. 2021. Range edges of North American marine species are tracking temperature over decades. Global Change Biology </w:t>
      </w:r>
      <w:r>
        <w:rPr>
          <w:b/>
          <w:bCs/>
        </w:rPr>
        <w:t>27</w:t>
      </w:r>
      <w:r>
        <w:t>(13): 3145–3156. doi:10.1111/gcb.15614.</w:t>
      </w:r>
    </w:p>
    <w:p w14:paraId="4E90BEB2" w14:textId="77777777" w:rsidR="00A7488A" w:rsidRDefault="00A7488A" w:rsidP="00A7488A">
      <w:pPr>
        <w:pStyle w:val="Bibliography"/>
      </w:pPr>
      <w:r>
        <w:t xml:space="preserve">Fretwell, S.D., and Lucas, H.D. 1969. On territorial behavior and other factors influencing habitat distribution in birds. Acta </w:t>
      </w:r>
      <w:proofErr w:type="spellStart"/>
      <w:r>
        <w:t>Biotheoretica</w:t>
      </w:r>
      <w:proofErr w:type="spellEnd"/>
      <w:r>
        <w:t xml:space="preserve"> </w:t>
      </w:r>
      <w:r>
        <w:rPr>
          <w:b/>
          <w:bCs/>
        </w:rPr>
        <w:t>19</w:t>
      </w:r>
      <w:r>
        <w:t>: 45–52.</w:t>
      </w:r>
    </w:p>
    <w:p w14:paraId="21F08EE7" w14:textId="77777777" w:rsidR="00A7488A" w:rsidRDefault="00A7488A" w:rsidP="00A7488A">
      <w:pPr>
        <w:pStyle w:val="Bibliography"/>
      </w:pPr>
      <w:r>
        <w:t xml:space="preserve">Friedman, A., Pizarro, O., Williams, S.B., and Johnson-Roberson, M. 2012. Multi-Scale Measures of Rugosity, Slope and Aspect from Benthic Stereo Image Reconstructions. </w:t>
      </w:r>
      <w:proofErr w:type="spellStart"/>
      <w:r>
        <w:t>PLoS</w:t>
      </w:r>
      <w:proofErr w:type="spellEnd"/>
      <w:r>
        <w:t xml:space="preserve"> ONE </w:t>
      </w:r>
      <w:r>
        <w:rPr>
          <w:b/>
          <w:bCs/>
        </w:rPr>
        <w:t>7</w:t>
      </w:r>
      <w:r>
        <w:t xml:space="preserve">(12): e50440. </w:t>
      </w:r>
      <w:proofErr w:type="gramStart"/>
      <w:r>
        <w:t>doi:10.1371/journal.pone</w:t>
      </w:r>
      <w:proofErr w:type="gramEnd"/>
      <w:r>
        <w:t>.0050440.</w:t>
      </w:r>
    </w:p>
    <w:p w14:paraId="24A6FE66" w14:textId="77777777" w:rsidR="00A7488A" w:rsidRDefault="00A7488A" w:rsidP="00A7488A">
      <w:pPr>
        <w:pStyle w:val="Bibliography"/>
      </w:pPr>
      <w:proofErr w:type="spellStart"/>
      <w:r>
        <w:t>Gaichas</w:t>
      </w:r>
      <w:proofErr w:type="spellEnd"/>
      <w:r>
        <w:t xml:space="preserve">, S.K., Gartland, J., Smith, B.E., Wood, A., Ng, E., Celestino, M., Drew, K., Tyrell, A.S., and Thorson, J.T. 2023. Assessing small pelagic fish trends in space and time using piscivore stomach contents. Can. J. Fish. </w:t>
      </w:r>
      <w:proofErr w:type="spellStart"/>
      <w:r>
        <w:t>Aquat</w:t>
      </w:r>
      <w:proofErr w:type="spellEnd"/>
      <w:r>
        <w:t>. Sci.: cjfas-2023-0093. doi:10.1139/cjfas-2023-0093.</w:t>
      </w:r>
    </w:p>
    <w:p w14:paraId="357A57A9" w14:textId="77777777" w:rsidR="00A7488A" w:rsidRDefault="00A7488A" w:rsidP="00A7488A">
      <w:pPr>
        <w:pStyle w:val="Bibliography"/>
      </w:pPr>
      <w:r>
        <w:lastRenderedPageBreak/>
        <w:t xml:space="preserve">Gotceitas, V., and Brown, J.A. 1993. Substrate selection by juvenile Atlantic cod (Gadus morhua): effects of predation risk. </w:t>
      </w:r>
      <w:proofErr w:type="spellStart"/>
      <w:r>
        <w:t>Oecologia</w:t>
      </w:r>
      <w:proofErr w:type="spellEnd"/>
      <w:r>
        <w:t xml:space="preserve"> </w:t>
      </w:r>
      <w:r>
        <w:rPr>
          <w:b/>
          <w:bCs/>
        </w:rPr>
        <w:t>93</w:t>
      </w:r>
      <w:r>
        <w:t>(1): 31–37. doi:10.1007/BF00321187.</w:t>
      </w:r>
    </w:p>
    <w:p w14:paraId="3181C89C" w14:textId="77777777" w:rsidR="00A7488A" w:rsidRDefault="00A7488A" w:rsidP="00A7488A">
      <w:pPr>
        <w:pStyle w:val="Bibliography"/>
      </w:pPr>
      <w:r>
        <w:t xml:space="preserve">Gotceitas, V., Fraser, S., and Brown, J.A. 1995. Habitat </w:t>
      </w:r>
      <w:proofErr w:type="gramStart"/>
      <w:r>
        <w:t>use</w:t>
      </w:r>
      <w:proofErr w:type="gramEnd"/>
      <w:r>
        <w:t xml:space="preserve"> by juvenile Atlantic cod (Gadus morhua) in the presence of an actively foraging and non-foraging predator. Marine Biology </w:t>
      </w:r>
      <w:r>
        <w:rPr>
          <w:b/>
          <w:bCs/>
        </w:rPr>
        <w:t>123</w:t>
      </w:r>
      <w:r>
        <w:t>(3): 421–430. doi:10.1007/BF00349220.</w:t>
      </w:r>
    </w:p>
    <w:p w14:paraId="5AF9D6D2" w14:textId="77777777" w:rsidR="00A7488A" w:rsidRDefault="00A7488A" w:rsidP="00A7488A">
      <w:pPr>
        <w:pStyle w:val="Bibliography"/>
      </w:pPr>
      <w:r>
        <w:t xml:space="preserve">Grabowski, J.H., Cadrin, S.X., Giacalone, V., </w:t>
      </w:r>
      <w:proofErr w:type="spellStart"/>
      <w:r>
        <w:t>Gouhier</w:t>
      </w:r>
      <w:proofErr w:type="spellEnd"/>
      <w:r>
        <w:t xml:space="preserve">, T., Kerr, L.A., Odell, J., Pershing, A.J., Sherwood, G.D., </w:t>
      </w:r>
      <w:proofErr w:type="spellStart"/>
      <w:r>
        <w:t>Stokesbury</w:t>
      </w:r>
      <w:proofErr w:type="spellEnd"/>
      <w:r>
        <w:t>, K.D.E., and Trussell, G.C. 2020. Strengths and Weaknesses of the Northeast Fisheries Science Center’s Bottom Trawl Survey.</w:t>
      </w:r>
    </w:p>
    <w:p w14:paraId="3DB32170" w14:textId="77777777" w:rsidR="00A7488A" w:rsidRDefault="00A7488A" w:rsidP="00A7488A">
      <w:pPr>
        <w:pStyle w:val="Bibliography"/>
      </w:pPr>
      <w:r>
        <w:t xml:space="preserve">Grabowski, J.H., Conroy, C.W., Gittman, R.K., Kelley, J.T., Sherman, S., Sherwood, G.D., and </w:t>
      </w:r>
      <w:proofErr w:type="spellStart"/>
      <w:r>
        <w:t>Wippelhauser</w:t>
      </w:r>
      <w:proofErr w:type="spellEnd"/>
      <w:r>
        <w:t xml:space="preserve">, G. 2018. Habitat Associations of Juvenile Cod in Nearshore Waters. Reviews in Fisheries Science &amp; Aquaculture </w:t>
      </w:r>
      <w:r>
        <w:rPr>
          <w:b/>
          <w:bCs/>
        </w:rPr>
        <w:t>26</w:t>
      </w:r>
      <w:r>
        <w:t>(1): 1–14. doi:10.1080/23308249.2017.1328660.</w:t>
      </w:r>
    </w:p>
    <w:p w14:paraId="1C1695CA" w14:textId="77777777" w:rsidR="00A7488A" w:rsidRDefault="00A7488A" w:rsidP="00A7488A">
      <w:pPr>
        <w:pStyle w:val="Bibliography"/>
      </w:pPr>
      <w:r>
        <w:t xml:space="preserve">Gregory, R.S., and Anderson, J.T. 1997. Substrate selection and use of protective cover by juvenile Atlantic cod Gadus </w:t>
      </w:r>
      <w:proofErr w:type="gramStart"/>
      <w:r>
        <w:t>morhua in</w:t>
      </w:r>
      <w:proofErr w:type="gramEnd"/>
      <w:r>
        <w:t xml:space="preserve"> inshore waters of Newfoundland. Mar. Ecol. Prog. Ser. </w:t>
      </w:r>
      <w:r>
        <w:rPr>
          <w:b/>
          <w:bCs/>
        </w:rPr>
        <w:t>146</w:t>
      </w:r>
      <w:r>
        <w:t>: 9–20. doi:10.3354/meps146009.</w:t>
      </w:r>
    </w:p>
    <w:p w14:paraId="297D2087" w14:textId="77777777" w:rsidR="00A7488A" w:rsidRDefault="00A7488A" w:rsidP="00A7488A">
      <w:pPr>
        <w:pStyle w:val="Bibliography"/>
      </w:pPr>
      <w:r>
        <w:t xml:space="preserve">Guan, L., Chen, Y., Staples, K.W., Cao, J., and Li, B. 2017a. The influence of complex structure on the spatial dynamics of Atlantic cod (Gadus morhua) in the Gulf of Maine. ICES Journal of Marine Science </w:t>
      </w:r>
      <w:r>
        <w:rPr>
          <w:b/>
          <w:bCs/>
        </w:rPr>
        <w:t>74</w:t>
      </w:r>
      <w:r>
        <w:t>(9): 2379–2388. doi:10.1093/</w:t>
      </w:r>
      <w:proofErr w:type="spellStart"/>
      <w:r>
        <w:t>icesjms</w:t>
      </w:r>
      <w:proofErr w:type="spellEnd"/>
      <w:r>
        <w:t>/fsx064.</w:t>
      </w:r>
    </w:p>
    <w:p w14:paraId="4055B316" w14:textId="77777777" w:rsidR="00A7488A" w:rsidRDefault="00A7488A" w:rsidP="00A7488A">
      <w:pPr>
        <w:pStyle w:val="Bibliography"/>
      </w:pPr>
      <w:r>
        <w:t xml:space="preserve">Guan, L., Chen, Y., and Wilson, J.A. 2017b. Evaluating spatio-temporal variability in the habitat quality of Atlantic cod </w:t>
      </w:r>
      <w:proofErr w:type="gramStart"/>
      <w:r>
        <w:t xml:space="preserve">( </w:t>
      </w:r>
      <w:r>
        <w:rPr>
          <w:i/>
          <w:iCs/>
        </w:rPr>
        <w:t>Gadus</w:t>
      </w:r>
      <w:proofErr w:type="gramEnd"/>
      <w:r>
        <w:rPr>
          <w:i/>
          <w:iCs/>
        </w:rPr>
        <w:t xml:space="preserve"> morhua</w:t>
      </w:r>
      <w:r>
        <w:t xml:space="preserve"> ) in the Gulf of Maine. Fish. </w:t>
      </w:r>
      <w:proofErr w:type="spellStart"/>
      <w:r>
        <w:t>Oceanogr</w:t>
      </w:r>
      <w:proofErr w:type="spellEnd"/>
      <w:r>
        <w:t xml:space="preserve">. </w:t>
      </w:r>
      <w:r>
        <w:rPr>
          <w:b/>
          <w:bCs/>
        </w:rPr>
        <w:t>26</w:t>
      </w:r>
      <w:r>
        <w:t>(1): 83–96. doi:10.1111/fog.12188.</w:t>
      </w:r>
    </w:p>
    <w:p w14:paraId="32C416E1" w14:textId="77777777" w:rsidR="00A7488A" w:rsidRDefault="00A7488A" w:rsidP="00A7488A">
      <w:pPr>
        <w:pStyle w:val="Bibliography"/>
      </w:pPr>
      <w:r>
        <w:t xml:space="preserve">Hansell, A.C., Becker, S.L., Cadrin, S.X., Lauretta, M., Walter Iii, J.F., and Kerr, L.A. 2022. Spatio-temporal dynamics of bluefin tuna (Thunnus thynnus) in US waters of the northwest Atlantic. Fisheries Research </w:t>
      </w:r>
      <w:r>
        <w:rPr>
          <w:b/>
          <w:bCs/>
        </w:rPr>
        <w:t>255</w:t>
      </w:r>
      <w:r>
        <w:t xml:space="preserve">: 106460. </w:t>
      </w:r>
      <w:proofErr w:type="gramStart"/>
      <w:r>
        <w:t>doi:10.1016/j.fishres</w:t>
      </w:r>
      <w:proofErr w:type="gramEnd"/>
      <w:r>
        <w:t>.2022.106460.</w:t>
      </w:r>
    </w:p>
    <w:p w14:paraId="27AE7EF2" w14:textId="77777777" w:rsidR="00A7488A" w:rsidRDefault="00A7488A" w:rsidP="00A7488A">
      <w:pPr>
        <w:pStyle w:val="Bibliography"/>
      </w:pPr>
      <w:r>
        <w:t>Johnston, R., and Sosebee, K. 2014. History of the United States Bottom Trawl Surveys, NAFO Subareas 4-7.</w:t>
      </w:r>
    </w:p>
    <w:p w14:paraId="6C48CF25" w14:textId="77777777" w:rsidR="00A7488A" w:rsidRDefault="00A7488A" w:rsidP="00A7488A">
      <w:pPr>
        <w:pStyle w:val="Bibliography"/>
      </w:pPr>
      <w:r>
        <w:t xml:space="preserve">Kavanaugh, M.T., </w:t>
      </w:r>
      <w:proofErr w:type="spellStart"/>
      <w:r>
        <w:t>Rheuban</w:t>
      </w:r>
      <w:proofErr w:type="spellEnd"/>
      <w:r>
        <w:t xml:space="preserve">, J.E., Luis, K.M.A., and Doney, S.C. 2017. Thirty‐Three Years of Ocean Benthic Warming Along the U.S. Northeast Continental Shelf and Slope: Patterns, Drivers, and Ecological Consequences. JGR Oceans </w:t>
      </w:r>
      <w:r>
        <w:rPr>
          <w:b/>
          <w:bCs/>
        </w:rPr>
        <w:t>122</w:t>
      </w:r>
      <w:r>
        <w:t>(12): 9399–9414. doi:10.1002/2017JC012953.</w:t>
      </w:r>
    </w:p>
    <w:p w14:paraId="403FB85A" w14:textId="77777777" w:rsidR="00A7488A" w:rsidRDefault="00A7488A" w:rsidP="00A7488A">
      <w:pPr>
        <w:pStyle w:val="Bibliography"/>
      </w:pPr>
      <w:r>
        <w:t xml:space="preserve">Kerr, L.A., Cadrin, S.X., and Kovach, A.I. 2014. Consequences of a mismatch between biological and management units on our perception of Atlantic cod off New England. ICES Journal of Marine Science </w:t>
      </w:r>
      <w:r>
        <w:rPr>
          <w:b/>
          <w:bCs/>
        </w:rPr>
        <w:t>71</w:t>
      </w:r>
      <w:r>
        <w:t>(6): 1366–1381. doi:10.1093/</w:t>
      </w:r>
      <w:proofErr w:type="spellStart"/>
      <w:r>
        <w:t>icesjms</w:t>
      </w:r>
      <w:proofErr w:type="spellEnd"/>
      <w:r>
        <w:t>/fsu113.</w:t>
      </w:r>
    </w:p>
    <w:p w14:paraId="67901C8D" w14:textId="77777777" w:rsidR="00A7488A" w:rsidRDefault="00A7488A" w:rsidP="00A7488A">
      <w:pPr>
        <w:pStyle w:val="Bibliography"/>
      </w:pPr>
      <w:r>
        <w:t xml:space="preserve">Klein, E.S., Smith, S.L., and Kritzer, J.P. 2017. Effects of climate change on four New England groundfish species. Rev Fish Biol Fisheries </w:t>
      </w:r>
      <w:r>
        <w:rPr>
          <w:b/>
          <w:bCs/>
        </w:rPr>
        <w:t>27</w:t>
      </w:r>
      <w:r>
        <w:t>(2): 317–338. doi:10.1007/s11160-016-9444-z.</w:t>
      </w:r>
    </w:p>
    <w:p w14:paraId="1EA42E7B" w14:textId="77777777" w:rsidR="00A7488A" w:rsidRDefault="00A7488A" w:rsidP="00A7488A">
      <w:pPr>
        <w:pStyle w:val="Bibliography"/>
      </w:pPr>
      <w:r>
        <w:t xml:space="preserve">Kovach, A., Breton, T., Berlinsky, D., Maceda, L., and Wirgin, I. 2010. Fine-scale spatial and temporal genetic structure of Atlantic cod off the Atlantic coast of the USA. Mar. Ecol. Prog. Ser. </w:t>
      </w:r>
      <w:r>
        <w:rPr>
          <w:b/>
          <w:bCs/>
        </w:rPr>
        <w:t>410</w:t>
      </w:r>
      <w:r>
        <w:t>: 177–195. doi:10.3354/meps08612.</w:t>
      </w:r>
    </w:p>
    <w:p w14:paraId="1B97F5AF" w14:textId="77777777" w:rsidR="00A7488A" w:rsidRDefault="00A7488A" w:rsidP="00A7488A">
      <w:pPr>
        <w:pStyle w:val="Bibliography"/>
      </w:pPr>
      <w:r>
        <w:t>Kritzer, J., and Cadrin, S. 2012. Spatial Ecology of Atlantic Cod in the Gulf of Maine. Newburyport, Massachusetts.</w:t>
      </w:r>
    </w:p>
    <w:p w14:paraId="2FB8FB9D" w14:textId="77777777" w:rsidR="00A7488A" w:rsidRDefault="00A7488A" w:rsidP="00A7488A">
      <w:pPr>
        <w:pStyle w:val="Bibliography"/>
      </w:pPr>
      <w:r>
        <w:t xml:space="preserve">Li, Z., Ye, Z., Wan, R., Tanaka, K.R., Boenish, R., and Chen, Y. 2018. Density-independent and density-dependent factors affecting spatio-temporal dynamics of Atlantic cod (Gadus morhua) distribution in the Gulf of Maine. ICES Journal of Marine Science </w:t>
      </w:r>
      <w:r>
        <w:rPr>
          <w:b/>
          <w:bCs/>
        </w:rPr>
        <w:t>75</w:t>
      </w:r>
      <w:r>
        <w:t>(4): 1329–1340. doi:10.1093/</w:t>
      </w:r>
      <w:proofErr w:type="spellStart"/>
      <w:r>
        <w:t>icesjms</w:t>
      </w:r>
      <w:proofErr w:type="spellEnd"/>
      <w:r>
        <w:t>/fsx246.</w:t>
      </w:r>
    </w:p>
    <w:p w14:paraId="669982FC" w14:textId="77777777" w:rsidR="00A7488A" w:rsidRDefault="00A7488A" w:rsidP="00A7488A">
      <w:pPr>
        <w:pStyle w:val="Bibliography"/>
      </w:pPr>
      <w:r>
        <w:t>Linner, R.M., and Chen, Y. 2022. Implications of stock structure in understanding juvenile Atlantic cod (Gadus morhua</w:t>
      </w:r>
      <w:proofErr w:type="gramStart"/>
      <w:r>
        <w:t>) habitat</w:t>
      </w:r>
      <w:proofErr w:type="gramEnd"/>
      <w:r>
        <w:t xml:space="preserve"> suitability in the Gulf of Maine. Regional Studies in Marine Science </w:t>
      </w:r>
      <w:r>
        <w:rPr>
          <w:b/>
          <w:bCs/>
        </w:rPr>
        <w:t>54</w:t>
      </w:r>
      <w:r>
        <w:t xml:space="preserve">: 102473. </w:t>
      </w:r>
      <w:proofErr w:type="gramStart"/>
      <w:r>
        <w:t>doi:10.1016/j.rsma</w:t>
      </w:r>
      <w:proofErr w:type="gramEnd"/>
      <w:r>
        <w:t>.2022.102473.</w:t>
      </w:r>
    </w:p>
    <w:p w14:paraId="2A42EC4B" w14:textId="77777777" w:rsidR="00A7488A" w:rsidRDefault="00A7488A" w:rsidP="00A7488A">
      <w:pPr>
        <w:pStyle w:val="Bibliography"/>
      </w:pPr>
      <w:r>
        <w:t xml:space="preserve">Lough, R.G. 2010. Juvenile cod (Gadus morhua) mortality and the importance of bottom sediment type to recruitment on Georges Bank. Fisheries Oceanography </w:t>
      </w:r>
      <w:r>
        <w:rPr>
          <w:b/>
          <w:bCs/>
        </w:rPr>
        <w:t>19</w:t>
      </w:r>
      <w:r>
        <w:t>(2): 159–181. doi:10.1111/j.1365-2419.2010.</w:t>
      </w:r>
      <w:proofErr w:type="gramStart"/>
      <w:r>
        <w:t>00535.x.</w:t>
      </w:r>
      <w:proofErr w:type="gramEnd"/>
    </w:p>
    <w:p w14:paraId="646FBE8E" w14:textId="77777777" w:rsidR="00A7488A" w:rsidRDefault="00A7488A" w:rsidP="00A7488A">
      <w:pPr>
        <w:pStyle w:val="Bibliography"/>
      </w:pPr>
      <w:r>
        <w:lastRenderedPageBreak/>
        <w:t>MacCall, A.D. 1990. Dynamic geography of marine fish populations. University of Washington Press, Seattle, WA.</w:t>
      </w:r>
    </w:p>
    <w:p w14:paraId="2DEE281A" w14:textId="77777777" w:rsidR="00A7488A" w:rsidRDefault="00A7488A" w:rsidP="00A7488A">
      <w:pPr>
        <w:pStyle w:val="Bibliography"/>
      </w:pPr>
      <w:r>
        <w:t xml:space="preserve">McBride, R.S., and </w:t>
      </w:r>
      <w:proofErr w:type="spellStart"/>
      <w:r>
        <w:t>Smedbol</w:t>
      </w:r>
      <w:proofErr w:type="spellEnd"/>
      <w:r>
        <w:t>, R.K. 2022. An Interdisciplinary Review of Atlantic Cod (Gadus morhua) Stock Structure in the Western North Atlantic Ocean. NOAA Technical Memorandum.</w:t>
      </w:r>
    </w:p>
    <w:p w14:paraId="2485311C" w14:textId="77777777" w:rsidR="00A7488A" w:rsidRDefault="00A7488A" w:rsidP="00A7488A">
      <w:pPr>
        <w:pStyle w:val="Bibliography"/>
      </w:pPr>
      <w:r>
        <w:t xml:space="preserve">McElroy, W.D., Blaylock, J., Shepherd, G.R., Legault, C.M., Nitschke, P.C., and Sosebee, K.A. 2021. Comparison of a bottom longline survey and a bottom trawl survey for 2 groundfish species in the Gulf of Maine to evaluate habitat-related availability of large fish. FB </w:t>
      </w:r>
      <w:r>
        <w:rPr>
          <w:b/>
          <w:bCs/>
        </w:rPr>
        <w:t>119</w:t>
      </w:r>
      <w:r>
        <w:t>(4): 231–242. doi:10.7755/FB.119.4.3.</w:t>
      </w:r>
    </w:p>
    <w:p w14:paraId="24B9B379" w14:textId="77777777" w:rsidR="00A7488A" w:rsidRDefault="00A7488A" w:rsidP="00A7488A">
      <w:pPr>
        <w:pStyle w:val="Bibliography"/>
      </w:pPr>
      <w:r>
        <w:t>McElroy, W.D., O’Brien, L., Blaylock, J., Martin, M.H., Rago, P.J., Hoey, J.J., and Sheremet, V.A. 2019. Design, Implementation, and Results of a Cooperative Research Gulf of Maine Longline Survey, 2014-2017. NOAA Technical Memo.</w:t>
      </w:r>
    </w:p>
    <w:p w14:paraId="0326FA8F" w14:textId="77777777" w:rsidR="00A7488A" w:rsidRDefault="00A7488A" w:rsidP="00A7488A">
      <w:pPr>
        <w:pStyle w:val="Bibliography"/>
      </w:pPr>
      <w:r>
        <w:t xml:space="preserve">Methratta, E., and Link, J. 2006. Seasonal variation in groundfish habitat associations in the Gulf of </w:t>
      </w:r>
      <w:proofErr w:type="spellStart"/>
      <w:r>
        <w:t>MaineGeorges</w:t>
      </w:r>
      <w:proofErr w:type="spellEnd"/>
      <w:r>
        <w:t xml:space="preserve"> Bank region. Mar. Ecol. Prog. Ser. </w:t>
      </w:r>
      <w:r>
        <w:rPr>
          <w:b/>
          <w:bCs/>
        </w:rPr>
        <w:t>326</w:t>
      </w:r>
      <w:r>
        <w:t>: 245–256. doi:10.3354/meps326245.</w:t>
      </w:r>
    </w:p>
    <w:p w14:paraId="0966EC03" w14:textId="77777777" w:rsidR="00A7488A" w:rsidRDefault="00A7488A" w:rsidP="00A7488A">
      <w:pPr>
        <w:pStyle w:val="Bibliography"/>
      </w:pPr>
      <w:r>
        <w:t xml:space="preserve">Methratta, E.T., and Link, J.S. 2007. Ontogenetic variation in habitat association for four groundfish species in the Gulf of </w:t>
      </w:r>
      <w:proofErr w:type="gramStart"/>
      <w:r>
        <w:t>Maine  Georges</w:t>
      </w:r>
      <w:proofErr w:type="gramEnd"/>
      <w:r>
        <w:t xml:space="preserve"> Bank region. Mar. Ecol. Prog. Ser. </w:t>
      </w:r>
      <w:r>
        <w:rPr>
          <w:b/>
          <w:bCs/>
        </w:rPr>
        <w:t>338</w:t>
      </w:r>
      <w:r>
        <w:t>: 169–181. doi:10.3354/meps338169.</w:t>
      </w:r>
    </w:p>
    <w:p w14:paraId="4C78DB13" w14:textId="77777777" w:rsidR="00A7488A" w:rsidRDefault="00A7488A" w:rsidP="00A7488A">
      <w:pPr>
        <w:pStyle w:val="Bibliography"/>
      </w:pPr>
      <w:r>
        <w:t xml:space="preserve">Ng, E.L., </w:t>
      </w:r>
      <w:proofErr w:type="spellStart"/>
      <w:r>
        <w:t>Deroba</w:t>
      </w:r>
      <w:proofErr w:type="spellEnd"/>
      <w:r>
        <w:t xml:space="preserve">, J.J., Essington, T.E., </w:t>
      </w:r>
      <w:proofErr w:type="spellStart"/>
      <w:r>
        <w:t>Grüss</w:t>
      </w:r>
      <w:proofErr w:type="spellEnd"/>
      <w:r>
        <w:t xml:space="preserve">, A., Smith, B.E., and Thorson, J.T. 2021. Predator stomach contents can provide accurate indices of prey biomass. ICES Journal of Marine Science </w:t>
      </w:r>
      <w:r>
        <w:rPr>
          <w:b/>
          <w:bCs/>
        </w:rPr>
        <w:t>78</w:t>
      </w:r>
      <w:r>
        <w:t>(3): 1146–1159. doi:10.1093/</w:t>
      </w:r>
      <w:proofErr w:type="spellStart"/>
      <w:r>
        <w:t>icesjms</w:t>
      </w:r>
      <w:proofErr w:type="spellEnd"/>
      <w:r>
        <w:t>/fsab026.</w:t>
      </w:r>
    </w:p>
    <w:p w14:paraId="53794A46" w14:textId="77777777" w:rsidR="00A7488A" w:rsidRDefault="00A7488A" w:rsidP="00A7488A">
      <w:pPr>
        <w:pStyle w:val="Bibliography"/>
      </w:pPr>
      <w:r>
        <w:t xml:space="preserve">Nye, J., Link, J., Hare, J., and Overholtz, W. 2009. Changing spatial distribution of fish stocks in relation to climate and population size on the Northeast United States continental shelf. Mar. Ecol. Prog. Ser. </w:t>
      </w:r>
      <w:r>
        <w:rPr>
          <w:b/>
          <w:bCs/>
        </w:rPr>
        <w:t>393</w:t>
      </w:r>
      <w:r>
        <w:t>: 111–129. doi:10.3354/meps08220.</w:t>
      </w:r>
    </w:p>
    <w:p w14:paraId="6F233CF0" w14:textId="77777777" w:rsidR="00A7488A" w:rsidRDefault="00A7488A" w:rsidP="00A7488A">
      <w:pPr>
        <w:pStyle w:val="Bibliography"/>
      </w:pPr>
      <w:r>
        <w:t>Perretti, C.T., and Thorson, J.T. 2019. Spatio-temporal dynamics of summer flounder (</w:t>
      </w:r>
      <w:proofErr w:type="spellStart"/>
      <w:r>
        <w:t>Paralichthys</w:t>
      </w:r>
      <w:proofErr w:type="spellEnd"/>
      <w:r>
        <w:t xml:space="preserve"> </w:t>
      </w:r>
      <w:proofErr w:type="spellStart"/>
      <w:r>
        <w:t>dentatus</w:t>
      </w:r>
      <w:proofErr w:type="spellEnd"/>
      <w:r>
        <w:t xml:space="preserve">) on the Northeast US shelf. Fisheries Research </w:t>
      </w:r>
      <w:r>
        <w:rPr>
          <w:b/>
          <w:bCs/>
        </w:rPr>
        <w:t>215</w:t>
      </w:r>
      <w:r>
        <w:t xml:space="preserve">: 62–68. </w:t>
      </w:r>
      <w:proofErr w:type="gramStart"/>
      <w:r>
        <w:t>doi:10.1016/j.fishres</w:t>
      </w:r>
      <w:proofErr w:type="gramEnd"/>
      <w:r>
        <w:t>.2019.03.006.</w:t>
      </w:r>
    </w:p>
    <w:p w14:paraId="35E5B767" w14:textId="77777777" w:rsidR="00A7488A" w:rsidRDefault="00A7488A" w:rsidP="00A7488A">
      <w:pPr>
        <w:pStyle w:val="Bibliography"/>
      </w:pPr>
      <w:r>
        <w:t xml:space="preserve">Perry, A.L., Low, P.J., Ellis, J.R., and Reynolds, J.D. 2005. Climate Change and Distribution Shifts in Marine Fishes. Science </w:t>
      </w:r>
      <w:r>
        <w:rPr>
          <w:b/>
          <w:bCs/>
        </w:rPr>
        <w:t>308</w:t>
      </w:r>
      <w:r>
        <w:t>(5730): 1912–1915. doi:10.1126/science.1111322.</w:t>
      </w:r>
    </w:p>
    <w:p w14:paraId="48B9B9C4" w14:textId="77777777" w:rsidR="00A7488A" w:rsidRDefault="00A7488A" w:rsidP="00A7488A">
      <w:pPr>
        <w:pStyle w:val="Bibliography"/>
      </w:pPr>
      <w:r>
        <w:t xml:space="preserve">Pershing, A.J., Alexander, M.A., Hernandez, C.M., Kerr, L.A., Le Bris, A., Mills, K.E., Nye, J.A., Record, N.R., Scannell, H.A., Scott, J.D., Sherwood, G.D., and Thomas, A.C. 2015. Slow adaptation in the face of rapid warming leads to collapse of the Gulf of Maine cod fishery. Science </w:t>
      </w:r>
      <w:r>
        <w:rPr>
          <w:b/>
          <w:bCs/>
        </w:rPr>
        <w:t>350</w:t>
      </w:r>
      <w:r>
        <w:t>(6262): 809–812. doi:10.1126/science.aac9819.</w:t>
      </w:r>
    </w:p>
    <w:p w14:paraId="18187BC2" w14:textId="77777777" w:rsidR="00A7488A" w:rsidRDefault="00A7488A" w:rsidP="00A7488A">
      <w:pPr>
        <w:pStyle w:val="Bibliography"/>
      </w:pPr>
      <w:r>
        <w:t xml:space="preserve">Peterson, C., and Black, R. 1994. An experimentalist’s challenge: when artifacts of intervention interact with treatments. Mar. Ecol. Prog. Ser. </w:t>
      </w:r>
      <w:r>
        <w:rPr>
          <w:b/>
          <w:bCs/>
        </w:rPr>
        <w:t>111</w:t>
      </w:r>
      <w:r>
        <w:t>: 289–297. doi:10.3354/meps111289.</w:t>
      </w:r>
    </w:p>
    <w:p w14:paraId="7E5075FF" w14:textId="77777777" w:rsidR="00A7488A" w:rsidRDefault="00A7488A" w:rsidP="00A7488A">
      <w:pPr>
        <w:pStyle w:val="Bibliography"/>
      </w:pPr>
      <w:r>
        <w:t xml:space="preserve">Pinsky, M.L., Worm, B., Fogarty, M.J., Sarmiento, J.L., and Levin, S.A. 2013. Marine Taxa Track Local Climate Velocities. Science </w:t>
      </w:r>
      <w:r>
        <w:rPr>
          <w:b/>
          <w:bCs/>
        </w:rPr>
        <w:t>341</w:t>
      </w:r>
      <w:r>
        <w:t>(6151): 1239–1242. doi:10.1126/science.1239352.</w:t>
      </w:r>
    </w:p>
    <w:p w14:paraId="6FCBC480" w14:textId="77777777" w:rsidR="00A7488A" w:rsidRDefault="00A7488A" w:rsidP="00A7488A">
      <w:pPr>
        <w:pStyle w:val="Bibliography"/>
      </w:pPr>
      <w:r>
        <w:t xml:space="preserve">Planque, B., and Frédou, T. 1999. Temperature and the recruitment of Atlantic cod. Canadian Journal of Fisheries and Aquatic Sciences </w:t>
      </w:r>
      <w:r>
        <w:rPr>
          <w:b/>
          <w:bCs/>
        </w:rPr>
        <w:t>56</w:t>
      </w:r>
      <w:r>
        <w:t>(11): 2069–2077.</w:t>
      </w:r>
    </w:p>
    <w:p w14:paraId="773E4EEB" w14:textId="77777777" w:rsidR="00A7488A" w:rsidRDefault="00A7488A" w:rsidP="00A7488A">
      <w:pPr>
        <w:pStyle w:val="Bibliography"/>
      </w:pPr>
      <w:proofErr w:type="spellStart"/>
      <w:r>
        <w:t>Serchuk</w:t>
      </w:r>
      <w:proofErr w:type="spellEnd"/>
      <w:r>
        <w:t xml:space="preserve">, F.M., and Wigley, S.E. 1992. Assessment and Management of the Georges Bank Cod Fishery: An Historical Review and Evaluation. Journal of Northwest Atlantic Fishery Science </w:t>
      </w:r>
      <w:r>
        <w:rPr>
          <w:b/>
          <w:bCs/>
        </w:rPr>
        <w:t>13</w:t>
      </w:r>
      <w:r>
        <w:t>: 25–52. doi:10.2960/</w:t>
      </w:r>
      <w:proofErr w:type="gramStart"/>
      <w:r>
        <w:t>J.v13.a</w:t>
      </w:r>
      <w:proofErr w:type="gramEnd"/>
      <w:r>
        <w:t>3.</w:t>
      </w:r>
    </w:p>
    <w:p w14:paraId="2C668748" w14:textId="77777777" w:rsidR="00A7488A" w:rsidRDefault="00A7488A" w:rsidP="00A7488A">
      <w:pPr>
        <w:pStyle w:val="Bibliography"/>
      </w:pPr>
      <w:r>
        <w:t xml:space="preserve">Sherwood, G.D., and Grabowski, J.H. 2010. Exploring the life-history implications of </w:t>
      </w:r>
      <w:proofErr w:type="spellStart"/>
      <w:r>
        <w:t>colour</w:t>
      </w:r>
      <w:proofErr w:type="spellEnd"/>
      <w:r>
        <w:t xml:space="preserve"> variation in offshore Gulf of Maine cod (Gadus morhua). ICES Journal of Marine Science </w:t>
      </w:r>
      <w:r>
        <w:rPr>
          <w:b/>
          <w:bCs/>
        </w:rPr>
        <w:t>67</w:t>
      </w:r>
      <w:r>
        <w:t>(8): 1640–1649. doi:10.1093/</w:t>
      </w:r>
      <w:proofErr w:type="spellStart"/>
      <w:r>
        <w:t>icesjms</w:t>
      </w:r>
      <w:proofErr w:type="spellEnd"/>
      <w:r>
        <w:t>/fsq094.</w:t>
      </w:r>
    </w:p>
    <w:p w14:paraId="74609D02" w14:textId="77777777" w:rsidR="00A7488A" w:rsidRDefault="00A7488A" w:rsidP="00A7488A">
      <w:pPr>
        <w:pStyle w:val="Bibliography"/>
      </w:pPr>
      <w:r>
        <w:t xml:space="preserve">Swain, D.P., and Wade, E.J. 1993. Density-Dependent Geographic Distribution of Atlantic Cod (Gadus morhua) in the Southern Gulf of St. Lawrence. Can. J. Fish. </w:t>
      </w:r>
      <w:proofErr w:type="spellStart"/>
      <w:r>
        <w:t>Aquat</w:t>
      </w:r>
      <w:proofErr w:type="spellEnd"/>
      <w:r>
        <w:t xml:space="preserve">. Sci. </w:t>
      </w:r>
      <w:r>
        <w:rPr>
          <w:b/>
          <w:bCs/>
        </w:rPr>
        <w:t>50</w:t>
      </w:r>
      <w:r>
        <w:t>(4): 725–733. NRC Research Press. doi:10.1139/f93-083.</w:t>
      </w:r>
    </w:p>
    <w:p w14:paraId="39745D59" w14:textId="77777777" w:rsidR="00A7488A" w:rsidRDefault="00A7488A" w:rsidP="00A7488A">
      <w:pPr>
        <w:pStyle w:val="Bibliography"/>
      </w:pPr>
      <w:proofErr w:type="spellStart"/>
      <w:r>
        <w:t>Tamdrari</w:t>
      </w:r>
      <w:proofErr w:type="spellEnd"/>
      <w:r>
        <w:t xml:space="preserve">, H., Castonguay, M., </w:t>
      </w:r>
      <w:proofErr w:type="spellStart"/>
      <w:r>
        <w:t>Brêthes</w:t>
      </w:r>
      <w:proofErr w:type="spellEnd"/>
      <w:r>
        <w:t xml:space="preserve">, J.-C., and Duplisea, D. 2010. Density-independent and -dependent habitat selection of Atlantic cod (Gadus morhua) based on geostatistical aggregation curves in </w:t>
      </w:r>
      <w:r>
        <w:lastRenderedPageBreak/>
        <w:t xml:space="preserve">the northern Gulf of St Lawrence. ICES Journal of Marine Science </w:t>
      </w:r>
      <w:r>
        <w:rPr>
          <w:b/>
          <w:bCs/>
        </w:rPr>
        <w:t>67</w:t>
      </w:r>
      <w:r>
        <w:t>(8): 1676–1686. doi:10.1093/</w:t>
      </w:r>
      <w:proofErr w:type="spellStart"/>
      <w:r>
        <w:t>icesjms</w:t>
      </w:r>
      <w:proofErr w:type="spellEnd"/>
      <w:r>
        <w:t>/fsq108.</w:t>
      </w:r>
    </w:p>
    <w:p w14:paraId="402DF07B" w14:textId="77777777" w:rsidR="00A7488A" w:rsidRDefault="00A7488A" w:rsidP="00A7488A">
      <w:pPr>
        <w:pStyle w:val="Bibliography"/>
      </w:pPr>
      <w:r>
        <w:t xml:space="preserve">Thorson, J.T. 2019. Guidance for decisions using the Vector Autoregressive Spatio-Temporal (VAST) package in stock, ecosystem, habitat and climate assessments. Fisheries Research </w:t>
      </w:r>
      <w:r>
        <w:rPr>
          <w:b/>
          <w:bCs/>
        </w:rPr>
        <w:t>210</w:t>
      </w:r>
      <w:r>
        <w:t xml:space="preserve">: 143–161. </w:t>
      </w:r>
      <w:proofErr w:type="gramStart"/>
      <w:r>
        <w:t>doi:10.1016/j.fishres</w:t>
      </w:r>
      <w:proofErr w:type="gramEnd"/>
      <w:r>
        <w:t>.2018.10.013.</w:t>
      </w:r>
    </w:p>
    <w:p w14:paraId="3D6F6DA9" w14:textId="77777777" w:rsidR="00A7488A" w:rsidRDefault="00A7488A" w:rsidP="00A7488A">
      <w:pPr>
        <w:pStyle w:val="Bibliography"/>
      </w:pPr>
      <w:r>
        <w:t xml:space="preserve">Thorson, J.T., and Barnett, L.A.K. 2017. Comparing estimates of abundance trends and distribution shifts using single- and multispecies models of </w:t>
      </w:r>
      <w:proofErr w:type="gramStart"/>
      <w:r>
        <w:t>fishes</w:t>
      </w:r>
      <w:proofErr w:type="gramEnd"/>
      <w:r>
        <w:t xml:space="preserve"> and biogenic habitat. ICES Journal of Marine Science </w:t>
      </w:r>
      <w:r>
        <w:rPr>
          <w:b/>
          <w:bCs/>
        </w:rPr>
        <w:t>74</w:t>
      </w:r>
      <w:r>
        <w:t>(5): 1311–1321. doi:10.1093/</w:t>
      </w:r>
      <w:proofErr w:type="spellStart"/>
      <w:r>
        <w:t>icesjms</w:t>
      </w:r>
      <w:proofErr w:type="spellEnd"/>
      <w:r>
        <w:t>/fsw193.</w:t>
      </w:r>
    </w:p>
    <w:p w14:paraId="76CEB11A" w14:textId="77777777" w:rsidR="00A7488A" w:rsidRDefault="00A7488A" w:rsidP="00A7488A">
      <w:pPr>
        <w:pStyle w:val="Bibliography"/>
      </w:pPr>
      <w:r>
        <w:t xml:space="preserve">Thorson, J.T., and Kristensen, K. 2016. Implementing a generic method for bias correction in statistical models using random effects, with spatial and population dynamics examples. Fisheries Research </w:t>
      </w:r>
      <w:r>
        <w:rPr>
          <w:b/>
          <w:bCs/>
        </w:rPr>
        <w:t>175</w:t>
      </w:r>
      <w:r>
        <w:t xml:space="preserve">: 66–74. </w:t>
      </w:r>
      <w:proofErr w:type="gramStart"/>
      <w:r>
        <w:t>doi:10.1016/j.fishres</w:t>
      </w:r>
      <w:proofErr w:type="gramEnd"/>
      <w:r>
        <w:t>.2015.11.016.</w:t>
      </w:r>
    </w:p>
    <w:p w14:paraId="726D21F0" w14:textId="77777777" w:rsidR="00A7488A" w:rsidRDefault="00A7488A" w:rsidP="00A7488A">
      <w:pPr>
        <w:pStyle w:val="Bibliography"/>
      </w:pPr>
      <w:r>
        <w:t xml:space="preserve">Thorson, J.T., Rindorf, A., Gao, J., Hanselman, D.H., and Winker, H. 2016. Density-dependent changes in effective </w:t>
      </w:r>
      <w:proofErr w:type="gramStart"/>
      <w:r>
        <w:t>area</w:t>
      </w:r>
      <w:proofErr w:type="gramEnd"/>
      <w:r>
        <w:t xml:space="preserve"> occupied for sea-bottom-associated marine fishes. Proc. R. Soc. B. </w:t>
      </w:r>
      <w:r>
        <w:rPr>
          <w:b/>
          <w:bCs/>
        </w:rPr>
        <w:t>283</w:t>
      </w:r>
      <w:r>
        <w:t>(1840): 20161853. doi:10.1098/rspb.2016.1853.</w:t>
      </w:r>
    </w:p>
    <w:p w14:paraId="5FBBD8D1" w14:textId="77777777" w:rsidR="00A7488A" w:rsidRDefault="00A7488A" w:rsidP="00A7488A">
      <w:pPr>
        <w:pStyle w:val="Bibliography"/>
      </w:pPr>
      <w:r>
        <w:t xml:space="preserve">Thorson, J.T., Shelton, A.O., Ward, E.J., and Skaug, H.J. 2015a. Geostatistical delta-generalized linear mixed models improve precision for estimated abundance indices for West Coast </w:t>
      </w:r>
      <w:proofErr w:type="spellStart"/>
      <w:r>
        <w:t>groundfishes</w:t>
      </w:r>
      <w:proofErr w:type="spellEnd"/>
      <w:r>
        <w:t xml:space="preserve">. ICES Journal of Marine Science </w:t>
      </w:r>
      <w:r>
        <w:rPr>
          <w:b/>
          <w:bCs/>
        </w:rPr>
        <w:t>72</w:t>
      </w:r>
      <w:r>
        <w:t>(5): 1297–1310. doi:10.1093/</w:t>
      </w:r>
      <w:proofErr w:type="spellStart"/>
      <w:r>
        <w:t>icesjms</w:t>
      </w:r>
      <w:proofErr w:type="spellEnd"/>
      <w:r>
        <w:t>/fsu243.</w:t>
      </w:r>
    </w:p>
    <w:p w14:paraId="4479A1AB" w14:textId="77777777" w:rsidR="00A7488A" w:rsidRDefault="00A7488A" w:rsidP="00A7488A">
      <w:pPr>
        <w:pStyle w:val="Bibliography"/>
      </w:pPr>
      <w:r>
        <w:t xml:space="preserve">Thorson, J.T., Skaug, H.J., Kristensen, K., Shelton, A.O., Ward, E.J., Harms, J.H., and Benante, J.A. 2015b. The importance of spatial models for estimating the strength of density dependence. Ecology </w:t>
      </w:r>
      <w:r>
        <w:rPr>
          <w:b/>
          <w:bCs/>
        </w:rPr>
        <w:t>96</w:t>
      </w:r>
      <w:r>
        <w:t>(5): 1202–1212. doi:10.1890/14-0739.1.</w:t>
      </w:r>
    </w:p>
    <w:p w14:paraId="093BEB80" w14:textId="77777777" w:rsidR="00A7488A" w:rsidRDefault="00A7488A" w:rsidP="00A7488A">
      <w:pPr>
        <w:pStyle w:val="Bibliography"/>
      </w:pPr>
      <w:r>
        <w:t xml:space="preserve">Wang, Y., Gao, J., and McCurdy, Q. 2024. Density-dependent habitat selection and warming determine the spatial distribution of haddock </w:t>
      </w:r>
      <w:proofErr w:type="gramStart"/>
      <w:r>
        <w:t xml:space="preserve">( </w:t>
      </w:r>
      <w:r>
        <w:rPr>
          <w:i/>
          <w:iCs/>
        </w:rPr>
        <w:t>Melanogrammus</w:t>
      </w:r>
      <w:proofErr w:type="gramEnd"/>
      <w:r>
        <w:rPr>
          <w:i/>
          <w:iCs/>
        </w:rPr>
        <w:t xml:space="preserve"> aeglefinus</w:t>
      </w:r>
      <w:r>
        <w:t xml:space="preserve"> ) on Georges Bank. ICES Journal of Marine Science </w:t>
      </w:r>
      <w:r>
        <w:rPr>
          <w:b/>
          <w:bCs/>
        </w:rPr>
        <w:t>81</w:t>
      </w:r>
      <w:r>
        <w:t>(5): 961–971. doi:10.1093/</w:t>
      </w:r>
      <w:proofErr w:type="spellStart"/>
      <w:r>
        <w:t>icesjms</w:t>
      </w:r>
      <w:proofErr w:type="spellEnd"/>
      <w:r>
        <w:t>/fsae054.</w:t>
      </w:r>
    </w:p>
    <w:p w14:paraId="5AC640D3" w14:textId="77777777" w:rsidR="00A7488A" w:rsidRDefault="00A7488A" w:rsidP="00A7488A">
      <w:pPr>
        <w:pStyle w:val="Bibliography"/>
      </w:pPr>
      <w:r>
        <w:t xml:space="preserve">Wentworth, C.K. 1922. A Scale of Grade and Class Terms for Clastic Sediments. The Journal of Geology </w:t>
      </w:r>
      <w:r>
        <w:rPr>
          <w:b/>
          <w:bCs/>
        </w:rPr>
        <w:t>30</w:t>
      </w:r>
      <w:r>
        <w:t>(5): 377–392. doi:10.1086/622910.</w:t>
      </w:r>
    </w:p>
    <w:p w14:paraId="02B1C8C1" w14:textId="77777777" w:rsidR="00A7488A" w:rsidRDefault="00A7488A" w:rsidP="00A7488A">
      <w:pPr>
        <w:pStyle w:val="Bibliography"/>
      </w:pPr>
      <w:r>
        <w:t xml:space="preserve">Wright, P.J. 2014. Are there useful life history indicators of stock recovery rate in gadoids? ICES Journal of Marine Science </w:t>
      </w:r>
      <w:r>
        <w:rPr>
          <w:b/>
          <w:bCs/>
        </w:rPr>
        <w:t>71</w:t>
      </w:r>
      <w:r>
        <w:t>(6): 1393–1406. doi:10.1093/</w:t>
      </w:r>
      <w:proofErr w:type="spellStart"/>
      <w:r>
        <w:t>icesjms</w:t>
      </w:r>
      <w:proofErr w:type="spellEnd"/>
      <w:r>
        <w:t>/fsu100.</w:t>
      </w:r>
    </w:p>
    <w:p w14:paraId="796F4F61" w14:textId="77777777" w:rsidR="00A7488A" w:rsidRDefault="00A7488A" w:rsidP="00A7488A">
      <w:pPr>
        <w:pStyle w:val="Bibliography"/>
      </w:pPr>
      <w:r>
        <w:t xml:space="preserve">Zemeckis, D.R., Liu, C., Cowles, G.W., Dean, M.J., Hoffman, W.S., Martins, D., and Cadrin, S.X. 2017. Seasonal movements and connectivity of an Atlantic cod (Gadus morhua) spawning component in the western Gulf of Maine. ICES Journal of Marine Science </w:t>
      </w:r>
      <w:r>
        <w:rPr>
          <w:b/>
          <w:bCs/>
        </w:rPr>
        <w:t>74</w:t>
      </w:r>
      <w:r>
        <w:t>(6): 1780–1796. doi:10.1093/</w:t>
      </w:r>
      <w:proofErr w:type="spellStart"/>
      <w:r>
        <w:t>icesjms</w:t>
      </w:r>
      <w:proofErr w:type="spellEnd"/>
      <w:r>
        <w:t>/fsw190.</w:t>
      </w:r>
    </w:p>
    <w:p w14:paraId="3E453015" w14:textId="77777777" w:rsidR="00A7488A" w:rsidRDefault="00A7488A" w:rsidP="00A7488A">
      <w:pPr>
        <w:pStyle w:val="Bibliography"/>
      </w:pPr>
      <w:r>
        <w:t xml:space="preserve">Zemeckis, D.R., Martins, D., Kerr, L.A., and Cadrin, S.X. 2014. Stock identification of Atlantic cod (Gadus morhua) in US waters: an interdisciplinary approach. ICES Journal of Marine Science </w:t>
      </w:r>
      <w:r>
        <w:rPr>
          <w:b/>
          <w:bCs/>
        </w:rPr>
        <w:t>71</w:t>
      </w:r>
      <w:r>
        <w:t>(6): 1490–1506. doi:10.1093/</w:t>
      </w:r>
      <w:proofErr w:type="spellStart"/>
      <w:r>
        <w:t>icesjms</w:t>
      </w:r>
      <w:proofErr w:type="spellEnd"/>
      <w:r>
        <w:t>/fsu032.</w:t>
      </w:r>
    </w:p>
    <w:p w14:paraId="7F525923" w14:textId="77777777" w:rsidR="00A7488A" w:rsidRDefault="00A7488A" w:rsidP="00A7488A">
      <w:pPr>
        <w:pStyle w:val="Bibliography"/>
      </w:pPr>
      <w:r>
        <w:t xml:space="preserve">Zuur, A.F., </w:t>
      </w:r>
      <w:proofErr w:type="spellStart"/>
      <w:r>
        <w:t>Ieno</w:t>
      </w:r>
      <w:proofErr w:type="spellEnd"/>
      <w:r>
        <w:t>, E.N., Walker, N.J., Saveliev, A.A., and Smith, G.M. 2009. Mixed effects models and extensions in ecology with R. Springer, New York.</w:t>
      </w:r>
    </w:p>
    <w:p w14:paraId="3066A21E" w14:textId="62F1CC85" w:rsidR="00621376" w:rsidRPr="00F360D8" w:rsidRDefault="00401A28" w:rsidP="00F360D8">
      <w:pPr>
        <w:spacing w:after="0" w:line="480" w:lineRule="auto"/>
        <w:ind w:firstLine="720"/>
        <w:rPr>
          <w:rFonts w:ascii="Calibri" w:hAnsi="Calibri" w:cs="Calibri"/>
        </w:rPr>
      </w:pPr>
      <w:r>
        <w:rPr>
          <w:rFonts w:ascii="Calibri" w:hAnsi="Calibri" w:cs="Calibri"/>
        </w:rPr>
        <w:fldChar w:fldCharType="end"/>
      </w:r>
    </w:p>
    <w:sectPr w:rsidR="00621376" w:rsidRPr="00F360D8" w:rsidSect="00C958AA">
      <w:footerReference w:type="default" r:id="rId11"/>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390" w:author="Katie Lankowicz" w:date="2023-10-17T13:21:00Z" w:initials="KL">
    <w:p w14:paraId="036E25E2" w14:textId="02940DD2" w:rsidR="00384AD3" w:rsidRDefault="00384AD3" w:rsidP="008A5A42">
      <w:pPr>
        <w:pStyle w:val="CommentText"/>
      </w:pPr>
      <w:r>
        <w:rPr>
          <w:rStyle w:val="CommentReference"/>
        </w:rPr>
        <w:annotationRef/>
      </w:r>
      <w:r>
        <w:t>Should I include this? SST was removed as a covariate due to collinearity with bottom temp. Could just keep it for supplemental.</w:t>
      </w:r>
    </w:p>
  </w:comment>
  <w:comment w:id="494" w:author="Katie Lankowicz" w:date="2024-05-08T17:21:00Z" w:initials="KL">
    <w:p w14:paraId="777ABF8B" w14:textId="77777777" w:rsidR="00467C7A" w:rsidRDefault="00467C7A" w:rsidP="00467C7A">
      <w:pPr>
        <w:pStyle w:val="CommentText"/>
      </w:pPr>
      <w:r>
        <w:rPr>
          <w:rStyle w:val="CommentReference"/>
        </w:rPr>
        <w:annotationRef/>
      </w:r>
      <w:r>
        <w:t>Rewrite with new testing process</w:t>
      </w:r>
    </w:p>
  </w:comment>
  <w:comment w:id="530" w:author="Katie Lankowicz" w:date="2024-06-11T12:08:00Z" w:initials="KL">
    <w:p w14:paraId="4DFF5CF7" w14:textId="77777777" w:rsidR="008C4067" w:rsidRDefault="008C4067" w:rsidP="008C4067">
      <w:pPr>
        <w:pStyle w:val="CommentText"/>
      </w:pPr>
      <w:r>
        <w:rPr>
          <w:rStyle w:val="CommentReference"/>
        </w:rPr>
        <w:annotationRef/>
      </w:r>
      <w:r>
        <w:t>Need to re-generate residual plots for inclusion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36E25E2" w15:done="0"/>
  <w15:commentEx w15:paraId="777ABF8B" w15:done="0"/>
  <w15:commentEx w15:paraId="4DFF5CF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12BC7C26" w16cex:dateUtc="2023-10-17T17:21:00Z"/>
  <w16cex:commentExtensible w16cex:durableId="70EA5152" w16cex:dateUtc="2024-05-08T20:21:00Z"/>
  <w16cex:commentExtensible w16cex:durableId="45A2C610" w16cex:dateUtc="2024-06-11T16: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36E25E2" w16cid:durableId="12BC7C26"/>
  <w16cid:commentId w16cid:paraId="777ABF8B" w16cid:durableId="70EA5152"/>
  <w16cid:commentId w16cid:paraId="4DFF5CF7" w16cid:durableId="45A2C61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47C913" w14:textId="77777777" w:rsidR="00DD0E52" w:rsidRPr="00826A55" w:rsidRDefault="00DD0E52" w:rsidP="00122B92">
      <w:pPr>
        <w:spacing w:after="0" w:line="240" w:lineRule="auto"/>
      </w:pPr>
      <w:r w:rsidRPr="00826A55">
        <w:separator/>
      </w:r>
    </w:p>
  </w:endnote>
  <w:endnote w:type="continuationSeparator" w:id="0">
    <w:p w14:paraId="0B6158D7" w14:textId="77777777" w:rsidR="00DD0E52" w:rsidRPr="00826A55" w:rsidRDefault="00DD0E52" w:rsidP="00122B92">
      <w:pPr>
        <w:spacing w:after="0" w:line="240" w:lineRule="auto"/>
      </w:pPr>
      <w:r w:rsidRPr="00826A5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33986361"/>
      <w:docPartObj>
        <w:docPartGallery w:val="Page Numbers (Bottom of Page)"/>
        <w:docPartUnique/>
      </w:docPartObj>
    </w:sdtPr>
    <w:sdtContent>
      <w:p w14:paraId="5B563D89" w14:textId="50BF64F4" w:rsidR="00122B92" w:rsidRPr="00826A55" w:rsidRDefault="00122B92">
        <w:pPr>
          <w:pStyle w:val="Footer"/>
          <w:jc w:val="right"/>
        </w:pPr>
        <w:r w:rsidRPr="00826A55">
          <w:fldChar w:fldCharType="begin"/>
        </w:r>
        <w:r w:rsidRPr="00826A55">
          <w:instrText xml:space="preserve"> PAGE   \* MERGEFORMAT </w:instrText>
        </w:r>
        <w:r w:rsidRPr="00826A55">
          <w:fldChar w:fldCharType="separate"/>
        </w:r>
        <w:r w:rsidRPr="00826A55">
          <w:t>2</w:t>
        </w:r>
        <w:r w:rsidRPr="00826A55">
          <w:fldChar w:fldCharType="end"/>
        </w:r>
      </w:p>
    </w:sdtContent>
  </w:sdt>
  <w:p w14:paraId="5F08868A" w14:textId="77777777" w:rsidR="00122B92" w:rsidRPr="00826A55" w:rsidRDefault="00122B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0589BF" w14:textId="77777777" w:rsidR="00DD0E52" w:rsidRPr="00826A55" w:rsidRDefault="00DD0E52" w:rsidP="00122B92">
      <w:pPr>
        <w:spacing w:after="0" w:line="240" w:lineRule="auto"/>
      </w:pPr>
      <w:r w:rsidRPr="00826A55">
        <w:separator/>
      </w:r>
    </w:p>
  </w:footnote>
  <w:footnote w:type="continuationSeparator" w:id="0">
    <w:p w14:paraId="32DD5657" w14:textId="77777777" w:rsidR="00DD0E52" w:rsidRPr="00826A55" w:rsidRDefault="00DD0E52" w:rsidP="00122B92">
      <w:pPr>
        <w:spacing w:after="0" w:line="240" w:lineRule="auto"/>
      </w:pPr>
      <w:r w:rsidRPr="00826A55">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D3549A"/>
    <w:multiLevelType w:val="hybridMultilevel"/>
    <w:tmpl w:val="B92C56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1A3A31"/>
    <w:multiLevelType w:val="hybridMultilevel"/>
    <w:tmpl w:val="D47C51D8"/>
    <w:lvl w:ilvl="0" w:tplc="FFFFFFFF">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 w15:restartNumberingAfterBreak="0">
    <w:nsid w:val="51160EBF"/>
    <w:multiLevelType w:val="hybridMultilevel"/>
    <w:tmpl w:val="AA34FE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AB46D2"/>
    <w:multiLevelType w:val="hybridMultilevel"/>
    <w:tmpl w:val="7356158A"/>
    <w:lvl w:ilvl="0" w:tplc="FFFFFFFF">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num w:numId="1" w16cid:durableId="866333182">
    <w:abstractNumId w:val="0"/>
  </w:num>
  <w:num w:numId="2" w16cid:durableId="536432123">
    <w:abstractNumId w:val="1"/>
  </w:num>
  <w:num w:numId="3" w16cid:durableId="1914121754">
    <w:abstractNumId w:val="2"/>
  </w:num>
  <w:num w:numId="4" w16cid:durableId="426317539">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Katie Lankowicz">
    <w15:presenceInfo w15:providerId="AD" w15:userId="S-1-5-21-1390067357-2146955463-1417001333-712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QztzAwMTY3szQyNDJX0lEKTi0uzszPAykwMqwFAN2bp1MtAAAA"/>
  </w:docVars>
  <w:rsids>
    <w:rsidRoot w:val="00122B92"/>
    <w:rsid w:val="0001192E"/>
    <w:rsid w:val="00016717"/>
    <w:rsid w:val="00022D6D"/>
    <w:rsid w:val="000262AA"/>
    <w:rsid w:val="0004064A"/>
    <w:rsid w:val="00043833"/>
    <w:rsid w:val="000635C2"/>
    <w:rsid w:val="000645EA"/>
    <w:rsid w:val="00073F06"/>
    <w:rsid w:val="00077153"/>
    <w:rsid w:val="0008017D"/>
    <w:rsid w:val="000A01F3"/>
    <w:rsid w:val="000A4B48"/>
    <w:rsid w:val="000B1A51"/>
    <w:rsid w:val="000B27C3"/>
    <w:rsid w:val="000C1D63"/>
    <w:rsid w:val="000C74D1"/>
    <w:rsid w:val="000D14CF"/>
    <w:rsid w:val="000D15A6"/>
    <w:rsid w:val="000E1DF6"/>
    <w:rsid w:val="000E3222"/>
    <w:rsid w:val="000E5A53"/>
    <w:rsid w:val="001075A7"/>
    <w:rsid w:val="00122B92"/>
    <w:rsid w:val="00130104"/>
    <w:rsid w:val="00151E25"/>
    <w:rsid w:val="00153B8C"/>
    <w:rsid w:val="00163BB9"/>
    <w:rsid w:val="00185B3A"/>
    <w:rsid w:val="001917FC"/>
    <w:rsid w:val="001A194E"/>
    <w:rsid w:val="001A4303"/>
    <w:rsid w:val="001A71F9"/>
    <w:rsid w:val="001B3EE8"/>
    <w:rsid w:val="001C5B37"/>
    <w:rsid w:val="001D3885"/>
    <w:rsid w:val="001F144C"/>
    <w:rsid w:val="001F338B"/>
    <w:rsid w:val="001F47BA"/>
    <w:rsid w:val="002015C8"/>
    <w:rsid w:val="002303DC"/>
    <w:rsid w:val="00252CA2"/>
    <w:rsid w:val="002576FE"/>
    <w:rsid w:val="0026054D"/>
    <w:rsid w:val="00264E35"/>
    <w:rsid w:val="002874F0"/>
    <w:rsid w:val="00287910"/>
    <w:rsid w:val="002968BA"/>
    <w:rsid w:val="002B432F"/>
    <w:rsid w:val="002B4DEC"/>
    <w:rsid w:val="002E02BD"/>
    <w:rsid w:val="002F216E"/>
    <w:rsid w:val="002F3064"/>
    <w:rsid w:val="002F47EC"/>
    <w:rsid w:val="002F49F5"/>
    <w:rsid w:val="002F4FE4"/>
    <w:rsid w:val="00302AB8"/>
    <w:rsid w:val="0030711A"/>
    <w:rsid w:val="0031094A"/>
    <w:rsid w:val="00316767"/>
    <w:rsid w:val="00324024"/>
    <w:rsid w:val="0035499F"/>
    <w:rsid w:val="003826BC"/>
    <w:rsid w:val="00384AD3"/>
    <w:rsid w:val="0039381B"/>
    <w:rsid w:val="003C1B70"/>
    <w:rsid w:val="003C2A65"/>
    <w:rsid w:val="003C4C3B"/>
    <w:rsid w:val="003D50D3"/>
    <w:rsid w:val="003E5A25"/>
    <w:rsid w:val="00401A28"/>
    <w:rsid w:val="00421B26"/>
    <w:rsid w:val="004224E2"/>
    <w:rsid w:val="00424272"/>
    <w:rsid w:val="0042566E"/>
    <w:rsid w:val="00430DB2"/>
    <w:rsid w:val="00431DB6"/>
    <w:rsid w:val="00431E8C"/>
    <w:rsid w:val="00446079"/>
    <w:rsid w:val="00462931"/>
    <w:rsid w:val="00467C7A"/>
    <w:rsid w:val="00484B12"/>
    <w:rsid w:val="00487C19"/>
    <w:rsid w:val="00491B12"/>
    <w:rsid w:val="004A6677"/>
    <w:rsid w:val="004C3961"/>
    <w:rsid w:val="004E0608"/>
    <w:rsid w:val="004E5A6D"/>
    <w:rsid w:val="004F175B"/>
    <w:rsid w:val="004F1B5C"/>
    <w:rsid w:val="004F6BB7"/>
    <w:rsid w:val="00503148"/>
    <w:rsid w:val="005044B2"/>
    <w:rsid w:val="00507F3F"/>
    <w:rsid w:val="005102C3"/>
    <w:rsid w:val="005222F5"/>
    <w:rsid w:val="00552822"/>
    <w:rsid w:val="00557891"/>
    <w:rsid w:val="00567690"/>
    <w:rsid w:val="0058249D"/>
    <w:rsid w:val="005942AE"/>
    <w:rsid w:val="005B7A52"/>
    <w:rsid w:val="005B7F34"/>
    <w:rsid w:val="005C6D2B"/>
    <w:rsid w:val="005C74DB"/>
    <w:rsid w:val="005D2D83"/>
    <w:rsid w:val="005D7753"/>
    <w:rsid w:val="00607974"/>
    <w:rsid w:val="00611677"/>
    <w:rsid w:val="00621376"/>
    <w:rsid w:val="00631EDD"/>
    <w:rsid w:val="006657E3"/>
    <w:rsid w:val="00667031"/>
    <w:rsid w:val="006737CE"/>
    <w:rsid w:val="00683668"/>
    <w:rsid w:val="00696F29"/>
    <w:rsid w:val="006D39E1"/>
    <w:rsid w:val="00715D71"/>
    <w:rsid w:val="00723A1F"/>
    <w:rsid w:val="00742AE5"/>
    <w:rsid w:val="007444F2"/>
    <w:rsid w:val="0074550C"/>
    <w:rsid w:val="00750BD8"/>
    <w:rsid w:val="007534AC"/>
    <w:rsid w:val="00754B56"/>
    <w:rsid w:val="00755493"/>
    <w:rsid w:val="00767C53"/>
    <w:rsid w:val="007B1FB5"/>
    <w:rsid w:val="007B21E9"/>
    <w:rsid w:val="007D6A37"/>
    <w:rsid w:val="007E6E66"/>
    <w:rsid w:val="007F2F58"/>
    <w:rsid w:val="00815D2E"/>
    <w:rsid w:val="00826A55"/>
    <w:rsid w:val="00841011"/>
    <w:rsid w:val="008634EE"/>
    <w:rsid w:val="00866001"/>
    <w:rsid w:val="0087041A"/>
    <w:rsid w:val="0088162D"/>
    <w:rsid w:val="00894B32"/>
    <w:rsid w:val="00895601"/>
    <w:rsid w:val="008A5A42"/>
    <w:rsid w:val="008A7EC0"/>
    <w:rsid w:val="008B3E26"/>
    <w:rsid w:val="008C4067"/>
    <w:rsid w:val="008E0B89"/>
    <w:rsid w:val="008E4A1C"/>
    <w:rsid w:val="008E7A30"/>
    <w:rsid w:val="008F7902"/>
    <w:rsid w:val="0093125D"/>
    <w:rsid w:val="0094622C"/>
    <w:rsid w:val="00956E40"/>
    <w:rsid w:val="00973527"/>
    <w:rsid w:val="009745FD"/>
    <w:rsid w:val="00977209"/>
    <w:rsid w:val="009974F0"/>
    <w:rsid w:val="009B428B"/>
    <w:rsid w:val="009C070F"/>
    <w:rsid w:val="009C7AC5"/>
    <w:rsid w:val="009F054F"/>
    <w:rsid w:val="009F0B74"/>
    <w:rsid w:val="009F1970"/>
    <w:rsid w:val="00A11031"/>
    <w:rsid w:val="00A42807"/>
    <w:rsid w:val="00A428B5"/>
    <w:rsid w:val="00A650C5"/>
    <w:rsid w:val="00A7488A"/>
    <w:rsid w:val="00A76214"/>
    <w:rsid w:val="00A84A52"/>
    <w:rsid w:val="00A90E0E"/>
    <w:rsid w:val="00AA0206"/>
    <w:rsid w:val="00AA0A91"/>
    <w:rsid w:val="00AB29F1"/>
    <w:rsid w:val="00AD2338"/>
    <w:rsid w:val="00AE7501"/>
    <w:rsid w:val="00B0397F"/>
    <w:rsid w:val="00B20A4F"/>
    <w:rsid w:val="00B22D13"/>
    <w:rsid w:val="00B32014"/>
    <w:rsid w:val="00B42BA8"/>
    <w:rsid w:val="00B52150"/>
    <w:rsid w:val="00B66DC1"/>
    <w:rsid w:val="00B71C7D"/>
    <w:rsid w:val="00B74F2C"/>
    <w:rsid w:val="00B77AC9"/>
    <w:rsid w:val="00B90B18"/>
    <w:rsid w:val="00B91F34"/>
    <w:rsid w:val="00BA3449"/>
    <w:rsid w:val="00BA5398"/>
    <w:rsid w:val="00BA78F0"/>
    <w:rsid w:val="00BC04DA"/>
    <w:rsid w:val="00BC0E18"/>
    <w:rsid w:val="00BC34D1"/>
    <w:rsid w:val="00BC35D5"/>
    <w:rsid w:val="00BE2009"/>
    <w:rsid w:val="00BE2400"/>
    <w:rsid w:val="00BE636B"/>
    <w:rsid w:val="00BF126F"/>
    <w:rsid w:val="00BF1A4A"/>
    <w:rsid w:val="00BF68F0"/>
    <w:rsid w:val="00C15EBF"/>
    <w:rsid w:val="00C23A56"/>
    <w:rsid w:val="00C36247"/>
    <w:rsid w:val="00C37485"/>
    <w:rsid w:val="00C44E9D"/>
    <w:rsid w:val="00C56563"/>
    <w:rsid w:val="00C6497B"/>
    <w:rsid w:val="00C832E8"/>
    <w:rsid w:val="00C839E8"/>
    <w:rsid w:val="00C86C12"/>
    <w:rsid w:val="00C958AA"/>
    <w:rsid w:val="00C97BC9"/>
    <w:rsid w:val="00CA2CF1"/>
    <w:rsid w:val="00CB0871"/>
    <w:rsid w:val="00CC7B94"/>
    <w:rsid w:val="00CD4460"/>
    <w:rsid w:val="00CD768E"/>
    <w:rsid w:val="00CE1F96"/>
    <w:rsid w:val="00CF4BF1"/>
    <w:rsid w:val="00D14333"/>
    <w:rsid w:val="00D162FA"/>
    <w:rsid w:val="00D16413"/>
    <w:rsid w:val="00D32691"/>
    <w:rsid w:val="00D56FDD"/>
    <w:rsid w:val="00D61414"/>
    <w:rsid w:val="00D745DD"/>
    <w:rsid w:val="00D75D4C"/>
    <w:rsid w:val="00D85F42"/>
    <w:rsid w:val="00D94AFA"/>
    <w:rsid w:val="00DA7426"/>
    <w:rsid w:val="00DA74FB"/>
    <w:rsid w:val="00DA7E58"/>
    <w:rsid w:val="00DB55FB"/>
    <w:rsid w:val="00DC633E"/>
    <w:rsid w:val="00DD0E52"/>
    <w:rsid w:val="00DE36CE"/>
    <w:rsid w:val="00DE551C"/>
    <w:rsid w:val="00DF0F89"/>
    <w:rsid w:val="00DF4CFA"/>
    <w:rsid w:val="00E0774F"/>
    <w:rsid w:val="00E17614"/>
    <w:rsid w:val="00E34E22"/>
    <w:rsid w:val="00E545F7"/>
    <w:rsid w:val="00E7712B"/>
    <w:rsid w:val="00E77FAC"/>
    <w:rsid w:val="00EA1B1D"/>
    <w:rsid w:val="00EA766E"/>
    <w:rsid w:val="00EC1752"/>
    <w:rsid w:val="00EC567E"/>
    <w:rsid w:val="00F12921"/>
    <w:rsid w:val="00F243D9"/>
    <w:rsid w:val="00F360D8"/>
    <w:rsid w:val="00F47153"/>
    <w:rsid w:val="00F63741"/>
    <w:rsid w:val="00F65D49"/>
    <w:rsid w:val="00F8380B"/>
    <w:rsid w:val="00F85880"/>
    <w:rsid w:val="00F873EA"/>
    <w:rsid w:val="00F87E8B"/>
    <w:rsid w:val="00F96CC6"/>
    <w:rsid w:val="00FA40EE"/>
    <w:rsid w:val="00FB22B2"/>
    <w:rsid w:val="00FB6E89"/>
    <w:rsid w:val="00FB7DA7"/>
    <w:rsid w:val="00FD1E52"/>
    <w:rsid w:val="00FD4191"/>
    <w:rsid w:val="00FF106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13BE61"/>
  <w15:docId w15:val="{C2CC82A5-6060-41AB-A53E-5C2476F96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6D2B"/>
  </w:style>
  <w:style w:type="paragraph" w:styleId="Heading1">
    <w:name w:val="heading 1"/>
    <w:basedOn w:val="Normal"/>
    <w:next w:val="Normal"/>
    <w:link w:val="Heading1Char"/>
    <w:uiPriority w:val="9"/>
    <w:qFormat/>
    <w:rsid w:val="005C6D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C175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C6D2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122B92"/>
  </w:style>
  <w:style w:type="paragraph" w:styleId="Header">
    <w:name w:val="header"/>
    <w:basedOn w:val="Normal"/>
    <w:link w:val="HeaderChar"/>
    <w:uiPriority w:val="99"/>
    <w:unhideWhenUsed/>
    <w:rsid w:val="00122B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2B92"/>
  </w:style>
  <w:style w:type="paragraph" w:styleId="Footer">
    <w:name w:val="footer"/>
    <w:basedOn w:val="Normal"/>
    <w:link w:val="FooterChar"/>
    <w:uiPriority w:val="99"/>
    <w:unhideWhenUsed/>
    <w:rsid w:val="00122B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2B92"/>
  </w:style>
  <w:style w:type="paragraph" w:styleId="ListParagraph">
    <w:name w:val="List Paragraph"/>
    <w:basedOn w:val="Normal"/>
    <w:uiPriority w:val="34"/>
    <w:qFormat/>
    <w:rsid w:val="00BE2400"/>
    <w:pPr>
      <w:ind w:left="720"/>
      <w:contextualSpacing/>
    </w:pPr>
  </w:style>
  <w:style w:type="character" w:styleId="CommentReference">
    <w:name w:val="annotation reference"/>
    <w:basedOn w:val="DefaultParagraphFont"/>
    <w:uiPriority w:val="99"/>
    <w:semiHidden/>
    <w:unhideWhenUsed/>
    <w:rsid w:val="00EA1B1D"/>
    <w:rPr>
      <w:sz w:val="16"/>
      <w:szCs w:val="16"/>
    </w:rPr>
  </w:style>
  <w:style w:type="paragraph" w:styleId="CommentText">
    <w:name w:val="annotation text"/>
    <w:basedOn w:val="Normal"/>
    <w:link w:val="CommentTextChar"/>
    <w:uiPriority w:val="99"/>
    <w:unhideWhenUsed/>
    <w:rsid w:val="00EA1B1D"/>
    <w:pPr>
      <w:spacing w:line="240" w:lineRule="auto"/>
    </w:pPr>
    <w:rPr>
      <w:sz w:val="20"/>
      <w:szCs w:val="20"/>
    </w:rPr>
  </w:style>
  <w:style w:type="character" w:customStyle="1" w:styleId="CommentTextChar">
    <w:name w:val="Comment Text Char"/>
    <w:basedOn w:val="DefaultParagraphFont"/>
    <w:link w:val="CommentText"/>
    <w:uiPriority w:val="99"/>
    <w:rsid w:val="00EA1B1D"/>
    <w:rPr>
      <w:sz w:val="20"/>
      <w:szCs w:val="20"/>
    </w:rPr>
  </w:style>
  <w:style w:type="paragraph" w:styleId="CommentSubject">
    <w:name w:val="annotation subject"/>
    <w:basedOn w:val="CommentText"/>
    <w:next w:val="CommentText"/>
    <w:link w:val="CommentSubjectChar"/>
    <w:uiPriority w:val="99"/>
    <w:semiHidden/>
    <w:unhideWhenUsed/>
    <w:rsid w:val="00EA1B1D"/>
    <w:rPr>
      <w:b/>
      <w:bCs/>
    </w:rPr>
  </w:style>
  <w:style w:type="character" w:customStyle="1" w:styleId="CommentSubjectChar">
    <w:name w:val="Comment Subject Char"/>
    <w:basedOn w:val="CommentTextChar"/>
    <w:link w:val="CommentSubject"/>
    <w:uiPriority w:val="99"/>
    <w:semiHidden/>
    <w:rsid w:val="00EA1B1D"/>
    <w:rPr>
      <w:b/>
      <w:bCs/>
      <w:sz w:val="20"/>
      <w:szCs w:val="20"/>
    </w:rPr>
  </w:style>
  <w:style w:type="paragraph" w:styleId="Revision">
    <w:name w:val="Revision"/>
    <w:hidden/>
    <w:uiPriority w:val="99"/>
    <w:semiHidden/>
    <w:rsid w:val="007D6A37"/>
    <w:pPr>
      <w:spacing w:after="0" w:line="240" w:lineRule="auto"/>
    </w:pPr>
  </w:style>
  <w:style w:type="character" w:customStyle="1" w:styleId="Heading2Char">
    <w:name w:val="Heading 2 Char"/>
    <w:basedOn w:val="DefaultParagraphFont"/>
    <w:link w:val="Heading2"/>
    <w:uiPriority w:val="9"/>
    <w:rsid w:val="00EC1752"/>
    <w:rPr>
      <w:rFonts w:asciiTheme="majorHAnsi" w:eastAsiaTheme="majorEastAsia" w:hAnsiTheme="majorHAnsi" w:cstheme="majorBidi"/>
      <w:color w:val="2F5496" w:themeColor="accent1" w:themeShade="BF"/>
      <w:sz w:val="26"/>
      <w:szCs w:val="26"/>
    </w:rPr>
  </w:style>
  <w:style w:type="paragraph" w:styleId="Bibliography">
    <w:name w:val="Bibliography"/>
    <w:basedOn w:val="Normal"/>
    <w:next w:val="Normal"/>
    <w:uiPriority w:val="37"/>
    <w:unhideWhenUsed/>
    <w:rsid w:val="00401A28"/>
    <w:pPr>
      <w:spacing w:after="0" w:line="240" w:lineRule="auto"/>
      <w:ind w:left="720" w:hanging="720"/>
    </w:pPr>
  </w:style>
  <w:style w:type="character" w:customStyle="1" w:styleId="Heading1Char">
    <w:name w:val="Heading 1 Char"/>
    <w:basedOn w:val="DefaultParagraphFont"/>
    <w:link w:val="Heading1"/>
    <w:uiPriority w:val="9"/>
    <w:rsid w:val="005C6D2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5C6D2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16614</TotalTime>
  <Pages>33</Pages>
  <Words>41598</Words>
  <Characters>237114</Characters>
  <Application>Microsoft Office Word</Application>
  <DocSecurity>0</DocSecurity>
  <Lines>1975</Lines>
  <Paragraphs>556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 Lankowicz</dc:creator>
  <cp:keywords/>
  <dc:description/>
  <cp:lastModifiedBy>Katie Lankowicz</cp:lastModifiedBy>
  <cp:revision>19</cp:revision>
  <dcterms:created xsi:type="dcterms:W3CDTF">2024-09-12T18:25:00Z</dcterms:created>
  <dcterms:modified xsi:type="dcterms:W3CDTF">2024-10-04T20:48:00Z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3785ff8a-9d05-4974-a337-34ad43ff304d</vt:lpwstr>
  </property>
  <property fmtid="{D5CDD505-2E9C-101B-9397-08002B2CF9AE}" pid="3" name="ZOTERO_PREF_1">
    <vt:lpwstr>&lt;data data-version="3" zotero-version="6.0.36"&gt;&lt;session id="MNXoxeTD"/&gt;&lt;style id="http://www.zotero.org/styles/canadian-journal-of-fisheries-and-aquatic-sciences" hasBibliography="1" bibliographyStyleHasBeenSet="1"/&gt;&lt;prefs&gt;&lt;pref name="fieldType" value="Fi</vt:lpwstr>
  </property>
  <property fmtid="{D5CDD505-2E9C-101B-9397-08002B2CF9AE}" pid="4" name="ZOTERO_PREF_2">
    <vt:lpwstr>eld"/&gt;&lt;/prefs&gt;&lt;/data&gt;</vt:lpwstr>
  </property>
</Properties>
</file>