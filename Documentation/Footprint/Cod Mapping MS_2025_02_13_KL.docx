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68C0"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Mapping distributions of cod in the Gulf of Maine using Fisher Ecological Knowledge</w:t>
      </w:r>
    </w:p>
    <w:p w14:paraId="4F76511C"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128454" w14:textId="77777777" w:rsidR="00C442A1" w:rsidRDefault="00C442A1">
      <w:pPr>
        <w:spacing w:line="480" w:lineRule="auto"/>
        <w:rPr>
          <w:rFonts w:ascii="Times New Roman" w:eastAsia="Times New Roman" w:hAnsi="Times New Roman" w:cs="Times New Roman"/>
          <w:b/>
          <w:sz w:val="24"/>
          <w:szCs w:val="24"/>
        </w:rPr>
      </w:pPr>
    </w:p>
    <w:p w14:paraId="266B463C"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Jonathan H. Grabowski, Neida Villanueva-Galarza, Wendi K. White, Katie Lankowicz, Vito Giacalone, Jackie Odell, Graham Sherwood </w:t>
      </w:r>
    </w:p>
    <w:p w14:paraId="7C723CB7" w14:textId="77777777" w:rsidR="00C442A1" w:rsidRDefault="00C442A1">
      <w:pPr>
        <w:spacing w:line="480" w:lineRule="auto"/>
        <w:rPr>
          <w:rFonts w:ascii="Times New Roman" w:eastAsia="Times New Roman" w:hAnsi="Times New Roman" w:cs="Times New Roman"/>
          <w:sz w:val="24"/>
          <w:szCs w:val="24"/>
        </w:rPr>
      </w:pPr>
    </w:p>
    <w:p w14:paraId="45903F47"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Addresses</w:t>
      </w:r>
      <w:r>
        <w:rPr>
          <w:rFonts w:ascii="Times New Roman" w:eastAsia="Times New Roman" w:hAnsi="Times New Roman" w:cs="Times New Roman"/>
          <w:sz w:val="24"/>
          <w:szCs w:val="24"/>
        </w:rPr>
        <w:t>:</w:t>
      </w:r>
    </w:p>
    <w:p w14:paraId="49D857F1" w14:textId="77777777" w:rsidR="00C442A1"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Department of Marine and Environmental Sciences, Coastal Sustainability Institute, Northeastern University, Nahant, MA 01908</w:t>
      </w:r>
    </w:p>
    <w:p w14:paraId="0BB28787" w14:textId="77777777" w:rsidR="00C442A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Gulf of Maine Research Institute, Portland, ME 04101 </w:t>
      </w:r>
      <w:r>
        <w:rPr>
          <w:rFonts w:ascii="Times New Roman" w:eastAsia="Times New Roman" w:hAnsi="Times New Roman" w:cs="Times New Roman"/>
          <w:b/>
          <w:sz w:val="24"/>
          <w:szCs w:val="24"/>
        </w:rPr>
        <w:t xml:space="preserve"> </w:t>
      </w:r>
    </w:p>
    <w:p w14:paraId="5B060AC0"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Northeast Seafood Coalition </w:t>
      </w:r>
    </w:p>
    <w:p w14:paraId="11D7573F" w14:textId="77777777" w:rsidR="00C442A1" w:rsidRDefault="00C442A1">
      <w:pPr>
        <w:spacing w:line="480" w:lineRule="auto"/>
        <w:rPr>
          <w:rFonts w:ascii="Times New Roman" w:eastAsia="Times New Roman" w:hAnsi="Times New Roman" w:cs="Times New Roman"/>
          <w:b/>
          <w:sz w:val="24"/>
          <w:szCs w:val="24"/>
        </w:rPr>
      </w:pPr>
    </w:p>
    <w:p w14:paraId="0D3ACA28"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p>
    <w:p w14:paraId="236A11D6"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3B0626"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67BD9D" w14:textId="77777777" w:rsidR="00C442A1" w:rsidRDefault="00C442A1">
      <w:pPr>
        <w:spacing w:line="480" w:lineRule="auto"/>
        <w:rPr>
          <w:rFonts w:ascii="Times New Roman" w:eastAsia="Times New Roman" w:hAnsi="Times New Roman" w:cs="Times New Roman"/>
          <w:b/>
          <w:sz w:val="24"/>
          <w:szCs w:val="24"/>
        </w:rPr>
      </w:pPr>
    </w:p>
    <w:p w14:paraId="1CE219C3" w14:textId="77777777" w:rsidR="00C442A1" w:rsidRDefault="00C442A1">
      <w:pPr>
        <w:spacing w:line="480" w:lineRule="auto"/>
        <w:rPr>
          <w:rFonts w:ascii="Times New Roman" w:eastAsia="Times New Roman" w:hAnsi="Times New Roman" w:cs="Times New Roman"/>
          <w:b/>
          <w:sz w:val="24"/>
          <w:szCs w:val="24"/>
        </w:rPr>
      </w:pPr>
    </w:p>
    <w:p w14:paraId="29030CB5"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w:t>
      </w:r>
    </w:p>
    <w:p w14:paraId="750B3E70"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Atlantic cod (</w:t>
      </w:r>
      <w:r>
        <w:rPr>
          <w:rFonts w:ascii="Times New Roman" w:eastAsia="Times New Roman" w:hAnsi="Times New Roman" w:cs="Times New Roman"/>
          <w:i/>
          <w:sz w:val="24"/>
          <w:szCs w:val="24"/>
        </w:rPr>
        <w:t>Gadus morhua</w:t>
      </w:r>
      <w:r>
        <w:rPr>
          <w:rFonts w:ascii="Times New Roman" w:eastAsia="Times New Roman" w:hAnsi="Times New Roman" w:cs="Times New Roman"/>
          <w:sz w:val="24"/>
          <w:szCs w:val="24"/>
        </w:rPr>
        <w:t>), fisher ecological knowledge, fisheries management, stock assessment</w:t>
      </w:r>
    </w:p>
    <w:p w14:paraId="4B6741DA" w14:textId="77777777" w:rsidR="00C442A1" w:rsidRDefault="00C442A1">
      <w:pPr>
        <w:spacing w:line="480" w:lineRule="auto"/>
        <w:rPr>
          <w:rFonts w:ascii="Times New Roman" w:eastAsia="Times New Roman" w:hAnsi="Times New Roman" w:cs="Times New Roman"/>
          <w:sz w:val="24"/>
          <w:szCs w:val="24"/>
        </w:rPr>
      </w:pPr>
    </w:p>
    <w:p w14:paraId="53562914" w14:textId="77777777" w:rsidR="00C442A1" w:rsidRDefault="00C442A1">
      <w:pPr>
        <w:spacing w:line="480" w:lineRule="auto"/>
        <w:rPr>
          <w:rFonts w:ascii="Times New Roman" w:eastAsia="Times New Roman" w:hAnsi="Times New Roman" w:cs="Times New Roman"/>
          <w:sz w:val="24"/>
          <w:szCs w:val="24"/>
        </w:rPr>
      </w:pPr>
    </w:p>
    <w:p w14:paraId="2B72B8C9"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27CCA9" w14:textId="4E74C1D9" w:rsidR="00C442A1" w:rsidDel="00CC5127" w:rsidRDefault="00C442A1">
      <w:pPr>
        <w:rPr>
          <w:del w:id="0" w:author="Katie Lankowicz" w:date="2025-04-15T14:07:00Z" w16du:dateUtc="2025-04-15T18:07:00Z"/>
          <w:rFonts w:ascii="Times New Roman" w:eastAsia="Times New Roman" w:hAnsi="Times New Roman" w:cs="Times New Roman"/>
          <w:b/>
          <w:sz w:val="24"/>
          <w:szCs w:val="24"/>
        </w:rPr>
      </w:pPr>
    </w:p>
    <w:p w14:paraId="70E360D5" w14:textId="4CE65498" w:rsidR="00C442A1" w:rsidDel="00CC5127" w:rsidRDefault="00000000">
      <w:pPr>
        <w:rPr>
          <w:del w:id="1" w:author="Katie Lankowicz" w:date="2025-04-15T14:07:00Z" w16du:dateUtc="2025-04-15T18:07:00Z"/>
          <w:rFonts w:ascii="Times New Roman" w:eastAsia="Times New Roman" w:hAnsi="Times New Roman" w:cs="Times New Roman"/>
          <w:b/>
          <w:sz w:val="24"/>
          <w:szCs w:val="24"/>
        </w:rPr>
      </w:pPr>
      <w:del w:id="2" w:author="Katie Lankowicz" w:date="2025-04-15T14:07:00Z" w16du:dateUtc="2025-04-15T18:07:00Z">
        <w:r w:rsidDel="00CC5127">
          <w:rPr>
            <w:rFonts w:ascii="Times New Roman" w:eastAsia="Times New Roman" w:hAnsi="Times New Roman" w:cs="Times New Roman"/>
            <w:b/>
            <w:sz w:val="24"/>
            <w:szCs w:val="24"/>
          </w:rPr>
          <w:delText xml:space="preserve"> </w:delText>
        </w:r>
      </w:del>
    </w:p>
    <w:p w14:paraId="5E06CBE1" w14:textId="218A4A71" w:rsidR="00C442A1" w:rsidDel="00CC5127" w:rsidRDefault="00000000">
      <w:pPr>
        <w:rPr>
          <w:del w:id="3" w:author="Katie Lankowicz" w:date="2025-04-15T14:07:00Z" w16du:dateUtc="2025-04-15T18:07:00Z"/>
          <w:rFonts w:ascii="Times New Roman" w:eastAsia="Times New Roman" w:hAnsi="Times New Roman" w:cs="Times New Roman"/>
          <w:b/>
          <w:sz w:val="24"/>
          <w:szCs w:val="24"/>
        </w:rPr>
        <w:pPrChange w:id="4" w:author="Katie Lankowicz" w:date="2025-04-15T14:07:00Z" w16du:dateUtc="2025-04-15T18:07:00Z">
          <w:pPr>
            <w:spacing w:line="480" w:lineRule="auto"/>
          </w:pPr>
        </w:pPrChange>
      </w:pPr>
      <w:del w:id="5" w:author="Katie Lankowicz" w:date="2025-04-15T14:07:00Z" w16du:dateUtc="2025-04-15T18:07:00Z">
        <w:r w:rsidDel="00CC5127">
          <w:br w:type="page"/>
        </w:r>
      </w:del>
    </w:p>
    <w:p w14:paraId="45C8645C" w14:textId="77777777" w:rsidR="00C442A1" w:rsidRDefault="00000000">
      <w:pPr>
        <w:rPr>
          <w:rFonts w:ascii="Times New Roman" w:eastAsia="Times New Roman" w:hAnsi="Times New Roman" w:cs="Times New Roman"/>
          <w:b/>
          <w:sz w:val="24"/>
          <w:szCs w:val="24"/>
        </w:rPr>
        <w:pPrChange w:id="6" w:author="Katie Lankowicz" w:date="2025-04-15T14:07:00Z" w16du:dateUtc="2025-04-15T18:07:00Z">
          <w:pPr>
            <w:spacing w:line="480" w:lineRule="auto"/>
          </w:pPr>
        </w:pPrChange>
      </w:pPr>
      <w:r>
        <w:rPr>
          <w:rFonts w:ascii="Times New Roman" w:eastAsia="Times New Roman" w:hAnsi="Times New Roman" w:cs="Times New Roman"/>
          <w:b/>
          <w:sz w:val="24"/>
          <w:szCs w:val="24"/>
        </w:rPr>
        <w:lastRenderedPageBreak/>
        <w:t>Introduction</w:t>
      </w:r>
    </w:p>
    <w:p w14:paraId="33BEED4C" w14:textId="1199DB64"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While scientists and fishers have differing approaches that shape their perspectives, they </w:t>
      </w:r>
      <w:del w:id="7" w:author="Katie Lankowicz" w:date="2025-04-15T14:48:00Z" w16du:dateUtc="2025-04-15T18:48:00Z">
        <w:r w:rsidDel="00CC5127">
          <w:rPr>
            <w:rFonts w:ascii="Times New Roman" w:eastAsia="Times New Roman" w:hAnsi="Times New Roman" w:cs="Times New Roman"/>
            <w:sz w:val="24"/>
            <w:szCs w:val="24"/>
          </w:rPr>
          <w:delText xml:space="preserve">both fundamentally </w:delText>
        </w:r>
      </w:del>
      <w:r>
        <w:rPr>
          <w:rFonts w:ascii="Times New Roman" w:eastAsia="Times New Roman" w:hAnsi="Times New Roman" w:cs="Times New Roman"/>
          <w:sz w:val="24"/>
          <w:szCs w:val="24"/>
        </w:rPr>
        <w:t>share the overarching goal of sustaining the stocks that they study, rely on for income, and/or use for sustenance. There is evidence that both science and resource management benefit from diverse perspectives (Aminpour et al. 2021), and there is a long history of collaborative fisheries research advancing from partnerships forming between scientists and fishers (</w:t>
      </w:r>
      <w:r>
        <w:rPr>
          <w:rFonts w:ascii="Times New Roman" w:eastAsia="Times New Roman" w:hAnsi="Times New Roman" w:cs="Times New Roman"/>
          <w:sz w:val="24"/>
          <w:szCs w:val="24"/>
          <w:highlight w:val="white"/>
        </w:rPr>
        <w:t>Thompson et al. 2019</w:t>
      </w:r>
      <w:r>
        <w:rPr>
          <w:rFonts w:ascii="Times New Roman" w:eastAsia="Times New Roman" w:hAnsi="Times New Roman" w:cs="Times New Roman"/>
          <w:sz w:val="24"/>
          <w:szCs w:val="24"/>
        </w:rPr>
        <w:t>). And yet, fishers’ perspectives, observations, and insights are often viewed as anecdotal or biased, and disregarded by scientists and managers (Pederson and Hall-Arber 1999, Ames 2003, DeCelles et al. 2017, Holzer et al. 2025). The failure to include their knowledge in fisheries science and management continues to occur despite ample evidence that their involvement can improve both processes and fisher buy-in to management decisions (Bergmann et al. 2004, Yates 2014, Stephenson et al. 2016).</w:t>
      </w:r>
    </w:p>
    <w:p w14:paraId="3EA24836" w14:textId="77777777"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Comanagement of fisheries and other common-pool resources has been offered as an alternative approach when open-access and traditional governance structures have not been effective at managing these resources, providing local community members with a greater voice in resource allocation (Ostrom 2009, Gutierrez et al. 2011, Cinner et al. 2012). </w:t>
      </w:r>
      <w:del w:id="8" w:author="Katie Lankowicz" w:date="2025-04-15T14:51:00Z" w16du:dateUtc="2025-04-15T18:51:00Z">
        <w:r w:rsidDel="00CC512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For comanaged fisheries to work effectively, fishers should be meaningfully involved in the underlying science used in decision-making, such as designing, implementing, and interpreting the results of fisheries dependent and independent surveys used in stock assessments. Comanaged fisheries have been implemented successfully in a wide diversity of fisheries systems, from small-scale artisanal to industrial-scale fisheries globally (Folke et al. 2005, da Silva and Kitts 2006, Guidetti and Claudett 2019). Furthermore, fishers in comanaged fisheries often participate in designing management objectives and measures, such as in the Maine lobster fishery (Acheson 2013), where regional zone councils can implement local rules governing the fishery within their region. </w:t>
      </w:r>
      <w:r>
        <w:rPr>
          <w:rFonts w:ascii="Times New Roman" w:eastAsia="Times New Roman" w:hAnsi="Times New Roman" w:cs="Times New Roman"/>
          <w:sz w:val="24"/>
          <w:szCs w:val="24"/>
        </w:rPr>
        <w:lastRenderedPageBreak/>
        <w:t>Ideally, this inclusive process results in enhanced management outcomes with greater buy-in from fishers (Ostrom 2009, Cinner et al. 2012).</w:t>
      </w:r>
    </w:p>
    <w:p w14:paraId="72B92405" w14:textId="3C7D5360"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Fisheries in federal waters in the U.S. are managed by regional Fishery Management Councils that include scientists, members of environmental non-government organizations (NGO</w:t>
      </w:r>
      <w:del w:id="9" w:author="Katie Lankowicz" w:date="2025-04-15T14:54:00Z" w16du:dateUtc="2025-04-15T18:54:00Z">
        <w:r w:rsidDel="00CC512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s), and commercial and recreational fishers. The Magnuson-Stevens Reauthorization Act of 2006 required federal fisheries to transition to quota-based management, annual catch limits (ACLs), and accountability measures (AM), which rely heavily on our ability to accurately estimate fish abundances. However, if the abundance of a key stock is underestimated, fishers will rapidly reach their limit and struggle to avoid catching more, leading to unnecessary economic impacts on the fishery. Conversely, overestimated stock abundances could inadvertently promote overfishing, resulting in further declines in abundance. Thus, it is </w:t>
      </w:r>
      <w:del w:id="10" w:author="Katie Lankowicz" w:date="2025-04-15T16:44:00Z" w16du:dateUtc="2025-04-15T20:44:00Z">
        <w:r w:rsidDel="001C0E1C">
          <w:rPr>
            <w:rFonts w:ascii="Times New Roman" w:eastAsia="Times New Roman" w:hAnsi="Times New Roman" w:cs="Times New Roman"/>
            <w:sz w:val="24"/>
            <w:szCs w:val="24"/>
          </w:rPr>
          <w:delText xml:space="preserve">exceptionally </w:delText>
        </w:r>
      </w:del>
      <w:r>
        <w:rPr>
          <w:rFonts w:ascii="Times New Roman" w:eastAsia="Times New Roman" w:hAnsi="Times New Roman" w:cs="Times New Roman"/>
          <w:sz w:val="24"/>
          <w:szCs w:val="24"/>
        </w:rPr>
        <w:t>critical that the data sources used in the stock assessment process accurately reflect trends in stock abundances.</w:t>
      </w:r>
    </w:p>
    <w:p w14:paraId="43A7BCF1" w14:textId="722326DA"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Northeastern U.S., the Northeast Fisheries Science Center’s Multispecies Bottom Trawl Survey is one of the key sources of fishery</w:t>
      </w:r>
      <w:ins w:id="11" w:author="Katie Lankowicz" w:date="2025-04-15T14:54:00Z" w16du:dateUtc="2025-04-15T18:54:00Z">
        <w:r w:rsidR="00CC5127">
          <w:rPr>
            <w:rFonts w:ascii="Times New Roman" w:eastAsia="Times New Roman" w:hAnsi="Times New Roman" w:cs="Times New Roman"/>
            <w:sz w:val="24"/>
            <w:szCs w:val="24"/>
          </w:rPr>
          <w:t>-</w:t>
        </w:r>
      </w:ins>
      <w:del w:id="12" w:author="Katie Lankowicz" w:date="2025-04-15T14:54:00Z" w16du:dateUtc="2025-04-15T18:54:00Z">
        <w:r w:rsidDel="00CC512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independent data used in groundfish stock assessments. Other fisheries surveys, including the Massachusetts inshore survey, the Maine – New Hampshire inshore survey, and the Department of Fisheries and Oceans Canada bottom trawl survey on Georges Bank</w:t>
      </w:r>
      <w:del w:id="13" w:author="Katie Lankowicz" w:date="2025-04-15T17:02:00Z" w16du:dateUtc="2025-04-15T21:02:00Z">
        <w:r w:rsidDel="001C0E1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provide important measures such as relative abundance indices of </w:t>
      </w:r>
      <w:commentRangeStart w:id="14"/>
      <w:r>
        <w:rPr>
          <w:rFonts w:ascii="Times New Roman" w:eastAsia="Times New Roman" w:hAnsi="Times New Roman" w:cs="Times New Roman"/>
          <w:sz w:val="24"/>
          <w:szCs w:val="24"/>
        </w:rPr>
        <w:t>juvenile fish that have yet to recruit into the fishery</w:t>
      </w:r>
      <w:commentRangeEnd w:id="14"/>
      <w:r w:rsidR="00CC5127">
        <w:rPr>
          <w:rStyle w:val="CommentReference"/>
        </w:rPr>
        <w:commentReference w:id="14"/>
      </w:r>
      <w:r>
        <w:rPr>
          <w:rFonts w:ascii="Times New Roman" w:eastAsia="Times New Roman" w:hAnsi="Times New Roman" w:cs="Times New Roman"/>
          <w:sz w:val="24"/>
          <w:szCs w:val="24"/>
        </w:rPr>
        <w:t xml:space="preserve">. While these surveys have been conducted over the past several decades, there is a widespread concern among fishers that many recent </w:t>
      </w:r>
      <w:commentRangeStart w:id="15"/>
      <w:r>
        <w:rPr>
          <w:rFonts w:ascii="Times New Roman" w:eastAsia="Times New Roman" w:hAnsi="Times New Roman" w:cs="Times New Roman"/>
          <w:sz w:val="24"/>
          <w:szCs w:val="24"/>
        </w:rPr>
        <w:t>trends from the surveys do not agree with their collective observations from fishing over the past half century</w:t>
      </w:r>
      <w:commentRangeEnd w:id="15"/>
      <w:r w:rsidR="00CC5127">
        <w:rPr>
          <w:rStyle w:val="CommentReference"/>
        </w:rPr>
        <w:commentReference w:id="15"/>
      </w:r>
      <w:r>
        <w:rPr>
          <w:rFonts w:ascii="Times New Roman" w:eastAsia="Times New Roman" w:hAnsi="Times New Roman" w:cs="Times New Roman"/>
          <w:sz w:val="24"/>
          <w:szCs w:val="24"/>
        </w:rPr>
        <w:t>.</w:t>
      </w:r>
    </w:p>
    <w:p w14:paraId="12274701" w14:textId="7652ACE9" w:rsidR="001C0E1C" w:rsidRDefault="001C0E1C" w:rsidP="001C0E1C">
      <w:pPr>
        <w:spacing w:line="480" w:lineRule="auto"/>
        <w:ind w:firstLine="720"/>
        <w:rPr>
          <w:ins w:id="16" w:author="Katie Lankowicz" w:date="2025-04-15T17:12:00Z" w16du:dateUtc="2025-04-15T21:12:00Z"/>
          <w:rFonts w:ascii="Times New Roman" w:eastAsia="Times New Roman" w:hAnsi="Times New Roman" w:cs="Times New Roman"/>
          <w:sz w:val="24"/>
          <w:szCs w:val="24"/>
        </w:rPr>
      </w:pPr>
      <w:commentRangeStart w:id="17"/>
      <w:ins w:id="18" w:author="Katie Lankowicz" w:date="2025-04-15T16:51:00Z" w16du:dateUtc="2025-04-15T20:51:00Z">
        <w:r>
          <w:rPr>
            <w:rFonts w:ascii="Times New Roman" w:eastAsia="Times New Roman" w:hAnsi="Times New Roman" w:cs="Times New Roman"/>
            <w:sz w:val="24"/>
            <w:szCs w:val="24"/>
          </w:rPr>
          <w:t xml:space="preserve">Stock </w:t>
        </w:r>
      </w:ins>
      <w:commentRangeEnd w:id="17"/>
      <w:ins w:id="19" w:author="Katie Lankowicz" w:date="2025-04-15T19:35:00Z" w16du:dateUtc="2025-04-15T23:35:00Z">
        <w:r w:rsidR="00AB73F8">
          <w:rPr>
            <w:rStyle w:val="CommentReference"/>
          </w:rPr>
          <w:commentReference w:id="17"/>
        </w:r>
      </w:ins>
      <w:ins w:id="20" w:author="Katie Lankowicz" w:date="2025-04-15T16:51:00Z" w16du:dateUtc="2025-04-15T20:51:00Z">
        <w:r>
          <w:rPr>
            <w:rFonts w:ascii="Times New Roman" w:eastAsia="Times New Roman" w:hAnsi="Times New Roman" w:cs="Times New Roman"/>
            <w:sz w:val="24"/>
            <w:szCs w:val="24"/>
          </w:rPr>
          <w:t xml:space="preserve">assessments have indicated persistent declines in many </w:t>
        </w:r>
      </w:ins>
      <w:ins w:id="21" w:author="Katie Lankowicz" w:date="2025-04-15T16:52:00Z" w16du:dateUtc="2025-04-15T20:52:00Z">
        <w:r>
          <w:rPr>
            <w:rFonts w:ascii="Times New Roman" w:eastAsia="Times New Roman" w:hAnsi="Times New Roman" w:cs="Times New Roman"/>
            <w:sz w:val="24"/>
            <w:szCs w:val="24"/>
          </w:rPr>
          <w:t>groundfish stocks in the Gulf of Maine and Georges Bank region since at least the 1990s</w:t>
        </w:r>
      </w:ins>
      <w:ins w:id="22" w:author="Katie Lankowicz" w:date="2025-04-15T17:02:00Z" w16du:dateUtc="2025-04-15T21:02:00Z">
        <w:r>
          <w:rPr>
            <w:rFonts w:ascii="Times New Roman" w:eastAsia="Times New Roman" w:hAnsi="Times New Roman" w:cs="Times New Roman"/>
            <w:sz w:val="24"/>
            <w:szCs w:val="24"/>
          </w:rPr>
          <w:t xml:space="preserve"> (NEFSC 2013, NEFSC 2022)</w:t>
        </w:r>
      </w:ins>
      <w:ins w:id="23" w:author="Katie Lankowicz" w:date="2025-04-15T16:52:00Z" w16du:dateUtc="2025-04-15T20:52:00Z">
        <w:r>
          <w:rPr>
            <w:rFonts w:ascii="Times New Roman" w:eastAsia="Times New Roman" w:hAnsi="Times New Roman" w:cs="Times New Roman"/>
            <w:sz w:val="24"/>
            <w:szCs w:val="24"/>
          </w:rPr>
          <w:t xml:space="preserve">. </w:t>
        </w:r>
      </w:ins>
      <w:ins w:id="24" w:author="Katie Lankowicz" w:date="2025-04-15T16:58:00Z" w16du:dateUtc="2025-04-15T20:58:00Z">
        <w:r>
          <w:rPr>
            <w:rFonts w:ascii="Times New Roman" w:eastAsia="Times New Roman" w:hAnsi="Times New Roman" w:cs="Times New Roman"/>
            <w:sz w:val="24"/>
            <w:szCs w:val="24"/>
          </w:rPr>
          <w:lastRenderedPageBreak/>
          <w:t>This has resulted in a complex system of regulatory measures to reduce fishing mor</w:t>
        </w:r>
      </w:ins>
      <w:ins w:id="25" w:author="Katie Lankowicz" w:date="2025-04-15T16:59:00Z" w16du:dateUtc="2025-04-15T20:59:00Z">
        <w:r>
          <w:rPr>
            <w:rFonts w:ascii="Times New Roman" w:eastAsia="Times New Roman" w:hAnsi="Times New Roman" w:cs="Times New Roman"/>
            <w:sz w:val="24"/>
            <w:szCs w:val="24"/>
          </w:rPr>
          <w:t xml:space="preserve">tality and protect spawning fish and </w:t>
        </w:r>
      </w:ins>
      <w:ins w:id="26" w:author="Katie Lankowicz" w:date="2025-04-15T17:03:00Z" w16du:dateUtc="2025-04-15T21:03:00Z">
        <w:r>
          <w:rPr>
            <w:rFonts w:ascii="Times New Roman" w:eastAsia="Times New Roman" w:hAnsi="Times New Roman" w:cs="Times New Roman"/>
            <w:sz w:val="24"/>
            <w:szCs w:val="24"/>
          </w:rPr>
          <w:t xml:space="preserve">essential </w:t>
        </w:r>
      </w:ins>
      <w:ins w:id="27" w:author="Katie Lankowicz" w:date="2025-04-15T16:59:00Z" w16du:dateUtc="2025-04-15T20:59:00Z">
        <w:r>
          <w:rPr>
            <w:rFonts w:ascii="Times New Roman" w:eastAsia="Times New Roman" w:hAnsi="Times New Roman" w:cs="Times New Roman"/>
            <w:sz w:val="24"/>
            <w:szCs w:val="24"/>
          </w:rPr>
          <w:t>habitat</w:t>
        </w:r>
      </w:ins>
      <w:ins w:id="28" w:author="Katie Lankowicz" w:date="2025-04-15T17:03:00Z" w16du:dateUtc="2025-04-15T21:03:00Z">
        <w:r>
          <w:rPr>
            <w:rFonts w:ascii="Times New Roman" w:eastAsia="Times New Roman" w:hAnsi="Times New Roman" w:cs="Times New Roman"/>
            <w:sz w:val="24"/>
            <w:szCs w:val="24"/>
          </w:rPr>
          <w:t>s</w:t>
        </w:r>
      </w:ins>
      <w:ins w:id="29" w:author="Katie Lankowicz" w:date="2025-04-15T16:59:00Z" w16du:dateUtc="2025-04-15T20:59:00Z">
        <w:r>
          <w:rPr>
            <w:rFonts w:ascii="Times New Roman" w:eastAsia="Times New Roman" w:hAnsi="Times New Roman" w:cs="Times New Roman"/>
            <w:sz w:val="24"/>
            <w:szCs w:val="24"/>
          </w:rPr>
          <w:t>, including areas permanently closed to commercial fishing with bottom trawls (hereafter: closed areas)</w:t>
        </w:r>
      </w:ins>
      <w:ins w:id="30" w:author="Katie Lankowicz" w:date="2025-04-15T17:00:00Z" w16du:dateUtc="2025-04-15T21:00:00Z">
        <w:r>
          <w:rPr>
            <w:rFonts w:ascii="Times New Roman" w:eastAsia="Times New Roman" w:hAnsi="Times New Roman" w:cs="Times New Roman"/>
            <w:sz w:val="24"/>
            <w:szCs w:val="24"/>
          </w:rPr>
          <w:t xml:space="preserve">. </w:t>
        </w:r>
      </w:ins>
      <w:ins w:id="31" w:author="Katie Lankowicz" w:date="2025-04-15T17:16:00Z" w16du:dateUtc="2025-04-15T21:16:00Z">
        <w:r w:rsidR="004305F3">
          <w:rPr>
            <w:rFonts w:ascii="Times New Roman" w:eastAsia="Times New Roman" w:hAnsi="Times New Roman" w:cs="Times New Roman"/>
            <w:sz w:val="24"/>
            <w:szCs w:val="24"/>
          </w:rPr>
          <w:t>Though</w:t>
        </w:r>
      </w:ins>
      <w:ins w:id="32" w:author="Katie Lankowicz" w:date="2025-04-15T17:00:00Z" w16du:dateUtc="2025-04-15T21:00:00Z">
        <w:r>
          <w:rPr>
            <w:rFonts w:ascii="Times New Roman" w:eastAsia="Times New Roman" w:hAnsi="Times New Roman" w:cs="Times New Roman"/>
            <w:sz w:val="24"/>
            <w:szCs w:val="24"/>
          </w:rPr>
          <w:t xml:space="preserve"> management efforts</w:t>
        </w:r>
      </w:ins>
      <w:ins w:id="33" w:author="Katie Lankowicz" w:date="2025-04-15T17:16:00Z" w16du:dateUtc="2025-04-15T21:16:00Z">
        <w:r w:rsidR="004305F3">
          <w:rPr>
            <w:rFonts w:ascii="Times New Roman" w:eastAsia="Times New Roman" w:hAnsi="Times New Roman" w:cs="Times New Roman"/>
            <w:sz w:val="24"/>
            <w:szCs w:val="24"/>
          </w:rPr>
          <w:t xml:space="preserve"> were designed to facilitate the recovery of groundfish stocks</w:t>
        </w:r>
      </w:ins>
      <w:ins w:id="34" w:author="Katie Lankowicz" w:date="2025-04-15T17:00:00Z" w16du:dateUtc="2025-04-15T21:00:00Z">
        <w:r>
          <w:rPr>
            <w:rFonts w:ascii="Times New Roman" w:eastAsia="Times New Roman" w:hAnsi="Times New Roman" w:cs="Times New Roman"/>
            <w:sz w:val="24"/>
            <w:szCs w:val="24"/>
          </w:rPr>
          <w:t xml:space="preserve">, </w:t>
        </w:r>
      </w:ins>
      <w:ins w:id="35" w:author="Katie Lankowicz" w:date="2025-04-15T17:01:00Z" w16du:dateUtc="2025-04-15T21:01:00Z">
        <w:r>
          <w:rPr>
            <w:rFonts w:ascii="Times New Roman" w:eastAsia="Times New Roman" w:hAnsi="Times New Roman" w:cs="Times New Roman"/>
            <w:sz w:val="24"/>
            <w:szCs w:val="24"/>
          </w:rPr>
          <w:t xml:space="preserve">some stocks are still considered to be overfished and experiencing overfishing (NEFSC 2022). </w:t>
        </w:r>
      </w:ins>
      <w:ins w:id="36" w:author="Katie Lankowicz" w:date="2025-04-15T17:04:00Z" w16du:dateUtc="2025-04-15T21:04:00Z">
        <w:r>
          <w:rPr>
            <w:rFonts w:ascii="Times New Roman" w:eastAsia="Times New Roman" w:hAnsi="Times New Roman" w:cs="Times New Roman"/>
            <w:sz w:val="24"/>
            <w:szCs w:val="24"/>
          </w:rPr>
          <w:t xml:space="preserve">The unusually slow recovery of these stocks </w:t>
        </w:r>
      </w:ins>
      <w:ins w:id="37" w:author="Katie Lankowicz" w:date="2025-04-15T17:13:00Z" w16du:dateUtc="2025-04-15T21:13:00Z">
        <w:r>
          <w:rPr>
            <w:rFonts w:ascii="Times New Roman" w:eastAsia="Times New Roman" w:hAnsi="Times New Roman" w:cs="Times New Roman"/>
            <w:sz w:val="24"/>
            <w:szCs w:val="24"/>
          </w:rPr>
          <w:t xml:space="preserve">despite commercial fishers’ adherence to regulations, </w:t>
        </w:r>
      </w:ins>
      <w:ins w:id="38" w:author="Katie Lankowicz" w:date="2025-04-15T17:05:00Z" w16du:dateUtc="2025-04-15T21:05:00Z">
        <w:r>
          <w:rPr>
            <w:rFonts w:ascii="Times New Roman" w:eastAsia="Times New Roman" w:hAnsi="Times New Roman" w:cs="Times New Roman"/>
            <w:sz w:val="24"/>
            <w:szCs w:val="24"/>
          </w:rPr>
          <w:t xml:space="preserve">compounded with the expected </w:t>
        </w:r>
      </w:ins>
      <w:ins w:id="39" w:author="Katie Lankowicz" w:date="2025-04-15T17:06:00Z" w16du:dateUtc="2025-04-15T21:06:00Z">
        <w:r>
          <w:rPr>
            <w:rFonts w:ascii="Times New Roman" w:eastAsia="Times New Roman" w:hAnsi="Times New Roman" w:cs="Times New Roman"/>
            <w:sz w:val="24"/>
            <w:szCs w:val="24"/>
          </w:rPr>
          <w:t>economic impact on commercial fishers</w:t>
        </w:r>
      </w:ins>
      <w:ins w:id="40" w:author="Katie Lankowicz" w:date="2025-04-15T17:14:00Z" w16du:dateUtc="2025-04-15T21:14:00Z">
        <w:r>
          <w:rPr>
            <w:rFonts w:ascii="Times New Roman" w:eastAsia="Times New Roman" w:hAnsi="Times New Roman" w:cs="Times New Roman"/>
            <w:sz w:val="24"/>
            <w:szCs w:val="24"/>
          </w:rPr>
          <w:t xml:space="preserve"> given the expected continuance of reduced total allowable catch</w:t>
        </w:r>
      </w:ins>
      <w:ins w:id="41" w:author="Katie Lankowicz" w:date="2025-04-15T17:13:00Z" w16du:dateUtc="2025-04-15T21:13:00Z">
        <w:r>
          <w:rPr>
            <w:rFonts w:ascii="Times New Roman" w:eastAsia="Times New Roman" w:hAnsi="Times New Roman" w:cs="Times New Roman"/>
            <w:sz w:val="24"/>
            <w:szCs w:val="24"/>
          </w:rPr>
          <w:t>,</w:t>
        </w:r>
      </w:ins>
      <w:ins w:id="42" w:author="Katie Lankowicz" w:date="2025-04-15T17:06:00Z" w16du:dateUtc="2025-04-15T21:06:00Z">
        <w:r>
          <w:rPr>
            <w:rFonts w:ascii="Times New Roman" w:eastAsia="Times New Roman" w:hAnsi="Times New Roman" w:cs="Times New Roman"/>
            <w:sz w:val="24"/>
            <w:szCs w:val="24"/>
          </w:rPr>
          <w:t xml:space="preserve"> culminated in </w:t>
        </w:r>
      </w:ins>
      <w:ins w:id="43" w:author="Katie Lankowicz" w:date="2025-04-15T17:08:00Z" w16du:dateUtc="2025-04-15T21:08:00Z">
        <w:r>
          <w:rPr>
            <w:rFonts w:ascii="Times New Roman" w:eastAsia="Times New Roman" w:hAnsi="Times New Roman" w:cs="Times New Roman"/>
            <w:sz w:val="24"/>
            <w:szCs w:val="24"/>
          </w:rPr>
          <w:t xml:space="preserve">a disaster declaration for the Northeast multispecies groundfish fishery in 2012. </w:t>
        </w:r>
      </w:ins>
      <w:ins w:id="44" w:author="Katie Lankowicz" w:date="2025-04-15T17:11:00Z" w16du:dateUtc="2025-04-15T21:11:00Z">
        <w:r>
          <w:rPr>
            <w:rFonts w:ascii="Times New Roman" w:eastAsia="Times New Roman" w:hAnsi="Times New Roman" w:cs="Times New Roman"/>
            <w:sz w:val="24"/>
            <w:szCs w:val="24"/>
          </w:rPr>
          <w:t>The</w:t>
        </w:r>
      </w:ins>
      <w:ins w:id="45" w:author="Katie Lankowicz" w:date="2025-04-15T19:49:00Z" w16du:dateUtc="2025-04-15T23:49:00Z">
        <w:r w:rsidR="00AB73F8">
          <w:rPr>
            <w:rFonts w:ascii="Times New Roman" w:eastAsia="Times New Roman" w:hAnsi="Times New Roman" w:cs="Times New Roman"/>
            <w:sz w:val="24"/>
            <w:szCs w:val="24"/>
          </w:rPr>
          <w:t xml:space="preserve"> di</w:t>
        </w:r>
      </w:ins>
      <w:ins w:id="46" w:author="Katie Lankowicz" w:date="2025-04-15T21:22:00Z" w16du:dateUtc="2025-04-16T01:22:00Z">
        <w:r w:rsidR="00653AB5">
          <w:rPr>
            <w:rFonts w:ascii="Times New Roman" w:eastAsia="Times New Roman" w:hAnsi="Times New Roman" w:cs="Times New Roman"/>
            <w:sz w:val="24"/>
            <w:szCs w:val="24"/>
          </w:rPr>
          <w:t xml:space="preserve">saster </w:t>
        </w:r>
      </w:ins>
      <w:del w:id="47" w:author="Katie Lankowicz" w:date="2025-04-15T17:12:00Z" w16du:dateUtc="2025-04-15T21:12:00Z">
        <w:r w:rsidDel="001C0E1C">
          <w:rPr>
            <w:rFonts w:ascii="Times New Roman" w:eastAsia="Times New Roman" w:hAnsi="Times New Roman" w:cs="Times New Roman"/>
            <w:sz w:val="24"/>
            <w:szCs w:val="24"/>
          </w:rPr>
          <w:delText xml:space="preserve">The Northeast multispecies groundfish fishery has been operating under a </w:delText>
        </w:r>
      </w:del>
      <w:del w:id="48" w:author="Katie Lankowicz" w:date="2025-04-15T19:49:00Z" w16du:dateUtc="2025-04-15T23:49:00Z">
        <w:r w:rsidDel="00AB73F8">
          <w:rPr>
            <w:rFonts w:ascii="Times New Roman" w:eastAsia="Times New Roman" w:hAnsi="Times New Roman" w:cs="Times New Roman"/>
            <w:sz w:val="24"/>
            <w:szCs w:val="24"/>
          </w:rPr>
          <w:delText>di</w:delText>
        </w:r>
      </w:del>
      <w:del w:id="49" w:author="Katie Lankowicz" w:date="2025-04-15T21:22:00Z" w16du:dateUtc="2025-04-16T01:22:00Z">
        <w:r w:rsidDel="00653AB5">
          <w:rPr>
            <w:rFonts w:ascii="Times New Roman" w:eastAsia="Times New Roman" w:hAnsi="Times New Roman" w:cs="Times New Roman"/>
            <w:sz w:val="24"/>
            <w:szCs w:val="24"/>
          </w:rPr>
          <w:delText>saster</w:delText>
        </w:r>
      </w:del>
      <w:r>
        <w:rPr>
          <w:rFonts w:ascii="Times New Roman" w:eastAsia="Times New Roman" w:hAnsi="Times New Roman" w:cs="Times New Roman"/>
          <w:sz w:val="24"/>
          <w:szCs w:val="24"/>
        </w:rPr>
        <w:t xml:space="preserve"> declaration </w:t>
      </w:r>
      <w:ins w:id="50" w:author="Katie Lankowicz" w:date="2025-04-15T19:49:00Z" w16du:dateUtc="2025-04-15T23:49:00Z">
        <w:r w:rsidR="00AB73F8">
          <w:rPr>
            <w:rFonts w:ascii="Times New Roman" w:eastAsia="Times New Roman" w:hAnsi="Times New Roman" w:cs="Times New Roman"/>
            <w:sz w:val="24"/>
            <w:szCs w:val="24"/>
          </w:rPr>
          <w:t xml:space="preserve">has been in place </w:t>
        </w:r>
      </w:ins>
      <w:r>
        <w:rPr>
          <w:rFonts w:ascii="Times New Roman" w:eastAsia="Times New Roman" w:hAnsi="Times New Roman" w:cs="Times New Roman"/>
          <w:sz w:val="24"/>
          <w:szCs w:val="24"/>
        </w:rPr>
        <w:t>for over a decade, which has led to a mass exodus from this fishery immersed in crisis.</w:t>
      </w:r>
      <w:del w:id="51" w:author="Katie Lankowicz" w:date="2025-04-15T14:52:00Z" w16du:dateUtc="2025-04-15T18:52:00Z">
        <w:r w:rsidDel="00CC5127">
          <w:rPr>
            <w:rFonts w:ascii="Times New Roman" w:eastAsia="Times New Roman" w:hAnsi="Times New Roman" w:cs="Times New Roman"/>
            <w:sz w:val="24"/>
            <w:szCs w:val="24"/>
          </w:rPr>
          <w:delText xml:space="preserve">  </w:delText>
        </w:r>
      </w:del>
      <w:ins w:id="52" w:author="Katie Lankowicz" w:date="2025-04-15T14:52:00Z" w16du:dateUtc="2025-04-15T18:52:00Z">
        <w:r w:rsidR="00CC512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For instance, Murphy et al. (2018) reported a 55% decline in active vessels with allocated groundfish landings from 2007-2015, and this trend has continued since then. </w:t>
      </w:r>
    </w:p>
    <w:p w14:paraId="15083D66" w14:textId="3E2EC8D5" w:rsidR="00C442A1" w:rsidDel="001C0E1C" w:rsidRDefault="00000000" w:rsidP="00653AB5">
      <w:pPr>
        <w:spacing w:line="480" w:lineRule="auto"/>
        <w:ind w:firstLine="720"/>
        <w:rPr>
          <w:del w:id="53" w:author="Katie Lankowicz" w:date="2025-04-15T15:47:00Z" w16du:dateUtc="2025-04-15T19:47:00Z"/>
          <w:rFonts w:ascii="Times New Roman" w:eastAsia="Times New Roman" w:hAnsi="Times New Roman" w:cs="Times New Roman"/>
          <w:sz w:val="24"/>
          <w:szCs w:val="24"/>
        </w:rPr>
      </w:pPr>
      <w:del w:id="54" w:author="Katie Lankowicz" w:date="2025-04-15T17:17:00Z" w16du:dateUtc="2025-04-15T21:17:00Z">
        <w:r w:rsidDel="004305F3">
          <w:rPr>
            <w:rFonts w:ascii="Times New Roman" w:eastAsia="Times New Roman" w:hAnsi="Times New Roman" w:cs="Times New Roman"/>
            <w:sz w:val="24"/>
            <w:szCs w:val="24"/>
          </w:rPr>
          <w:delText xml:space="preserve">The disaster declaration was the result of many groundfish stock assessments determining that several stocks, </w:delText>
        </w:r>
      </w:del>
      <w:del w:id="55" w:author="Katie Lankowicz" w:date="2025-04-15T15:41:00Z" w16du:dateUtc="2025-04-15T19:41:00Z">
        <w:r w:rsidDel="001C0E1C">
          <w:rPr>
            <w:rFonts w:ascii="Times New Roman" w:eastAsia="Times New Roman" w:hAnsi="Times New Roman" w:cs="Times New Roman"/>
            <w:sz w:val="24"/>
            <w:szCs w:val="24"/>
          </w:rPr>
          <w:delText>such as</w:delText>
        </w:r>
      </w:del>
      <w:del w:id="56" w:author="Katie Lankowicz" w:date="2025-04-15T17:17:00Z" w16du:dateUtc="2025-04-15T21:17:00Z">
        <w:r w:rsidDel="004305F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Gulf of Maine</w:t>
      </w:r>
      <w:ins w:id="57" w:author="Katie Lankowicz" w:date="2025-04-15T15:45:00Z" w16du:dateUtc="2025-04-15T19:45:00Z">
        <w:r w:rsidR="001C0E1C">
          <w:rPr>
            <w:rFonts w:ascii="Times New Roman" w:eastAsia="Times New Roman" w:hAnsi="Times New Roman" w:cs="Times New Roman"/>
            <w:sz w:val="24"/>
            <w:szCs w:val="24"/>
          </w:rPr>
          <w:t xml:space="preserve"> Atlantic</w:t>
        </w:r>
      </w:ins>
      <w:r>
        <w:rPr>
          <w:rFonts w:ascii="Times New Roman" w:eastAsia="Times New Roman" w:hAnsi="Times New Roman" w:cs="Times New Roman"/>
          <w:sz w:val="24"/>
          <w:szCs w:val="24"/>
        </w:rPr>
        <w:t xml:space="preserve"> cod</w:t>
      </w:r>
      <w:ins w:id="58" w:author="Katie Lankowicz" w:date="2025-04-15T15:45:00Z" w16du:dateUtc="2025-04-15T19:45:00Z">
        <w:r w:rsidR="001C0E1C">
          <w:rPr>
            <w:rFonts w:ascii="Times New Roman" w:eastAsia="Times New Roman" w:hAnsi="Times New Roman" w:cs="Times New Roman"/>
            <w:sz w:val="24"/>
            <w:szCs w:val="24"/>
          </w:rPr>
          <w:t xml:space="preserve"> (</w:t>
        </w:r>
        <w:r w:rsidR="001C0E1C" w:rsidRPr="001C0E1C">
          <w:rPr>
            <w:rFonts w:ascii="Times New Roman" w:eastAsia="Times New Roman" w:hAnsi="Times New Roman" w:cs="Times New Roman"/>
            <w:i/>
            <w:iCs/>
            <w:sz w:val="24"/>
            <w:szCs w:val="24"/>
            <w:rPrChange w:id="59" w:author="Katie Lankowicz" w:date="2025-04-15T15:45:00Z" w16du:dateUtc="2025-04-15T19:45:00Z">
              <w:rPr>
                <w:rFonts w:ascii="Times New Roman" w:eastAsia="Times New Roman" w:hAnsi="Times New Roman" w:cs="Times New Roman"/>
                <w:sz w:val="24"/>
                <w:szCs w:val="24"/>
              </w:rPr>
            </w:rPrChange>
          </w:rPr>
          <w:t>Gadus morhua</w:t>
        </w:r>
        <w:r w:rsidR="001C0E1C">
          <w:rPr>
            <w:rFonts w:ascii="Times New Roman" w:eastAsia="Times New Roman" w:hAnsi="Times New Roman" w:cs="Times New Roman"/>
            <w:sz w:val="24"/>
            <w:szCs w:val="24"/>
          </w:rPr>
          <w:t>)</w:t>
        </w:r>
      </w:ins>
      <w:ins w:id="60" w:author="Katie Lankowicz" w:date="2025-04-15T17:17:00Z" w16du:dateUtc="2025-04-15T21:17:00Z">
        <w:r w:rsidR="004305F3">
          <w:rPr>
            <w:rFonts w:ascii="Times New Roman" w:eastAsia="Times New Roman" w:hAnsi="Times New Roman" w:cs="Times New Roman"/>
            <w:sz w:val="24"/>
            <w:szCs w:val="24"/>
          </w:rPr>
          <w:t xml:space="preserve"> </w:t>
        </w:r>
      </w:ins>
      <w:ins w:id="61" w:author="Katie Lankowicz" w:date="2025-04-15T17:18:00Z" w16du:dateUtc="2025-04-15T21:18:00Z">
        <w:r w:rsidR="004305F3">
          <w:rPr>
            <w:rFonts w:ascii="Times New Roman" w:eastAsia="Times New Roman" w:hAnsi="Times New Roman" w:cs="Times New Roman"/>
            <w:sz w:val="24"/>
            <w:szCs w:val="24"/>
          </w:rPr>
          <w:t>is</w:t>
        </w:r>
      </w:ins>
      <w:ins w:id="62" w:author="Katie Lankowicz" w:date="2025-04-15T17:17:00Z" w16du:dateUtc="2025-04-15T21:17:00Z">
        <w:r w:rsidR="004305F3">
          <w:rPr>
            <w:rFonts w:ascii="Times New Roman" w:eastAsia="Times New Roman" w:hAnsi="Times New Roman" w:cs="Times New Roman"/>
            <w:sz w:val="24"/>
            <w:szCs w:val="24"/>
          </w:rPr>
          <w:t xml:space="preserve"> perhaps the most notable </w:t>
        </w:r>
      </w:ins>
      <w:ins w:id="63" w:author="Katie Lankowicz" w:date="2025-04-15T19:50:00Z" w16du:dateUtc="2025-04-15T23:50:00Z">
        <w:r w:rsidR="00AB73F8">
          <w:rPr>
            <w:rFonts w:ascii="Times New Roman" w:eastAsia="Times New Roman" w:hAnsi="Times New Roman" w:cs="Times New Roman"/>
            <w:sz w:val="24"/>
            <w:szCs w:val="24"/>
          </w:rPr>
          <w:t xml:space="preserve">Northeast </w:t>
        </w:r>
      </w:ins>
      <w:ins w:id="64" w:author="Katie Lankowicz" w:date="2025-04-15T17:17:00Z" w16du:dateUtc="2025-04-15T21:17:00Z">
        <w:r w:rsidR="004305F3">
          <w:rPr>
            <w:rFonts w:ascii="Times New Roman" w:eastAsia="Times New Roman" w:hAnsi="Times New Roman" w:cs="Times New Roman"/>
            <w:sz w:val="24"/>
            <w:szCs w:val="24"/>
          </w:rPr>
          <w:t>groundfish stock to</w:t>
        </w:r>
      </w:ins>
      <w:del w:id="65" w:author="Katie Lankowicz" w:date="2025-04-15T17:17:00Z" w16du:dateUtc="2025-04-15T21:17:00Z">
        <w:r w:rsidDel="004305F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have declined to</w:t>
      </w:r>
      <w:ins w:id="66" w:author="Katie Lankowicz" w:date="2025-04-15T17:18:00Z" w16du:dateUtc="2025-04-15T21:18:00Z">
        <w:r w:rsidR="004305F3">
          <w:rPr>
            <w:rFonts w:ascii="Times New Roman" w:eastAsia="Times New Roman" w:hAnsi="Times New Roman" w:cs="Times New Roman"/>
            <w:sz w:val="24"/>
            <w:szCs w:val="24"/>
          </w:rPr>
          <w:t xml:space="preserve"> and persist at</w:t>
        </w:r>
      </w:ins>
      <w:r>
        <w:rPr>
          <w:rFonts w:ascii="Times New Roman" w:eastAsia="Times New Roman" w:hAnsi="Times New Roman" w:cs="Times New Roman"/>
          <w:sz w:val="24"/>
          <w:szCs w:val="24"/>
        </w:rPr>
        <w:t xml:space="preserve"> </w:t>
      </w:r>
      <w:del w:id="67" w:author="Katie Lankowicz" w:date="2025-04-15T17:17:00Z" w16du:dateUtc="2025-04-15T21:17:00Z">
        <w:r w:rsidDel="004305F3">
          <w:rPr>
            <w:rFonts w:ascii="Times New Roman" w:eastAsia="Times New Roman" w:hAnsi="Times New Roman" w:cs="Times New Roman"/>
            <w:sz w:val="24"/>
            <w:szCs w:val="24"/>
          </w:rPr>
          <w:delText xml:space="preserve">low </w:delText>
        </w:r>
      </w:del>
      <w:r>
        <w:rPr>
          <w:rFonts w:ascii="Times New Roman" w:eastAsia="Times New Roman" w:hAnsi="Times New Roman" w:cs="Times New Roman"/>
          <w:sz w:val="24"/>
          <w:szCs w:val="24"/>
        </w:rPr>
        <w:t xml:space="preserve">levels of biomass </w:t>
      </w:r>
      <w:del w:id="68" w:author="Katie Lankowicz" w:date="2025-04-15T17:18:00Z" w16du:dateUtc="2025-04-15T21:18:00Z">
        <w:r w:rsidDel="004305F3">
          <w:rPr>
            <w:rFonts w:ascii="Times New Roman" w:eastAsia="Times New Roman" w:hAnsi="Times New Roman" w:cs="Times New Roman"/>
            <w:sz w:val="24"/>
            <w:szCs w:val="24"/>
          </w:rPr>
          <w:delText xml:space="preserve">that are </w:delText>
        </w:r>
      </w:del>
      <w:r>
        <w:rPr>
          <w:rFonts w:ascii="Times New Roman" w:eastAsia="Times New Roman" w:hAnsi="Times New Roman" w:cs="Times New Roman"/>
          <w:sz w:val="24"/>
          <w:szCs w:val="24"/>
        </w:rPr>
        <w:t xml:space="preserve">beneath those able to deliver maximum sustainable yield (BMSY). </w:t>
      </w:r>
      <w:ins w:id="69" w:author="Katie Lankowicz" w:date="2025-04-15T15:46:00Z" w16du:dateUtc="2025-04-15T19:46:00Z">
        <w:r w:rsidR="001C0E1C">
          <w:rPr>
            <w:rFonts w:ascii="Times New Roman" w:eastAsia="Times New Roman" w:hAnsi="Times New Roman" w:cs="Times New Roman"/>
            <w:sz w:val="24"/>
            <w:szCs w:val="24"/>
          </w:rPr>
          <w:t xml:space="preserve">Reduced allocations of key stocks like Gulf of Maine cod have had knock-on effects such as constraining </w:t>
        </w:r>
      </w:ins>
      <w:ins w:id="70" w:author="Katie Lankowicz" w:date="2025-04-15T15:50:00Z" w16du:dateUtc="2025-04-15T19:50:00Z">
        <w:r w:rsidR="001C0E1C">
          <w:rPr>
            <w:rFonts w:ascii="Times New Roman" w:eastAsia="Times New Roman" w:hAnsi="Times New Roman" w:cs="Times New Roman"/>
            <w:sz w:val="24"/>
            <w:szCs w:val="24"/>
          </w:rPr>
          <w:t>fishers’</w:t>
        </w:r>
      </w:ins>
      <w:ins w:id="71" w:author="Katie Lankowicz" w:date="2025-04-15T15:46:00Z" w16du:dateUtc="2025-04-15T19:46:00Z">
        <w:r w:rsidR="001C0E1C">
          <w:rPr>
            <w:rFonts w:ascii="Times New Roman" w:eastAsia="Times New Roman" w:hAnsi="Times New Roman" w:cs="Times New Roman"/>
            <w:sz w:val="24"/>
            <w:szCs w:val="24"/>
          </w:rPr>
          <w:t xml:space="preserve"> ability to harvest more abundant </w:t>
        </w:r>
      </w:ins>
      <w:ins w:id="72" w:author="Katie Lankowicz" w:date="2025-04-15T15:51:00Z" w16du:dateUtc="2025-04-15T19:51:00Z">
        <w:r w:rsidR="001C0E1C">
          <w:rPr>
            <w:rFonts w:ascii="Times New Roman" w:eastAsia="Times New Roman" w:hAnsi="Times New Roman" w:cs="Times New Roman"/>
            <w:sz w:val="24"/>
            <w:szCs w:val="24"/>
          </w:rPr>
          <w:t xml:space="preserve">but spatiotemporally co-occurring </w:t>
        </w:r>
      </w:ins>
      <w:ins w:id="73" w:author="Katie Lankowicz" w:date="2025-04-15T15:46:00Z" w16du:dateUtc="2025-04-15T19:46:00Z">
        <w:r w:rsidR="001C0E1C">
          <w:rPr>
            <w:rFonts w:ascii="Times New Roman" w:eastAsia="Times New Roman" w:hAnsi="Times New Roman" w:cs="Times New Roman"/>
            <w:sz w:val="24"/>
            <w:szCs w:val="24"/>
          </w:rPr>
          <w:t>stocks</w:t>
        </w:r>
      </w:ins>
      <w:ins w:id="74" w:author="Katie Lankowicz" w:date="2025-04-15T15:53:00Z" w16du:dateUtc="2025-04-15T19:53:00Z">
        <w:r w:rsidR="001C0E1C">
          <w:rPr>
            <w:rFonts w:ascii="Times New Roman" w:eastAsia="Times New Roman" w:hAnsi="Times New Roman" w:cs="Times New Roman"/>
            <w:sz w:val="24"/>
            <w:szCs w:val="24"/>
          </w:rPr>
          <w:t>. Cod is therefore considered a “choke” species</w:t>
        </w:r>
      </w:ins>
      <w:ins w:id="75" w:author="Katie Lankowicz" w:date="2025-04-15T15:54:00Z" w16du:dateUtc="2025-04-15T19:54:00Z">
        <w:r w:rsidR="001C0E1C">
          <w:rPr>
            <w:rFonts w:ascii="Times New Roman" w:eastAsia="Times New Roman" w:hAnsi="Times New Roman" w:cs="Times New Roman"/>
            <w:sz w:val="24"/>
            <w:szCs w:val="24"/>
          </w:rPr>
          <w:t xml:space="preserve">, as it prevents effective exploitation of other resources. </w:t>
        </w:r>
      </w:ins>
      <w:ins w:id="76" w:author="Katie Lankowicz" w:date="2025-04-15T15:51:00Z" w16du:dateUtc="2025-04-15T19:51:00Z">
        <w:r w:rsidR="001C0E1C">
          <w:rPr>
            <w:rFonts w:ascii="Times New Roman" w:eastAsia="Times New Roman" w:hAnsi="Times New Roman" w:cs="Times New Roman"/>
            <w:sz w:val="24"/>
            <w:szCs w:val="24"/>
          </w:rPr>
          <w:t xml:space="preserve">This </w:t>
        </w:r>
      </w:ins>
      <w:ins w:id="77" w:author="Katie Lankowicz" w:date="2025-04-15T15:52:00Z" w16du:dateUtc="2025-04-15T19:52:00Z">
        <w:r w:rsidR="001C0E1C">
          <w:rPr>
            <w:rFonts w:ascii="Times New Roman" w:eastAsia="Times New Roman" w:hAnsi="Times New Roman" w:cs="Times New Roman"/>
            <w:sz w:val="24"/>
            <w:szCs w:val="24"/>
          </w:rPr>
          <w:t>choke effect is a partial driver of reduced fishing effort</w:t>
        </w:r>
      </w:ins>
      <w:ins w:id="78" w:author="Katie Lankowicz" w:date="2025-04-15T15:46:00Z" w16du:dateUtc="2025-04-15T19:46:00Z">
        <w:r w:rsidR="001C0E1C">
          <w:rPr>
            <w:rFonts w:ascii="Times New Roman" w:eastAsia="Times New Roman" w:hAnsi="Times New Roman" w:cs="Times New Roman"/>
            <w:sz w:val="24"/>
            <w:szCs w:val="24"/>
          </w:rPr>
          <w:t xml:space="preserve">, with overall fishing effort (# of groundfishing days) having </w:t>
        </w:r>
        <w:commentRangeStart w:id="79"/>
        <w:r w:rsidR="001C0E1C">
          <w:rPr>
            <w:rFonts w:ascii="Times New Roman" w:eastAsia="Times New Roman" w:hAnsi="Times New Roman" w:cs="Times New Roman"/>
            <w:sz w:val="24"/>
            <w:szCs w:val="24"/>
          </w:rPr>
          <w:t>decreased by 47% between 2007 and 2015</w:t>
        </w:r>
      </w:ins>
      <w:commentRangeEnd w:id="79"/>
      <w:ins w:id="80" w:author="Katie Lankowicz" w:date="2025-04-15T15:47:00Z" w16du:dateUtc="2025-04-15T19:47:00Z">
        <w:r w:rsidR="001C0E1C">
          <w:rPr>
            <w:rStyle w:val="CommentReference"/>
          </w:rPr>
          <w:commentReference w:id="79"/>
        </w:r>
      </w:ins>
      <w:ins w:id="81" w:author="Katie Lankowicz" w:date="2025-04-15T15:46:00Z" w16du:dateUtc="2025-04-15T19:46:00Z">
        <w:r w:rsidR="001C0E1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Furthermore, the reduced allocations deemed necessary to rebuild these stocks have directly impacted the industry economically, with revenues in the Northeast multispecies fishery having declined by 44% between 2007 and 2015 (Murphy et </w:t>
      </w:r>
      <w:r>
        <w:rPr>
          <w:rFonts w:ascii="Times New Roman" w:eastAsia="Times New Roman" w:hAnsi="Times New Roman" w:cs="Times New Roman"/>
          <w:sz w:val="24"/>
          <w:szCs w:val="24"/>
        </w:rPr>
        <w:lastRenderedPageBreak/>
        <w:t xml:space="preserve">al. 2018) as a result of both decreases in landings and lower aggregate prices. </w:t>
      </w:r>
      <w:del w:id="82" w:author="Katie Lankowicz" w:date="2025-04-15T15:46:00Z" w16du:dateUtc="2025-04-15T19:46:00Z">
        <w:r w:rsidDel="001C0E1C">
          <w:rPr>
            <w:rFonts w:ascii="Times New Roman" w:eastAsia="Times New Roman" w:hAnsi="Times New Roman" w:cs="Times New Roman"/>
            <w:sz w:val="24"/>
            <w:szCs w:val="24"/>
          </w:rPr>
          <w:delText>Reduced allocations of key stocks like Gulf of Maine cod have had knock-on effects such as constraining their ability to harvest more abundant stocks, with overall fishing effort (# of groundfish days) having decreased by 47% between 2007 and 2015.</w:delText>
        </w:r>
      </w:del>
    </w:p>
    <w:p w14:paraId="78282F58" w14:textId="6C3384CB"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del w:id="83" w:author="Katie Lankowicz" w:date="2025-04-15T15:57:00Z" w16du:dateUtc="2025-04-15T19:57:00Z">
        <w:r w:rsidDel="001C0E1C">
          <w:rPr>
            <w:rFonts w:ascii="Times New Roman" w:eastAsia="Times New Roman" w:hAnsi="Times New Roman" w:cs="Times New Roman"/>
            <w:sz w:val="24"/>
            <w:szCs w:val="24"/>
          </w:rPr>
          <w:delText xml:space="preserve">observations and </w:delText>
        </w:r>
      </w:del>
      <w:r>
        <w:rPr>
          <w:rFonts w:ascii="Times New Roman" w:eastAsia="Times New Roman" w:hAnsi="Times New Roman" w:cs="Times New Roman"/>
          <w:sz w:val="24"/>
          <w:szCs w:val="24"/>
        </w:rPr>
        <w:t xml:space="preserve">perceptions of </w:t>
      </w:r>
      <w:ins w:id="84" w:author="Katie Lankowicz" w:date="2025-04-15T15:56:00Z" w16du:dateUtc="2025-04-15T19:56:00Z">
        <w:r w:rsidR="001C0E1C">
          <w:rPr>
            <w:rFonts w:ascii="Times New Roman" w:eastAsia="Times New Roman" w:hAnsi="Times New Roman" w:cs="Times New Roman"/>
            <w:sz w:val="24"/>
            <w:szCs w:val="24"/>
          </w:rPr>
          <w:t xml:space="preserve">recent groundfish population trends as per </w:t>
        </w:r>
      </w:ins>
      <w:r>
        <w:rPr>
          <w:rFonts w:ascii="Times New Roman" w:eastAsia="Times New Roman" w:hAnsi="Times New Roman" w:cs="Times New Roman"/>
          <w:sz w:val="24"/>
          <w:szCs w:val="24"/>
        </w:rPr>
        <w:t xml:space="preserve">the commercial fishing industry in </w:t>
      </w:r>
      <w:commentRangeStart w:id="85"/>
      <w:r>
        <w:rPr>
          <w:rFonts w:ascii="Times New Roman" w:eastAsia="Times New Roman" w:hAnsi="Times New Roman" w:cs="Times New Roman"/>
          <w:sz w:val="24"/>
          <w:szCs w:val="24"/>
        </w:rPr>
        <w:t xml:space="preserve">New England </w:t>
      </w:r>
      <w:commentRangeEnd w:id="85"/>
      <w:r w:rsidR="00CC5127">
        <w:rPr>
          <w:rStyle w:val="CommentReference"/>
        </w:rPr>
        <w:commentReference w:id="85"/>
      </w:r>
      <w:r>
        <w:rPr>
          <w:rFonts w:ascii="Times New Roman" w:eastAsia="Times New Roman" w:hAnsi="Times New Roman" w:cs="Times New Roman"/>
          <w:sz w:val="24"/>
          <w:szCs w:val="24"/>
        </w:rPr>
        <w:t xml:space="preserve">are at odds with what would be expected of stocks at extremely low levels of abundance. In particular, many fishers operating in the Gulf of Maine and on Georges Bank have reported challenges in actively avoiding species such as cod (dozens of members of the Northeast multispecies groundfish fleet, pers. </w:t>
      </w:r>
      <w:ins w:id="86" w:author="Katie Lankowicz" w:date="2025-04-15T15:13:00Z" w16du:dateUtc="2025-04-15T19:13:00Z">
        <w:r w:rsidR="00CC5127">
          <w:rPr>
            <w:rFonts w:ascii="Times New Roman" w:eastAsia="Times New Roman" w:hAnsi="Times New Roman" w:cs="Times New Roman"/>
            <w:sz w:val="24"/>
            <w:szCs w:val="24"/>
          </w:rPr>
          <w:t>c</w:t>
        </w:r>
      </w:ins>
      <w:del w:id="87" w:author="Katie Lankowicz" w:date="2025-04-15T15:13:00Z" w16du:dateUtc="2025-04-15T19:13:00Z">
        <w:r w:rsidDel="00CC5127">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 xml:space="preserve">omm.). </w:t>
      </w:r>
      <w:ins w:id="88" w:author="Katie Lankowicz" w:date="2025-04-15T15:57:00Z" w16du:dateUtc="2025-04-15T19:57:00Z">
        <w:r w:rsidR="001C0E1C">
          <w:rPr>
            <w:rFonts w:ascii="Times New Roman" w:eastAsia="Times New Roman" w:hAnsi="Times New Roman" w:cs="Times New Roman"/>
            <w:sz w:val="24"/>
            <w:szCs w:val="24"/>
          </w:rPr>
          <w:t>T</w:t>
        </w:r>
      </w:ins>
      <w:del w:id="89" w:author="Katie Lankowicz" w:date="2025-04-15T15:57:00Z" w16du:dateUtc="2025-04-15T19:57:00Z">
        <w:r w:rsidDel="001C0E1C">
          <w:rPr>
            <w:rFonts w:ascii="Times New Roman" w:eastAsia="Times New Roman" w:hAnsi="Times New Roman" w:cs="Times New Roman"/>
            <w:sz w:val="24"/>
            <w:szCs w:val="24"/>
          </w:rPr>
          <w:delText>For instance, t</w:delText>
        </w:r>
      </w:del>
      <w:r>
        <w:rPr>
          <w:rFonts w:ascii="Times New Roman" w:eastAsia="Times New Roman" w:hAnsi="Times New Roman" w:cs="Times New Roman"/>
          <w:sz w:val="24"/>
          <w:szCs w:val="24"/>
        </w:rPr>
        <w:t xml:space="preserve">he </w:t>
      </w:r>
      <w:del w:id="90" w:author="Katie Lankowicz" w:date="2025-04-15T15:13:00Z" w16du:dateUtc="2025-04-15T19:13:00Z">
        <w:r w:rsidDel="00CC5127">
          <w:rPr>
            <w:rFonts w:ascii="Times New Roman" w:eastAsia="Times New Roman" w:hAnsi="Times New Roman" w:cs="Times New Roman"/>
            <w:sz w:val="24"/>
            <w:szCs w:val="24"/>
          </w:rPr>
          <w:delText xml:space="preserve">vast </w:delText>
        </w:r>
      </w:del>
      <w:r>
        <w:rPr>
          <w:rFonts w:ascii="Times New Roman" w:eastAsia="Times New Roman" w:hAnsi="Times New Roman" w:cs="Times New Roman"/>
          <w:sz w:val="24"/>
          <w:szCs w:val="24"/>
        </w:rPr>
        <w:t>majority of members of the Northeast multispecies groundfish industry that were surveyed in 2018 indicated that incidental catches of choke species are impeding their ability to fish for other species (Scyphers et al. 2019). Furthermore, fishers stated that this problem has led to them having to lease additional quota, avoid fishing in certain areas, or stop fishing altogether. In addition to changing how and where they fish, these challenges have contributed to the chronic and high levels of stress, social disruption, and distrust in fisheries management currently experienced in the fishery (Scyphers et al. 2019). Efforts to quantify and incorporate fisher observations into management could benefit ongoing management of key stocks while also building greater buy-in into future management measures (Cinner et al. 2012, DeCelles et al. 2017).</w:t>
      </w:r>
    </w:p>
    <w:p w14:paraId="38AD3323" w14:textId="68AA699B"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To examine the distribution of cod in the Gulf of Maine, we interviewed </w:t>
      </w:r>
      <w:ins w:id="91" w:author="Katie Lankowicz" w:date="2025-04-15T21:24:00Z" w16du:dateUtc="2025-04-16T01:24:00Z">
        <w:r w:rsidR="00653AB5">
          <w:rPr>
            <w:rFonts w:ascii="Times New Roman" w:eastAsia="Times New Roman" w:hAnsi="Times New Roman" w:cs="Times New Roman"/>
            <w:sz w:val="24"/>
            <w:szCs w:val="24"/>
          </w:rPr>
          <w:t xml:space="preserve">27 </w:t>
        </w:r>
      </w:ins>
      <w:r>
        <w:rPr>
          <w:rFonts w:ascii="Times New Roman" w:eastAsia="Times New Roman" w:hAnsi="Times New Roman" w:cs="Times New Roman"/>
          <w:sz w:val="24"/>
          <w:szCs w:val="24"/>
        </w:rPr>
        <w:t xml:space="preserve">captains from the Northeast multispecies groundfish fishery. Specifically, we asked them to identify </w:t>
      </w:r>
      <w:del w:id="92" w:author="Katie Lankowicz" w:date="2025-04-15T15:25:00Z" w16du:dateUtc="2025-04-15T19:25:00Z">
        <w:r w:rsidDel="00CC5127">
          <w:rPr>
            <w:rFonts w:ascii="Times New Roman" w:eastAsia="Times New Roman" w:hAnsi="Times New Roman" w:cs="Times New Roman"/>
            <w:sz w:val="24"/>
            <w:szCs w:val="24"/>
          </w:rPr>
          <w:delText xml:space="preserve">on NOAA charts or Google Earth </w:delText>
        </w:r>
      </w:del>
      <w:r>
        <w:rPr>
          <w:rFonts w:ascii="Times New Roman" w:eastAsia="Times New Roman" w:hAnsi="Times New Roman" w:cs="Times New Roman"/>
          <w:sz w:val="24"/>
          <w:szCs w:val="24"/>
        </w:rPr>
        <w:t xml:space="preserve">the distribution of cod in the following three </w:t>
      </w:r>
      <w:ins w:id="93" w:author="Katie Lankowicz" w:date="2025-04-15T15:59:00Z" w16du:dateUtc="2025-04-15T19:59:00Z">
        <w:r w:rsidR="001C0E1C">
          <w:rPr>
            <w:rFonts w:ascii="Times New Roman" w:eastAsia="Times New Roman" w:hAnsi="Times New Roman" w:cs="Times New Roman"/>
            <w:sz w:val="24"/>
            <w:szCs w:val="24"/>
          </w:rPr>
          <w:t xml:space="preserve">management </w:t>
        </w:r>
      </w:ins>
      <w:del w:id="94" w:author="Katie Lankowicz" w:date="2025-04-15T15:31:00Z" w16du:dateUtc="2025-04-15T19:31:00Z">
        <w:r w:rsidDel="001C0E1C">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2004-2009 (when fishers were issued fishing days with a fixed amount of biomass for each </w:t>
      </w:r>
      <w:r>
        <w:rPr>
          <w:rFonts w:ascii="Times New Roman" w:eastAsia="Times New Roman" w:hAnsi="Times New Roman" w:cs="Times New Roman"/>
          <w:sz w:val="24"/>
          <w:szCs w:val="24"/>
        </w:rPr>
        <w:lastRenderedPageBreak/>
        <w:t xml:space="preserve">species per day, hereafter ‘days-at-sea’), 2010-2012 (the inception of sectors and quotas, hereafter referred to as ‘onset of sectors’), and 2013-2022 (post-disaster declaration period marked by reduced allocations of cod, hereafter referred to as ‘sectors with cod cutbacks’). </w:t>
      </w:r>
      <w:commentRangeStart w:id="95"/>
      <w:r>
        <w:rPr>
          <w:rFonts w:ascii="Times New Roman" w:eastAsia="Times New Roman" w:hAnsi="Times New Roman" w:cs="Times New Roman"/>
          <w:sz w:val="24"/>
          <w:szCs w:val="24"/>
        </w:rPr>
        <w:t>We also asked fishers</w:t>
      </w:r>
      <w:del w:id="96" w:author="Katie Lankowicz" w:date="2025-04-15T15:27:00Z" w16du:dateUtc="2025-04-15T19:27:00Z">
        <w:r w:rsidDel="00CC5127">
          <w:rPr>
            <w:rFonts w:ascii="Times New Roman" w:eastAsia="Times New Roman" w:hAnsi="Times New Roman" w:cs="Times New Roman"/>
            <w:sz w:val="24"/>
            <w:szCs w:val="24"/>
          </w:rPr>
          <w:delText xml:space="preserve"> a series of questions about their age, how long, where, and how they have fished, and the </w:delText>
        </w:r>
      </w:del>
      <w:ins w:id="97" w:author="Katie Lankowicz" w:date="2025-04-15T15:27:00Z" w16du:dateUtc="2025-04-15T19:27:00Z">
        <w:r w:rsidR="00CC5127">
          <w:rPr>
            <w:rFonts w:ascii="Times New Roman" w:eastAsia="Times New Roman" w:hAnsi="Times New Roman" w:cs="Times New Roman"/>
            <w:sz w:val="24"/>
            <w:szCs w:val="24"/>
          </w:rPr>
          <w:t xml:space="preserve"> to identify the </w:t>
        </w:r>
      </w:ins>
      <w:r>
        <w:rPr>
          <w:rFonts w:ascii="Times New Roman" w:eastAsia="Times New Roman" w:hAnsi="Times New Roman" w:cs="Times New Roman"/>
          <w:sz w:val="24"/>
          <w:szCs w:val="24"/>
        </w:rPr>
        <w:t xml:space="preserve">species that they targeted during each </w:t>
      </w:r>
      <w:ins w:id="98" w:author="Katie Lankowicz" w:date="2025-04-15T15:59:00Z" w16du:dateUtc="2025-04-15T19:59:00Z">
        <w:r w:rsidR="001C0E1C">
          <w:rPr>
            <w:rFonts w:ascii="Times New Roman" w:eastAsia="Times New Roman" w:hAnsi="Times New Roman" w:cs="Times New Roman"/>
            <w:sz w:val="24"/>
            <w:szCs w:val="24"/>
          </w:rPr>
          <w:t>management</w:t>
        </w:r>
      </w:ins>
      <w:del w:id="99" w:author="Katie Lankowicz" w:date="2025-04-15T21:21:00Z" w16du:dateUtc="2025-04-16T01:21:00Z">
        <w:r w:rsidDel="00653AB5">
          <w:rPr>
            <w:rFonts w:ascii="Times New Roman" w:eastAsia="Times New Roman" w:hAnsi="Times New Roman" w:cs="Times New Roman"/>
            <w:sz w:val="24"/>
            <w:szCs w:val="24"/>
          </w:rPr>
          <w:delText>time</w:delText>
        </w:r>
      </w:del>
      <w:r>
        <w:rPr>
          <w:rFonts w:ascii="Times New Roman" w:eastAsia="Times New Roman" w:hAnsi="Times New Roman" w:cs="Times New Roman"/>
          <w:sz w:val="24"/>
          <w:szCs w:val="24"/>
        </w:rPr>
        <w:t xml:space="preserve"> period. </w:t>
      </w:r>
      <w:commentRangeEnd w:id="95"/>
      <w:r w:rsidR="00CC5127">
        <w:rPr>
          <w:rStyle w:val="CommentReference"/>
        </w:rPr>
        <w:commentReference w:id="95"/>
      </w:r>
      <w:r>
        <w:rPr>
          <w:rFonts w:ascii="Times New Roman" w:eastAsia="Times New Roman" w:hAnsi="Times New Roman" w:cs="Times New Roman"/>
          <w:sz w:val="24"/>
          <w:szCs w:val="24"/>
        </w:rPr>
        <w:t>This approach allowed us to map the cod “footprint” or distribution in each</w:t>
      </w:r>
      <w:del w:id="100" w:author="Katie Lankowicz" w:date="2025-04-15T21:28:00Z" w16du:dateUtc="2025-04-16T01:28:00Z">
        <w:r w:rsidDel="00653AB5">
          <w:rPr>
            <w:rFonts w:ascii="Times New Roman" w:eastAsia="Times New Roman" w:hAnsi="Times New Roman" w:cs="Times New Roman"/>
            <w:sz w:val="24"/>
            <w:szCs w:val="24"/>
          </w:rPr>
          <w:delText xml:space="preserve"> time</w:delText>
        </w:r>
      </w:del>
      <w:r>
        <w:rPr>
          <w:rFonts w:ascii="Times New Roman" w:eastAsia="Times New Roman" w:hAnsi="Times New Roman" w:cs="Times New Roman"/>
          <w:sz w:val="24"/>
          <w:szCs w:val="24"/>
        </w:rPr>
        <w:t xml:space="preserve"> period, as well as identify how </w:t>
      </w:r>
      <w:del w:id="101" w:author="Katie Lankowicz" w:date="2025-04-15T15:26:00Z" w16du:dateUtc="2025-04-15T19:26:00Z">
        <w:r w:rsidDel="00CC5127">
          <w:rPr>
            <w:rFonts w:ascii="Times New Roman" w:eastAsia="Times New Roman" w:hAnsi="Times New Roman" w:cs="Times New Roman"/>
            <w:sz w:val="24"/>
            <w:szCs w:val="24"/>
          </w:rPr>
          <w:delText xml:space="preserve">they </w:delText>
        </w:r>
      </w:del>
      <w:ins w:id="102" w:author="Katie Lankowicz" w:date="2025-04-15T15:26:00Z" w16du:dateUtc="2025-04-15T19:26:00Z">
        <w:r w:rsidR="00CC5127">
          <w:rPr>
            <w:rFonts w:ascii="Times New Roman" w:eastAsia="Times New Roman" w:hAnsi="Times New Roman" w:cs="Times New Roman"/>
            <w:sz w:val="24"/>
            <w:szCs w:val="24"/>
          </w:rPr>
          <w:t xml:space="preserve">fishers </w:t>
        </w:r>
      </w:ins>
      <w:r>
        <w:rPr>
          <w:rFonts w:ascii="Times New Roman" w:eastAsia="Times New Roman" w:hAnsi="Times New Roman" w:cs="Times New Roman"/>
          <w:sz w:val="24"/>
          <w:szCs w:val="24"/>
        </w:rPr>
        <w:t xml:space="preserve">have modified both where they fish and what they primarily target in response to changing </w:t>
      </w:r>
      <w:del w:id="103" w:author="Katie Lankowicz" w:date="2025-04-15T16:00:00Z" w16du:dateUtc="2025-04-15T20:00:00Z">
        <w:r w:rsidDel="001C0E1C">
          <w:rPr>
            <w:rFonts w:ascii="Times New Roman" w:eastAsia="Times New Roman" w:hAnsi="Times New Roman" w:cs="Times New Roman"/>
            <w:sz w:val="24"/>
            <w:szCs w:val="24"/>
          </w:rPr>
          <w:delText>management regimes</w:delText>
        </w:r>
      </w:del>
      <w:ins w:id="104" w:author="Katie Lankowicz" w:date="2025-04-15T16:00:00Z" w16du:dateUtc="2025-04-15T20:00:00Z">
        <w:r w:rsidR="001C0E1C">
          <w:rPr>
            <w:rFonts w:ascii="Times New Roman" w:eastAsia="Times New Roman" w:hAnsi="Times New Roman" w:cs="Times New Roman"/>
            <w:sz w:val="24"/>
            <w:szCs w:val="24"/>
          </w:rPr>
          <w:t>regulations</w:t>
        </w:r>
      </w:ins>
      <w:r>
        <w:rPr>
          <w:rFonts w:ascii="Times New Roman" w:eastAsia="Times New Roman" w:hAnsi="Times New Roman" w:cs="Times New Roman"/>
          <w:sz w:val="24"/>
          <w:szCs w:val="24"/>
        </w:rPr>
        <w:t xml:space="preserve"> and the ongoing disaster declaration due to reduced abundance estimates for cod and other key species.</w:t>
      </w:r>
    </w:p>
    <w:p w14:paraId="678F9C68" w14:textId="77777777" w:rsidR="00C442A1" w:rsidRDefault="00C442A1">
      <w:pPr>
        <w:spacing w:line="480" w:lineRule="auto"/>
        <w:rPr>
          <w:rFonts w:ascii="Times New Roman" w:eastAsia="Times New Roman" w:hAnsi="Times New Roman" w:cs="Times New Roman"/>
          <w:b/>
          <w:sz w:val="24"/>
          <w:szCs w:val="24"/>
        </w:rPr>
      </w:pPr>
    </w:p>
    <w:p w14:paraId="0B7021B1" w14:textId="77777777" w:rsidR="00C442A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7C949F5" w14:textId="4AA4AF70"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spatial distribution and extent of cod in the </w:t>
      </w:r>
      <w:commentRangeStart w:id="105"/>
      <w:r>
        <w:rPr>
          <w:rFonts w:ascii="Times New Roman" w:eastAsia="Times New Roman" w:hAnsi="Times New Roman" w:cs="Times New Roman"/>
          <w:sz w:val="24"/>
          <w:szCs w:val="24"/>
        </w:rPr>
        <w:t xml:space="preserve">Gulf of Maine (GOM), </w:t>
      </w:r>
      <w:commentRangeEnd w:id="105"/>
      <w:r w:rsidR="001C0E1C">
        <w:rPr>
          <w:rStyle w:val="CommentReference"/>
        </w:rPr>
        <w:commentReference w:id="105"/>
      </w:r>
      <w:r>
        <w:rPr>
          <w:rFonts w:ascii="Times New Roman" w:eastAsia="Times New Roman" w:hAnsi="Times New Roman" w:cs="Times New Roman"/>
          <w:sz w:val="24"/>
          <w:szCs w:val="24"/>
        </w:rPr>
        <w:t>we interviewed Northeast U.S. groundfish fishers and asked them to identify and draw areas on maps where they caught cod during three distinct</w:t>
      </w:r>
      <w:ins w:id="106" w:author="Katie Lankowicz" w:date="2025-04-15T16:00:00Z" w16du:dateUtc="2025-04-15T20:00:00Z">
        <w:r w:rsidR="001C0E1C">
          <w:rPr>
            <w:rFonts w:ascii="Times New Roman" w:eastAsia="Times New Roman" w:hAnsi="Times New Roman" w:cs="Times New Roman"/>
            <w:sz w:val="24"/>
            <w:szCs w:val="24"/>
          </w:rPr>
          <w:t xml:space="preserve"> management</w:t>
        </w:r>
      </w:ins>
      <w:r>
        <w:rPr>
          <w:rFonts w:ascii="Times New Roman" w:eastAsia="Times New Roman" w:hAnsi="Times New Roman" w:cs="Times New Roman"/>
          <w:sz w:val="24"/>
          <w:szCs w:val="24"/>
        </w:rPr>
        <w:t xml:space="preserve"> periods: 2004-2009 (</w:t>
      </w:r>
      <w:del w:id="107" w:author="Katie Lankowicz" w:date="2025-04-15T16:29:00Z" w16du:dateUtc="2025-04-15T20:29:00Z">
        <w:r w:rsidDel="001C0E1C">
          <w:rPr>
            <w:rFonts w:ascii="Times New Roman" w:eastAsia="Times New Roman" w:hAnsi="Times New Roman" w:cs="Times New Roman"/>
            <w:sz w:val="24"/>
            <w:szCs w:val="24"/>
          </w:rPr>
          <w:delText>Days-at-Sea</w:delText>
        </w:r>
      </w:del>
      <w:ins w:id="108" w:author="Katie Lankowicz" w:date="2025-04-15T16:29:00Z" w16du:dateUtc="2025-04-15T20:29:00Z">
        <w:r w:rsidR="001C0E1C">
          <w:rPr>
            <w:rFonts w:ascii="Times New Roman" w:eastAsia="Times New Roman" w:hAnsi="Times New Roman" w:cs="Times New Roman"/>
            <w:sz w:val="24"/>
            <w:szCs w:val="24"/>
          </w:rPr>
          <w:t>days-at-sea</w:t>
        </w:r>
      </w:ins>
      <w:r>
        <w:rPr>
          <w:rFonts w:ascii="Times New Roman" w:eastAsia="Times New Roman" w:hAnsi="Times New Roman" w:cs="Times New Roman"/>
          <w:sz w:val="24"/>
          <w:szCs w:val="24"/>
        </w:rPr>
        <w:t>); 2010-2012</w:t>
      </w:r>
      <w:del w:id="109" w:author="Katie Lankowicz" w:date="2025-04-15T14:52:00Z" w16du:dateUtc="2025-04-15T18:52:00Z">
        <w:r w:rsidDel="00CC5127">
          <w:rPr>
            <w:rFonts w:ascii="Times New Roman" w:eastAsia="Times New Roman" w:hAnsi="Times New Roman" w:cs="Times New Roman"/>
            <w:sz w:val="24"/>
            <w:szCs w:val="24"/>
          </w:rPr>
          <w:delText xml:space="preserve">  </w:delText>
        </w:r>
      </w:del>
      <w:ins w:id="110" w:author="Katie Lankowicz" w:date="2025-04-15T14:52:00Z" w16du:dateUtc="2025-04-15T18:52:00Z">
        <w:r w:rsidR="00CC512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(onset of sectors); and 2013-2022 (sectors with cod cutbacks). These three </w:t>
      </w:r>
      <w:del w:id="111" w:author="Katie Lankowicz" w:date="2025-04-15T15:31:00Z" w16du:dateUtc="2025-04-15T19:31:00Z">
        <w:r w:rsidDel="001C0E1C">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were chosen because they represent major changes in how the fishery was managed and consequently how fishers operated. </w:t>
      </w:r>
      <w:ins w:id="112" w:author="Katie Lankowicz" w:date="2025-04-15T16:01:00Z" w16du:dateUtc="2025-04-15T20:01:00Z">
        <w:r w:rsidR="001C0E1C">
          <w:rPr>
            <w:rFonts w:ascii="Times New Roman" w:eastAsia="Times New Roman" w:hAnsi="Times New Roman" w:cs="Times New Roman"/>
            <w:sz w:val="24"/>
            <w:szCs w:val="24"/>
          </w:rPr>
          <w:t>Q</w:t>
        </w:r>
      </w:ins>
      <w:del w:id="113" w:author="Katie Lankowicz" w:date="2025-04-15T16:01:00Z" w16du:dateUtc="2025-04-15T20:01:00Z">
        <w:r w:rsidDel="001C0E1C">
          <w:rPr>
            <w:rFonts w:ascii="Times New Roman" w:eastAsia="Times New Roman" w:hAnsi="Times New Roman" w:cs="Times New Roman"/>
            <w:sz w:val="24"/>
            <w:szCs w:val="24"/>
          </w:rPr>
          <w:delText>Furthermore, because q</w:delText>
        </w:r>
      </w:del>
      <w:r>
        <w:rPr>
          <w:rFonts w:ascii="Times New Roman" w:eastAsia="Times New Roman" w:hAnsi="Times New Roman" w:cs="Times New Roman"/>
          <w:sz w:val="24"/>
          <w:szCs w:val="24"/>
        </w:rPr>
        <w:t>uotas for the GOM cod stock were cut dramatically from 2012-2015</w:t>
      </w:r>
      <w:del w:id="114" w:author="Katie Lankowicz" w:date="2025-04-15T15:30:00Z" w16du:dateUtc="2025-04-15T19:30:00Z">
        <w:r w:rsidDel="001C0E1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have remained low since, </w:t>
      </w:r>
      <w:ins w:id="115" w:author="Katie Lankowicz" w:date="2025-04-15T16:01:00Z" w16du:dateUtc="2025-04-15T20:01:00Z">
        <w:r w:rsidR="001C0E1C">
          <w:rPr>
            <w:rFonts w:ascii="Times New Roman" w:eastAsia="Times New Roman" w:hAnsi="Times New Roman" w:cs="Times New Roman"/>
            <w:sz w:val="24"/>
            <w:szCs w:val="24"/>
          </w:rPr>
          <w:t xml:space="preserve">and consequently </w:t>
        </w:r>
      </w:ins>
      <w:r>
        <w:rPr>
          <w:rFonts w:ascii="Times New Roman" w:eastAsia="Times New Roman" w:hAnsi="Times New Roman" w:cs="Times New Roman"/>
          <w:sz w:val="24"/>
          <w:szCs w:val="24"/>
        </w:rPr>
        <w:t xml:space="preserve">almost all fishers interviewed avoided cod during the ‘sectors with cod cutbacks’ period. Thus, we also asked fishers to identify areas where they avoided fishing during this </w:t>
      </w:r>
      <w:del w:id="116" w:author="Katie Lankowicz" w:date="2025-04-15T15:31:00Z" w16du:dateUtc="2025-04-15T19:31:00Z">
        <w:r w:rsidDel="001C0E1C">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period specifically due to the risk of catching more cod than their allocated quota.</w:t>
      </w:r>
    </w:p>
    <w:p w14:paraId="302720DC" w14:textId="0C046832"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a semi-structured interview approach to gather fisher ecological knowledge (FEK) of the current and past spatial extent of cod in the Gulf of Maine and Georges Bank </w:t>
      </w:r>
      <w:r>
        <w:rPr>
          <w:rFonts w:ascii="Times New Roman" w:eastAsia="Times New Roman" w:hAnsi="Times New Roman" w:cs="Times New Roman"/>
          <w:sz w:val="24"/>
          <w:szCs w:val="24"/>
        </w:rPr>
        <w:lastRenderedPageBreak/>
        <w:t xml:space="preserve">(DeCelles et al. 2017). We interviewed current and recently retired captains from </w:t>
      </w:r>
      <w:commentRangeStart w:id="117"/>
      <w:r>
        <w:rPr>
          <w:rFonts w:ascii="Times New Roman" w:eastAsia="Times New Roman" w:hAnsi="Times New Roman" w:cs="Times New Roman"/>
          <w:sz w:val="24"/>
          <w:szCs w:val="24"/>
        </w:rPr>
        <w:t>throughout New England</w:t>
      </w:r>
      <w:commentRangeEnd w:id="117"/>
      <w:r w:rsidR="001C0E1C">
        <w:rPr>
          <w:rStyle w:val="CommentReference"/>
        </w:rPr>
        <w:commentReference w:id="117"/>
      </w:r>
      <w:r>
        <w:rPr>
          <w:rFonts w:ascii="Times New Roman" w:eastAsia="Times New Roman" w:hAnsi="Times New Roman" w:cs="Times New Roman"/>
          <w:sz w:val="24"/>
          <w:szCs w:val="24"/>
        </w:rPr>
        <w:t xml:space="preserve">. After our initial contacts were exhausted, we used a snowball approach wherein we asked interviewees to identify other fishers that they thought we should contact. Interviews were conducted at various libraries, coffee shops, homes, fishing vessels, and the Northeastern Seafood Coalition office. All fishers were interviewed separately except in the case where they worked on the same boat; in these instances, they were interviewed as a group. Interviews ranged from 30 minutes </w:t>
      </w:r>
      <w:ins w:id="118" w:author="Katie Lankowicz" w:date="2025-04-15T15:36:00Z" w16du:dateUtc="2025-04-15T19:36:00Z">
        <w:r w:rsidR="001C0E1C">
          <w:rPr>
            <w:rFonts w:ascii="Times New Roman" w:eastAsia="Times New Roman" w:hAnsi="Times New Roman" w:cs="Times New Roman"/>
            <w:sz w:val="24"/>
            <w:szCs w:val="24"/>
          </w:rPr>
          <w:t>to</w:t>
        </w:r>
      </w:ins>
      <w:del w:id="119" w:author="Katie Lankowicz" w:date="2025-04-15T15:36:00Z" w16du:dateUtc="2025-04-15T19:36:00Z">
        <w:r w:rsidDel="001C0E1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2.5 hours depending on </w:t>
      </w:r>
      <w:del w:id="120" w:author="Katie Lankowicz" w:date="2025-04-15T15:37:00Z" w16du:dateUtc="2025-04-15T19:37:00Z">
        <w:r w:rsidDel="001C0E1C">
          <w:rPr>
            <w:rFonts w:ascii="Times New Roman" w:eastAsia="Times New Roman" w:hAnsi="Times New Roman" w:cs="Times New Roman"/>
            <w:sz w:val="24"/>
            <w:szCs w:val="24"/>
          </w:rPr>
          <w:delText xml:space="preserve">the </w:delText>
        </w:r>
      </w:del>
      <w:ins w:id="121" w:author="Katie Lankowicz" w:date="2025-04-15T15:37:00Z" w16du:dateUtc="2025-04-15T19:37:00Z">
        <w:r w:rsidR="001C0E1C">
          <w:rPr>
            <w:rFonts w:ascii="Times New Roman" w:eastAsia="Times New Roman" w:hAnsi="Times New Roman" w:cs="Times New Roman"/>
            <w:sz w:val="24"/>
            <w:szCs w:val="24"/>
          </w:rPr>
          <w:t xml:space="preserve">individual </w:t>
        </w:r>
      </w:ins>
      <w:del w:id="122" w:author="Katie Lankowicz" w:date="2025-04-15T15:37:00Z" w16du:dateUtc="2025-04-15T19:37:00Z">
        <w:r w:rsidDel="001C0E1C">
          <w:rPr>
            <w:rFonts w:ascii="Times New Roman" w:eastAsia="Times New Roman" w:hAnsi="Times New Roman" w:cs="Times New Roman"/>
            <w:sz w:val="24"/>
            <w:szCs w:val="24"/>
          </w:rPr>
          <w:delText xml:space="preserve">time </w:delText>
        </w:r>
      </w:del>
      <w:ins w:id="123" w:author="Katie Lankowicz" w:date="2025-04-15T15:37:00Z" w16du:dateUtc="2025-04-15T19:37:00Z">
        <w:r w:rsidR="001C0E1C">
          <w:rPr>
            <w:rFonts w:ascii="Times New Roman" w:eastAsia="Times New Roman" w:hAnsi="Times New Roman" w:cs="Times New Roman"/>
            <w:sz w:val="24"/>
            <w:szCs w:val="24"/>
          </w:rPr>
          <w:t xml:space="preserve">availability </w:t>
        </w:r>
      </w:ins>
      <w:r>
        <w:rPr>
          <w:rFonts w:ascii="Times New Roman" w:eastAsia="Times New Roman" w:hAnsi="Times New Roman" w:cs="Times New Roman"/>
          <w:sz w:val="24"/>
          <w:szCs w:val="24"/>
        </w:rPr>
        <w:t xml:space="preserve">and </w:t>
      </w:r>
      <w:ins w:id="124" w:author="Katie Lankowicz" w:date="2025-04-15T15:37:00Z" w16du:dateUtc="2025-04-15T19:37:00Z">
        <w:r w:rsidR="001C0E1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information each fisher was willing to share.</w:t>
      </w:r>
      <w:moveToRangeStart w:id="125" w:author="Katie Lankowicz" w:date="2025-04-15T16:20:00Z" w:name="move195626429"/>
      <w:del w:id="126" w:author="Katie Lankowicz" w:date="2025-04-15T16:20:00Z" w16du:dateUtc="2025-04-15T20:20:00Z">
        <w:r w:rsidR="001C0E1C" w:rsidRPr="001C0E1C" w:rsidDel="001C0E1C">
          <w:rPr>
            <w:rFonts w:ascii="Times New Roman" w:eastAsia="Times New Roman" w:hAnsi="Times New Roman" w:cs="Times New Roman"/>
            <w:sz w:val="24"/>
            <w:szCs w:val="24"/>
          </w:rPr>
          <w:delText>To examine spatial and temporal patterns in the distribution of cod in the Gulf of Maine and Georges Bank</w:delText>
        </w:r>
      </w:del>
      <w:ins w:id="127" w:author="Katie Lankowicz" w:date="2025-04-15T16:20:00Z" w16du:dateUtc="2025-04-15T20:20:00Z">
        <w:r w:rsidR="001C0E1C">
          <w:rPr>
            <w:rFonts w:ascii="Times New Roman" w:eastAsia="Times New Roman" w:hAnsi="Times New Roman" w:cs="Times New Roman"/>
            <w:sz w:val="24"/>
            <w:szCs w:val="24"/>
          </w:rPr>
          <w:t xml:space="preserve"> In total</w:t>
        </w:r>
      </w:ins>
      <w:r w:rsidR="001C0E1C" w:rsidRPr="001C0E1C">
        <w:rPr>
          <w:rFonts w:ascii="Times New Roman" w:eastAsia="Times New Roman" w:hAnsi="Times New Roman" w:cs="Times New Roman"/>
          <w:sz w:val="24"/>
          <w:szCs w:val="24"/>
        </w:rPr>
        <w:t xml:space="preserve">, 27 fishers were interviewed between November 2022 and March 2024. </w:t>
      </w:r>
      <w:moveToRangeEnd w:id="125"/>
    </w:p>
    <w:p w14:paraId="68245E21" w14:textId="3BB58AC5" w:rsidR="00C442A1" w:rsidRDefault="00000000">
      <w:pPr>
        <w:spacing w:line="480" w:lineRule="auto"/>
        <w:ind w:firstLine="720"/>
        <w:rPr>
          <w:rFonts w:ascii="Times New Roman" w:eastAsia="Times New Roman" w:hAnsi="Times New Roman" w:cs="Times New Roman"/>
          <w:sz w:val="24"/>
          <w:szCs w:val="24"/>
        </w:rPr>
        <w:pPrChange w:id="128" w:author="Katie Lankowicz" w:date="2025-04-15T15:37:00Z" w16du:dateUtc="2025-04-15T19:37:00Z">
          <w:pPr>
            <w:spacing w:line="480" w:lineRule="auto"/>
            <w:ind w:firstLine="20"/>
          </w:pPr>
        </w:pPrChange>
      </w:pPr>
      <w:r>
        <w:rPr>
          <w:rFonts w:ascii="Times New Roman" w:eastAsia="Times New Roman" w:hAnsi="Times New Roman" w:cs="Times New Roman"/>
          <w:sz w:val="24"/>
          <w:szCs w:val="24"/>
        </w:rPr>
        <w:t xml:space="preserve">To understand the extent of each fisher’s experience fishing in the GOM, interviews started with questions regarding their age and years of experience fishing, groundfishing, and targeting cod in the Gulf of Maine and Georges Bank. Next, we asked the same set of questions </w:t>
      </w:r>
      <w:del w:id="129" w:author="Katie Lankowicz" w:date="2025-04-15T16:03:00Z" w16du:dateUtc="2025-04-15T20:03:00Z">
        <w:r w:rsidDel="001C0E1C">
          <w:rPr>
            <w:rFonts w:ascii="Times New Roman" w:eastAsia="Times New Roman" w:hAnsi="Times New Roman" w:cs="Times New Roman"/>
            <w:sz w:val="24"/>
            <w:szCs w:val="24"/>
          </w:rPr>
          <w:delText xml:space="preserve">across </w:delText>
        </w:r>
      </w:del>
      <w:ins w:id="130" w:author="Katie Lankowicz" w:date="2025-04-15T16:03:00Z" w16du:dateUtc="2025-04-15T20:03:00Z">
        <w:r w:rsidR="001C0E1C">
          <w:rPr>
            <w:rFonts w:ascii="Times New Roman" w:eastAsia="Times New Roman" w:hAnsi="Times New Roman" w:cs="Times New Roman"/>
            <w:sz w:val="24"/>
            <w:szCs w:val="24"/>
          </w:rPr>
          <w:t xml:space="preserve">within </w:t>
        </w:r>
      </w:ins>
      <w:r>
        <w:rPr>
          <w:rFonts w:ascii="Times New Roman" w:eastAsia="Times New Roman" w:hAnsi="Times New Roman" w:cs="Times New Roman"/>
          <w:sz w:val="24"/>
          <w:szCs w:val="24"/>
        </w:rPr>
        <w:t xml:space="preserve">each </w:t>
      </w:r>
      <w:ins w:id="131" w:author="Katie Lankowicz" w:date="2025-04-15T16:03:00Z" w16du:dateUtc="2025-04-15T20:03:00Z">
        <w:r w:rsidR="001C0E1C">
          <w:rPr>
            <w:rFonts w:ascii="Times New Roman" w:eastAsia="Times New Roman" w:hAnsi="Times New Roman" w:cs="Times New Roman"/>
            <w:sz w:val="24"/>
            <w:szCs w:val="24"/>
          </w:rPr>
          <w:t xml:space="preserve">management </w:t>
        </w:r>
      </w:ins>
      <w:del w:id="132" w:author="Katie Lankowicz" w:date="2025-04-15T21:29:00Z" w16du:dateUtc="2025-04-16T01:29: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(see Table 1). </w:t>
      </w:r>
      <w:ins w:id="133" w:author="Katie Lankowicz" w:date="2025-04-15T16:03:00Z" w16du:dateUtc="2025-04-15T20:03:00Z">
        <w:r w:rsidR="001C0E1C">
          <w:rPr>
            <w:rFonts w:ascii="Times New Roman" w:eastAsia="Times New Roman" w:hAnsi="Times New Roman" w:cs="Times New Roman"/>
            <w:sz w:val="24"/>
            <w:szCs w:val="24"/>
          </w:rPr>
          <w:t>W</w:t>
        </w:r>
      </w:ins>
      <w:del w:id="134" w:author="Katie Lankowicz" w:date="2025-04-15T16:03:00Z" w16du:dateUtc="2025-04-15T20:03:00Z">
        <w:r w:rsidDel="001C0E1C">
          <w:rPr>
            <w:rFonts w:ascii="Times New Roman" w:eastAsia="Times New Roman" w:hAnsi="Times New Roman" w:cs="Times New Roman"/>
            <w:sz w:val="24"/>
            <w:szCs w:val="24"/>
          </w:rPr>
          <w:delText>First, w</w:delText>
        </w:r>
      </w:del>
      <w:r>
        <w:rPr>
          <w:rFonts w:ascii="Times New Roman" w:eastAsia="Times New Roman" w:hAnsi="Times New Roman" w:cs="Times New Roman"/>
          <w:sz w:val="24"/>
          <w:szCs w:val="24"/>
        </w:rPr>
        <w:t>e wanted to capture how much time each fisher spent targeting cod, and therefore how knowledgeable they would be about where to find cod during each</w:t>
      </w:r>
      <w:del w:id="135" w:author="Katie Lankowicz" w:date="2025-04-15T21:29:00Z" w16du:dateUtc="2025-04-16T01:29:00Z">
        <w:r w:rsidDel="00653AB5">
          <w:rPr>
            <w:rFonts w:ascii="Times New Roman" w:eastAsia="Times New Roman" w:hAnsi="Times New Roman" w:cs="Times New Roman"/>
            <w:sz w:val="24"/>
            <w:szCs w:val="24"/>
          </w:rPr>
          <w:delText xml:space="preserve"> time</w:delText>
        </w:r>
      </w:del>
      <w:r>
        <w:rPr>
          <w:rFonts w:ascii="Times New Roman" w:eastAsia="Times New Roman" w:hAnsi="Times New Roman" w:cs="Times New Roman"/>
          <w:sz w:val="24"/>
          <w:szCs w:val="24"/>
        </w:rPr>
        <w:t xml:space="preserve"> period. These questions included how many days on average they spent groundfishing, what percentage of those days were spent targeting cod, and how much cod they caught per year on average during each</w:t>
      </w:r>
      <w:del w:id="136" w:author="Katie Lankowicz" w:date="2025-04-15T21:29:00Z" w16du:dateUtc="2025-04-16T01:29:00Z">
        <w:r w:rsidDel="00653AB5">
          <w:rPr>
            <w:rFonts w:ascii="Times New Roman" w:eastAsia="Times New Roman" w:hAnsi="Times New Roman" w:cs="Times New Roman"/>
            <w:sz w:val="24"/>
            <w:szCs w:val="24"/>
          </w:rPr>
          <w:delText xml:space="preserve"> time</w:delText>
        </w:r>
      </w:del>
      <w:r>
        <w:rPr>
          <w:rFonts w:ascii="Times New Roman" w:eastAsia="Times New Roman" w:hAnsi="Times New Roman" w:cs="Times New Roman"/>
          <w:sz w:val="24"/>
          <w:szCs w:val="24"/>
        </w:rPr>
        <w:t xml:space="preserve"> period. After learning about their fishing practices, we asked interviewees to draw polygons for each </w:t>
      </w:r>
      <w:del w:id="137" w:author="Katie Lankowicz" w:date="2025-04-15T21:29:00Z" w16du:dateUtc="2025-04-16T01:29: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on either </w:t>
      </w:r>
      <w:commentRangeStart w:id="138"/>
      <w:r>
        <w:rPr>
          <w:rFonts w:ascii="Times New Roman" w:eastAsia="Times New Roman" w:hAnsi="Times New Roman" w:cs="Times New Roman"/>
          <w:sz w:val="24"/>
          <w:szCs w:val="24"/>
        </w:rPr>
        <w:t>printed NOAA nautical charts or Google Earth Pro</w:t>
      </w:r>
      <w:commentRangeEnd w:id="138"/>
      <w:r w:rsidR="001C0E1C">
        <w:rPr>
          <w:rStyle w:val="CommentReference"/>
        </w:rPr>
        <w:commentReference w:id="138"/>
      </w:r>
      <w:r>
        <w:rPr>
          <w:rFonts w:ascii="Times New Roman" w:eastAsia="Times New Roman" w:hAnsi="Times New Roman" w:cs="Times New Roman"/>
          <w:sz w:val="24"/>
          <w:szCs w:val="24"/>
        </w:rPr>
        <w:t xml:space="preserve">. The polygons denoted (1) where they actively fished for groundfish and (2) areas </w:t>
      </w:r>
      <w:ins w:id="139" w:author="Katie Lankowicz" w:date="2025-04-15T15:39:00Z" w16du:dateUtc="2025-04-15T19:39:00Z">
        <w:r w:rsidR="001C0E1C">
          <w:rPr>
            <w:rFonts w:ascii="Times New Roman" w:eastAsia="Times New Roman" w:hAnsi="Times New Roman" w:cs="Times New Roman"/>
            <w:sz w:val="24"/>
            <w:szCs w:val="24"/>
          </w:rPr>
          <w:t>where</w:t>
        </w:r>
      </w:ins>
      <w:del w:id="140" w:author="Katie Lankowicz" w:date="2025-04-15T15:39:00Z" w16du:dateUtc="2025-04-15T19:39:00Z">
        <w:r w:rsidDel="001C0E1C">
          <w:rPr>
            <w:rFonts w:ascii="Times New Roman" w:eastAsia="Times New Roman" w:hAnsi="Times New Roman" w:cs="Times New Roman"/>
            <w:sz w:val="24"/>
            <w:szCs w:val="24"/>
          </w:rPr>
          <w:delText>that</w:delText>
        </w:r>
      </w:del>
      <w:r>
        <w:rPr>
          <w:rFonts w:ascii="Times New Roman" w:eastAsia="Times New Roman" w:hAnsi="Times New Roman" w:cs="Times New Roman"/>
          <w:sz w:val="24"/>
          <w:szCs w:val="24"/>
        </w:rPr>
        <w:t xml:space="preserve"> they targeted and caught cod.</w:t>
      </w:r>
    </w:p>
    <w:p w14:paraId="563BF965" w14:textId="5EE7A4A3"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cod-specific polygon drawn, we asked the </w:t>
      </w:r>
      <w:ins w:id="141" w:author="Katie Lankowicz" w:date="2025-04-15T16:10:00Z" w16du:dateUtc="2025-04-15T20:10:00Z">
        <w:r w:rsidR="001C0E1C">
          <w:rPr>
            <w:rFonts w:ascii="Times New Roman" w:eastAsia="Times New Roman" w:hAnsi="Times New Roman" w:cs="Times New Roman"/>
            <w:sz w:val="24"/>
            <w:szCs w:val="24"/>
          </w:rPr>
          <w:t xml:space="preserve">fished </w:t>
        </w:r>
      </w:ins>
      <w:r>
        <w:rPr>
          <w:rFonts w:ascii="Times New Roman" w:eastAsia="Times New Roman" w:hAnsi="Times New Roman" w:cs="Times New Roman"/>
          <w:sz w:val="24"/>
          <w:szCs w:val="24"/>
        </w:rPr>
        <w:t xml:space="preserve">depth, time of year (specific month(s)), time of day (day/night), and </w:t>
      </w:r>
      <w:commentRangeStart w:id="142"/>
      <w:r>
        <w:rPr>
          <w:rFonts w:ascii="Times New Roman" w:eastAsia="Times New Roman" w:hAnsi="Times New Roman" w:cs="Times New Roman"/>
          <w:sz w:val="24"/>
          <w:szCs w:val="24"/>
        </w:rPr>
        <w:t xml:space="preserve">abundance (low, medium, or high) </w:t>
      </w:r>
      <w:commentRangeEnd w:id="142"/>
      <w:r w:rsidR="001C0E1C">
        <w:rPr>
          <w:rStyle w:val="CommentReference"/>
        </w:rPr>
        <w:commentReference w:id="142"/>
      </w:r>
      <w:r>
        <w:rPr>
          <w:rFonts w:ascii="Times New Roman" w:eastAsia="Times New Roman" w:hAnsi="Times New Roman" w:cs="Times New Roman"/>
          <w:sz w:val="24"/>
          <w:szCs w:val="24"/>
        </w:rPr>
        <w:t xml:space="preserve">of cod that </w:t>
      </w:r>
      <w:del w:id="143" w:author="Katie Lankowicz" w:date="2025-04-15T16:11:00Z" w16du:dateUtc="2025-04-15T20:11:00Z">
        <w:r w:rsidDel="001C0E1C">
          <w:rPr>
            <w:rFonts w:ascii="Times New Roman" w:eastAsia="Times New Roman" w:hAnsi="Times New Roman" w:cs="Times New Roman"/>
            <w:sz w:val="24"/>
            <w:szCs w:val="24"/>
          </w:rPr>
          <w:delText xml:space="preserve">could </w:delText>
        </w:r>
      </w:del>
      <w:ins w:id="144" w:author="Katie Lankowicz" w:date="2025-04-15T16:11:00Z" w16du:dateUtc="2025-04-15T20:11:00Z">
        <w:r w:rsidR="001C0E1C">
          <w:rPr>
            <w:rFonts w:ascii="Times New Roman" w:eastAsia="Times New Roman" w:hAnsi="Times New Roman" w:cs="Times New Roman"/>
            <w:sz w:val="24"/>
            <w:szCs w:val="24"/>
          </w:rPr>
          <w:t xml:space="preserve">were </w:t>
        </w:r>
      </w:ins>
      <w:del w:id="145" w:author="Katie Lankowicz" w:date="2025-04-15T16:11:00Z" w16du:dateUtc="2025-04-15T20:11:00Z">
        <w:r w:rsidDel="001C0E1C">
          <w:rPr>
            <w:rFonts w:ascii="Times New Roman" w:eastAsia="Times New Roman" w:hAnsi="Times New Roman" w:cs="Times New Roman"/>
            <w:sz w:val="24"/>
            <w:szCs w:val="24"/>
          </w:rPr>
          <w:lastRenderedPageBreak/>
          <w:delText xml:space="preserve">be </w:delText>
        </w:r>
      </w:del>
      <w:r>
        <w:rPr>
          <w:rFonts w:ascii="Times New Roman" w:eastAsia="Times New Roman" w:hAnsi="Times New Roman" w:cs="Times New Roman"/>
          <w:sz w:val="24"/>
          <w:szCs w:val="24"/>
        </w:rPr>
        <w:t>caught with</w:t>
      </w:r>
      <w:ins w:id="146" w:author="Katie Lankowicz" w:date="2025-04-15T16:11:00Z" w16du:dateUtc="2025-04-15T20:11:00Z">
        <w:r w:rsidR="001C0E1C">
          <w:rPr>
            <w:rFonts w:ascii="Times New Roman" w:eastAsia="Times New Roman" w:hAnsi="Times New Roman" w:cs="Times New Roman"/>
            <w:sz w:val="24"/>
            <w:szCs w:val="24"/>
          </w:rPr>
          <w:t>in</w:t>
        </w:r>
      </w:ins>
      <w:r>
        <w:rPr>
          <w:rFonts w:ascii="Times New Roman" w:eastAsia="Times New Roman" w:hAnsi="Times New Roman" w:cs="Times New Roman"/>
          <w:sz w:val="24"/>
          <w:szCs w:val="24"/>
        </w:rPr>
        <w:t xml:space="preserve"> it. For the final </w:t>
      </w:r>
      <w:ins w:id="147" w:author="Katie Lankowicz" w:date="2025-04-15T16:07:00Z" w16du:dateUtc="2025-04-15T20:07:00Z">
        <w:r w:rsidR="001C0E1C">
          <w:rPr>
            <w:rFonts w:ascii="Times New Roman" w:eastAsia="Times New Roman" w:hAnsi="Times New Roman" w:cs="Times New Roman"/>
            <w:sz w:val="24"/>
            <w:szCs w:val="24"/>
          </w:rPr>
          <w:t>management</w:t>
        </w:r>
      </w:ins>
      <w:del w:id="148" w:author="Katie Lankowicz" w:date="2025-04-15T21:30:00Z" w16du:dateUtc="2025-04-16T01:30:00Z">
        <w:r w:rsidDel="00653AB5">
          <w:rPr>
            <w:rFonts w:ascii="Times New Roman" w:eastAsia="Times New Roman" w:hAnsi="Times New Roman" w:cs="Times New Roman"/>
            <w:sz w:val="24"/>
            <w:szCs w:val="24"/>
          </w:rPr>
          <w:delText>time</w:delText>
        </w:r>
      </w:del>
      <w:r>
        <w:rPr>
          <w:rFonts w:ascii="Times New Roman" w:eastAsia="Times New Roman" w:hAnsi="Times New Roman" w:cs="Times New Roman"/>
          <w:sz w:val="24"/>
          <w:szCs w:val="24"/>
        </w:rPr>
        <w:t xml:space="preserve"> period, fishers were also asked to draw polygons of areas that they no longer fished </w:t>
      </w:r>
      <w:del w:id="149" w:author="Katie Lankowicz" w:date="2025-04-15T16:09:00Z" w16du:dateUtc="2025-04-15T20:09:00Z">
        <w:r w:rsidDel="001C0E1C">
          <w:rPr>
            <w:rFonts w:ascii="Times New Roman" w:eastAsia="Times New Roman" w:hAnsi="Times New Roman" w:cs="Times New Roman"/>
            <w:sz w:val="24"/>
            <w:szCs w:val="24"/>
          </w:rPr>
          <w:delText xml:space="preserve">in order </w:delText>
        </w:r>
      </w:del>
      <w:r>
        <w:rPr>
          <w:rFonts w:ascii="Times New Roman" w:eastAsia="Times New Roman" w:hAnsi="Times New Roman" w:cs="Times New Roman"/>
          <w:sz w:val="24"/>
          <w:szCs w:val="24"/>
        </w:rPr>
        <w:t xml:space="preserve">to avoid cod. If a fisher had accidentally caught cod in an area during this </w:t>
      </w:r>
      <w:del w:id="150" w:author="Katie Lankowicz" w:date="2025-04-15T21:30:00Z" w16du:dateUtc="2025-04-16T01:30: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and avoided it after, the polygon was </w:t>
      </w:r>
      <w:del w:id="151" w:author="Katie Lankowicz" w:date="2025-04-15T16:07:00Z" w16du:dateUtc="2025-04-15T20:07:00Z">
        <w:r w:rsidDel="001C0E1C">
          <w:rPr>
            <w:rFonts w:ascii="Times New Roman" w:eastAsia="Times New Roman" w:hAnsi="Times New Roman" w:cs="Times New Roman"/>
            <w:sz w:val="24"/>
            <w:szCs w:val="24"/>
          </w:rPr>
          <w:delText xml:space="preserve">only </w:delText>
        </w:r>
      </w:del>
      <w:r>
        <w:rPr>
          <w:rFonts w:ascii="Times New Roman" w:eastAsia="Times New Roman" w:hAnsi="Times New Roman" w:cs="Times New Roman"/>
          <w:sz w:val="24"/>
          <w:szCs w:val="24"/>
        </w:rPr>
        <w:t>documented as a cod</w:t>
      </w:r>
      <w:ins w:id="152" w:author="Katie Lankowicz" w:date="2025-04-15T16:08:00Z" w16du:dateUtc="2025-04-15T20:08:00Z">
        <w:r w:rsidR="001C0E1C">
          <w:rPr>
            <w:rFonts w:ascii="Times New Roman" w:eastAsia="Times New Roman" w:hAnsi="Times New Roman" w:cs="Times New Roman"/>
            <w:sz w:val="24"/>
            <w:szCs w:val="24"/>
          </w:rPr>
          <w:t>-targeting</w:t>
        </w:r>
      </w:ins>
      <w:r>
        <w:rPr>
          <w:rFonts w:ascii="Times New Roman" w:eastAsia="Times New Roman" w:hAnsi="Times New Roman" w:cs="Times New Roman"/>
          <w:sz w:val="24"/>
          <w:szCs w:val="24"/>
        </w:rPr>
        <w:t xml:space="preserve"> </w:t>
      </w:r>
      <w:del w:id="153" w:author="Katie Lankowicz" w:date="2025-04-15T16:09:00Z" w16du:dateUtc="2025-04-15T20:09:00Z">
        <w:r w:rsidDel="001C0E1C">
          <w:rPr>
            <w:rFonts w:ascii="Times New Roman" w:eastAsia="Times New Roman" w:hAnsi="Times New Roman" w:cs="Times New Roman"/>
            <w:sz w:val="24"/>
            <w:szCs w:val="24"/>
          </w:rPr>
          <w:delText>polygon</w:delText>
        </w:r>
      </w:del>
      <w:ins w:id="154" w:author="Katie Lankowicz" w:date="2025-04-15T16:09:00Z" w16du:dateUtc="2025-04-15T20:09:00Z">
        <w:r w:rsidR="001C0E1C">
          <w:rPr>
            <w:rFonts w:ascii="Times New Roman" w:eastAsia="Times New Roman" w:hAnsi="Times New Roman" w:cs="Times New Roman"/>
            <w:sz w:val="24"/>
            <w:szCs w:val="24"/>
          </w:rPr>
          <w:t>area</w:t>
        </w:r>
      </w:ins>
      <w:del w:id="155" w:author="Katie Lankowicz" w:date="2025-04-15T16:08:00Z" w16du:dateUtc="2025-04-15T20:08:00Z">
        <w:r w:rsidDel="001C0E1C">
          <w:rPr>
            <w:rFonts w:ascii="Times New Roman" w:eastAsia="Times New Roman" w:hAnsi="Times New Roman" w:cs="Times New Roman"/>
            <w:sz w:val="24"/>
            <w:szCs w:val="24"/>
          </w:rPr>
          <w:delText xml:space="preserve"> since they caught fish in it between 2013 and 2022</w:delText>
        </w:r>
      </w:del>
      <w:r>
        <w:rPr>
          <w:rFonts w:ascii="Times New Roman" w:eastAsia="Times New Roman" w:hAnsi="Times New Roman" w:cs="Times New Roman"/>
          <w:sz w:val="24"/>
          <w:szCs w:val="24"/>
        </w:rPr>
        <w:t xml:space="preserve">. For polygons designated as avoidance areas, we asked the depth, time of year (specific month(s)), and time of day (day/night) when they avoided an area based on their historical knowledge of cod. After completing the maps, we asked interviewees if they had observed any changes in the cod footprint and/or cod population abundances over the past 20 years. </w:t>
      </w:r>
    </w:p>
    <w:p w14:paraId="55DB76A0" w14:textId="2DCB4C71"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hand</w:t>
      </w:r>
      <w:ins w:id="156" w:author="Katie Lankowicz" w:date="2025-04-15T21:30:00Z" w16du:dateUtc="2025-04-16T01:30:00Z">
        <w:r w:rsidR="00653AB5">
          <w:rPr>
            <w:rFonts w:ascii="Times New Roman" w:eastAsia="Times New Roman" w:hAnsi="Times New Roman" w:cs="Times New Roman"/>
            <w:sz w:val="24"/>
            <w:szCs w:val="24"/>
          </w:rPr>
          <w:t>-</w:t>
        </w:r>
      </w:ins>
      <w:del w:id="157" w:author="Katie Lankowicz" w:date="2025-04-15T21:30:00Z" w16du:dateUtc="2025-04-16T01:30:00Z">
        <w:r w:rsidDel="00653AB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drawn maps created from each interview were </w:t>
      </w:r>
      <w:del w:id="158" w:author="Katie Lankowicz" w:date="2025-04-15T16:16:00Z" w16du:dateUtc="2025-04-15T20:16:00Z">
        <w:r w:rsidDel="001C0E1C">
          <w:rPr>
            <w:rFonts w:ascii="Times New Roman" w:eastAsia="Times New Roman" w:hAnsi="Times New Roman" w:cs="Times New Roman"/>
            <w:sz w:val="24"/>
            <w:szCs w:val="24"/>
          </w:rPr>
          <w:delText>entered into</w:delText>
        </w:r>
      </w:del>
      <w:ins w:id="159" w:author="Katie Lankowicz" w:date="2025-04-15T16:16:00Z" w16du:dateUtc="2025-04-15T20:16:00Z">
        <w:r w:rsidR="001C0E1C">
          <w:rPr>
            <w:rFonts w:ascii="Times New Roman" w:eastAsia="Times New Roman" w:hAnsi="Times New Roman" w:cs="Times New Roman"/>
            <w:sz w:val="24"/>
            <w:szCs w:val="24"/>
          </w:rPr>
          <w:t>digitized in</w:t>
        </w:r>
      </w:ins>
      <w:r>
        <w:rPr>
          <w:rFonts w:ascii="Times New Roman" w:eastAsia="Times New Roman" w:hAnsi="Times New Roman" w:cs="Times New Roman"/>
          <w:sz w:val="24"/>
          <w:szCs w:val="24"/>
        </w:rPr>
        <w:t xml:space="preserve"> </w:t>
      </w:r>
      <w:commentRangeStart w:id="160"/>
      <w:r>
        <w:rPr>
          <w:rFonts w:ascii="Times New Roman" w:eastAsia="Times New Roman" w:hAnsi="Times New Roman" w:cs="Times New Roman"/>
          <w:sz w:val="24"/>
          <w:szCs w:val="24"/>
        </w:rPr>
        <w:t>Google Earth Pro</w:t>
      </w:r>
      <w:commentRangeEnd w:id="160"/>
      <w:r w:rsidR="001C0E1C">
        <w:rPr>
          <w:rStyle w:val="CommentReference"/>
        </w:rPr>
        <w:commentReference w:id="160"/>
      </w:r>
      <w:r>
        <w:rPr>
          <w:rFonts w:ascii="Times New Roman" w:eastAsia="Times New Roman" w:hAnsi="Times New Roman" w:cs="Times New Roman"/>
          <w:sz w:val="24"/>
          <w:szCs w:val="24"/>
        </w:rPr>
        <w:t xml:space="preserve">. Specifically, a cod footprint KML file was created by drawing in all polygons and </w:t>
      </w:r>
      <w:del w:id="161" w:author="Katie Lankowicz" w:date="2025-04-15T16:12:00Z" w16du:dateUtc="2025-04-15T20:12:00Z">
        <w:r w:rsidDel="001C0E1C">
          <w:rPr>
            <w:rFonts w:ascii="Times New Roman" w:eastAsia="Times New Roman" w:hAnsi="Times New Roman" w:cs="Times New Roman"/>
            <w:sz w:val="24"/>
            <w:szCs w:val="24"/>
          </w:rPr>
          <w:delText xml:space="preserve">denoting in the description box for each the </w:delText>
        </w:r>
      </w:del>
      <w:del w:id="162" w:author="Katie Lankowicz" w:date="2025-04-15T15:31:00Z" w16du:dateUtc="2025-04-15T19:31:00Z">
        <w:r w:rsidDel="001C0E1C">
          <w:rPr>
            <w:rFonts w:ascii="Times New Roman" w:eastAsia="Times New Roman" w:hAnsi="Times New Roman" w:cs="Times New Roman"/>
            <w:sz w:val="24"/>
            <w:szCs w:val="24"/>
          </w:rPr>
          <w:delText>time period</w:delText>
        </w:r>
      </w:del>
      <w:del w:id="163" w:author="Katie Lankowicz" w:date="2025-04-15T16:12:00Z" w16du:dateUtc="2025-04-15T20:12:00Z">
        <w:r w:rsidDel="001C0E1C">
          <w:rPr>
            <w:rFonts w:ascii="Times New Roman" w:eastAsia="Times New Roman" w:hAnsi="Times New Roman" w:cs="Times New Roman"/>
            <w:sz w:val="24"/>
            <w:szCs w:val="24"/>
          </w:rPr>
          <w:delText>(s), time of year, time of day, and depths they were fishing at, and if they deem the area to have low, medium, and/or high abundances of cod</w:delText>
        </w:r>
      </w:del>
      <w:ins w:id="164" w:author="Katie Lankowicz" w:date="2025-04-15T16:12:00Z" w16du:dateUtc="2025-04-15T20:12:00Z">
        <w:r w:rsidR="001C0E1C">
          <w:rPr>
            <w:rFonts w:ascii="Times New Roman" w:eastAsia="Times New Roman" w:hAnsi="Times New Roman" w:cs="Times New Roman"/>
            <w:sz w:val="24"/>
            <w:szCs w:val="24"/>
          </w:rPr>
          <w:t>including all descriptive information in the description box</w:t>
        </w:r>
      </w:ins>
      <w:r>
        <w:rPr>
          <w:rFonts w:ascii="Times New Roman" w:eastAsia="Times New Roman" w:hAnsi="Times New Roman" w:cs="Times New Roman"/>
          <w:sz w:val="24"/>
          <w:szCs w:val="24"/>
        </w:rPr>
        <w:t xml:space="preserve">. Once all interviews were entered in Google Earth Pro, we read the KML file into </w:t>
      </w:r>
      <w:commentRangeStart w:id="165"/>
      <w:r>
        <w:rPr>
          <w:rFonts w:ascii="Times New Roman" w:eastAsia="Times New Roman" w:hAnsi="Times New Roman" w:cs="Times New Roman"/>
          <w:sz w:val="24"/>
          <w:szCs w:val="24"/>
        </w:rPr>
        <w:t>R</w:t>
      </w:r>
      <w:commentRangeEnd w:id="165"/>
      <w:r w:rsidR="001C0E1C">
        <w:rPr>
          <w:rStyle w:val="CommentReference"/>
        </w:rPr>
        <w:commentReference w:id="165"/>
      </w:r>
      <w:r>
        <w:rPr>
          <w:rFonts w:ascii="Times New Roman" w:eastAsia="Times New Roman" w:hAnsi="Times New Roman" w:cs="Times New Roman"/>
          <w:sz w:val="24"/>
          <w:szCs w:val="24"/>
        </w:rPr>
        <w:t xml:space="preserve"> to visualize the cod footprint maps for the Gulf of Maine and Georges Bank for each of the three management periods. The description boxes for each polygon were used to select polygons and create footprint maps based on specifications around depth, time of day, time of year, and</w:t>
      </w:r>
      <w:del w:id="166" w:author="Katie Lankowicz" w:date="2025-04-15T16:16:00Z" w16du:dateUtc="2025-04-15T20:16:00Z">
        <w:r w:rsidDel="001C0E1C">
          <w:rPr>
            <w:rFonts w:ascii="Times New Roman" w:eastAsia="Times New Roman" w:hAnsi="Times New Roman" w:cs="Times New Roman"/>
            <w:sz w:val="24"/>
            <w:szCs w:val="24"/>
          </w:rPr>
          <w:delText>/or</w:delText>
        </w:r>
      </w:del>
      <w:r>
        <w:rPr>
          <w:rFonts w:ascii="Times New Roman" w:eastAsia="Times New Roman" w:hAnsi="Times New Roman" w:cs="Times New Roman"/>
          <w:sz w:val="24"/>
          <w:szCs w:val="24"/>
        </w:rPr>
        <w:t xml:space="preserve"> abundance</w:t>
      </w:r>
      <w:ins w:id="167" w:author="Katie Lankowicz" w:date="2025-04-15T16:17:00Z" w16du:dateUtc="2025-04-15T20:17:00Z">
        <w:r w:rsidR="001C0E1C">
          <w:rPr>
            <w:rFonts w:ascii="Times New Roman" w:eastAsia="Times New Roman" w:hAnsi="Times New Roman" w:cs="Times New Roman"/>
            <w:sz w:val="24"/>
            <w:szCs w:val="24"/>
          </w:rPr>
          <w:t xml:space="preserve"> or </w:t>
        </w:r>
      </w:ins>
      <w:del w:id="168" w:author="Katie Lankowicz" w:date="2025-04-15T16:17:00Z" w16du:dateUtc="2025-04-15T20:17:00Z">
        <w:r w:rsidDel="001C0E1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avoidance. Using this approach, we were able to </w:t>
      </w:r>
      <w:del w:id="169" w:author="Katie Lankowicz" w:date="2025-04-15T16:17:00Z" w16du:dateUtc="2025-04-15T20:17:00Z">
        <w:r w:rsidDel="001C0E1C">
          <w:rPr>
            <w:rFonts w:ascii="Times New Roman" w:eastAsia="Times New Roman" w:hAnsi="Times New Roman" w:cs="Times New Roman"/>
            <w:sz w:val="24"/>
            <w:szCs w:val="24"/>
          </w:rPr>
          <w:delText xml:space="preserve">reveal </w:delText>
        </w:r>
      </w:del>
      <w:ins w:id="170" w:author="Katie Lankowicz" w:date="2025-04-15T16:17:00Z" w16du:dateUtc="2025-04-15T20:17:00Z">
        <w:r w:rsidR="001C0E1C">
          <w:rPr>
            <w:rFonts w:ascii="Times New Roman" w:eastAsia="Times New Roman" w:hAnsi="Times New Roman" w:cs="Times New Roman"/>
            <w:sz w:val="24"/>
            <w:szCs w:val="24"/>
          </w:rPr>
          <w:t xml:space="preserve">identify </w:t>
        </w:r>
      </w:ins>
      <w:r>
        <w:rPr>
          <w:rFonts w:ascii="Times New Roman" w:eastAsia="Times New Roman" w:hAnsi="Times New Roman" w:cs="Times New Roman"/>
          <w:sz w:val="24"/>
          <w:szCs w:val="24"/>
        </w:rPr>
        <w:t xml:space="preserve">cod ‘hotspots’, </w:t>
      </w:r>
      <w:ins w:id="171" w:author="Katie Lankowicz" w:date="2025-04-15T16:17:00Z" w16du:dateUtc="2025-04-15T20:17:00Z">
        <w:r w:rsidR="001C0E1C">
          <w:rPr>
            <w:rFonts w:ascii="Times New Roman" w:eastAsia="Times New Roman" w:hAnsi="Times New Roman" w:cs="Times New Roman"/>
            <w:sz w:val="24"/>
            <w:szCs w:val="24"/>
          </w:rPr>
          <w:t xml:space="preserve">which we defined as </w:t>
        </w:r>
      </w:ins>
      <w:r>
        <w:rPr>
          <w:rFonts w:ascii="Times New Roman" w:eastAsia="Times New Roman" w:hAnsi="Times New Roman" w:cs="Times New Roman"/>
          <w:sz w:val="24"/>
          <w:szCs w:val="24"/>
        </w:rPr>
        <w:t xml:space="preserve">areas denoted by two or more fishers independently as having abundant cod. </w:t>
      </w:r>
      <w:commentRangeStart w:id="172"/>
      <w:r>
        <w:rPr>
          <w:rFonts w:ascii="Times New Roman" w:eastAsia="Times New Roman" w:hAnsi="Times New Roman" w:cs="Times New Roman"/>
          <w:sz w:val="24"/>
          <w:szCs w:val="24"/>
        </w:rPr>
        <w:t>Using this approach, we examined the spatial distribution and extent of the cod footprint as well as temporal dynamics in it across the three management periods.</w:t>
      </w:r>
      <w:commentRangeEnd w:id="172"/>
      <w:r w:rsidR="001C0E1C">
        <w:rPr>
          <w:rStyle w:val="CommentReference"/>
        </w:rPr>
        <w:commentReference w:id="172"/>
      </w:r>
    </w:p>
    <w:p w14:paraId="5F62B748"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1E3938" w14:textId="77777777" w:rsidR="00C442A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786010B" w14:textId="687942BA" w:rsidR="00C442A1" w:rsidRDefault="00000000">
      <w:pPr>
        <w:spacing w:line="480" w:lineRule="auto"/>
        <w:ind w:firstLine="720"/>
        <w:rPr>
          <w:rFonts w:ascii="Times New Roman" w:eastAsia="Times New Roman" w:hAnsi="Times New Roman" w:cs="Times New Roman"/>
          <w:sz w:val="24"/>
          <w:szCs w:val="24"/>
        </w:rPr>
      </w:pPr>
      <w:moveFromRangeStart w:id="173" w:author="Katie Lankowicz" w:date="2025-04-15T16:20:00Z" w:name="move195626429"/>
      <w:moveFrom w:id="174" w:author="Katie Lankowicz" w:date="2025-04-15T16:20:00Z" w16du:dateUtc="2025-04-15T20:20:00Z">
        <w:r w:rsidDel="001C0E1C">
          <w:rPr>
            <w:rFonts w:ascii="Times New Roman" w:eastAsia="Times New Roman" w:hAnsi="Times New Roman" w:cs="Times New Roman"/>
            <w:sz w:val="24"/>
            <w:szCs w:val="24"/>
          </w:rPr>
          <w:lastRenderedPageBreak/>
          <w:t xml:space="preserve">To examine spatial and temporal patterns in the distribution of cod in the Gulf of Maine and Georges Bank, 27 fishers were interviewed between November 2022 and March 2024. </w:t>
        </w:r>
      </w:moveFrom>
      <w:moveFromRangeEnd w:id="173"/>
      <w:del w:id="175" w:author="Katie Lankowicz" w:date="2025-04-15T16:20:00Z" w16du:dateUtc="2025-04-15T20:20:00Z">
        <w:r w:rsidDel="001C0E1C">
          <w:rPr>
            <w:rFonts w:ascii="Times New Roman" w:eastAsia="Times New Roman" w:hAnsi="Times New Roman" w:cs="Times New Roman"/>
            <w:sz w:val="24"/>
            <w:szCs w:val="24"/>
          </w:rPr>
          <w:delText xml:space="preserve">While the majority of interviewees use an otter trawl to capture groundfish, we also interviewed those that fish for groundfish with gillnets, longlines, and jigging. </w:delText>
        </w:r>
      </w:del>
      <w:ins w:id="176" w:author="Katie Lankowicz" w:date="2025-04-15T16:20:00Z" w16du:dateUtc="2025-04-15T20:20:00Z">
        <w:r w:rsidR="001C0E1C">
          <w:rPr>
            <w:rFonts w:ascii="Times New Roman" w:eastAsia="Times New Roman" w:hAnsi="Times New Roman" w:cs="Times New Roman"/>
            <w:sz w:val="24"/>
            <w:szCs w:val="24"/>
          </w:rPr>
          <w:t>The 27 i</w:t>
        </w:r>
      </w:ins>
      <w:del w:id="177" w:author="Katie Lankowicz" w:date="2025-04-15T16:20:00Z" w16du:dateUtc="2025-04-15T20:20:00Z">
        <w:r w:rsidDel="001C0E1C">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nterviewees ranged in age from 39 to 80 years old, averaging 59.4 ± 9.0 standard deviation (SD) years old. </w:t>
      </w:r>
      <w:ins w:id="178" w:author="Katie Lankowicz" w:date="2025-04-15T16:20:00Z" w16du:dateUtc="2025-04-15T20:20:00Z">
        <w:r w:rsidR="001C0E1C">
          <w:rPr>
            <w:rFonts w:ascii="Times New Roman" w:eastAsia="Times New Roman" w:hAnsi="Times New Roman" w:cs="Times New Roman"/>
            <w:sz w:val="24"/>
            <w:szCs w:val="24"/>
          </w:rPr>
          <w:t xml:space="preserve">While the majority of interviewees used an otter trawl to capture groundfish, we also interviewed </w:t>
        </w:r>
      </w:ins>
      <w:ins w:id="179" w:author="Katie Lankowicz" w:date="2025-04-15T16:22:00Z" w16du:dateUtc="2025-04-15T20:22:00Z">
        <w:r w:rsidR="001C0E1C">
          <w:rPr>
            <w:rFonts w:ascii="Times New Roman" w:eastAsia="Times New Roman" w:hAnsi="Times New Roman" w:cs="Times New Roman"/>
            <w:sz w:val="24"/>
            <w:szCs w:val="24"/>
          </w:rPr>
          <w:t xml:space="preserve">fishers </w:t>
        </w:r>
      </w:ins>
      <w:ins w:id="180" w:author="Katie Lankowicz" w:date="2025-04-15T16:23:00Z" w16du:dateUtc="2025-04-15T20:23:00Z">
        <w:r w:rsidR="001C0E1C">
          <w:rPr>
            <w:rFonts w:ascii="Times New Roman" w:eastAsia="Times New Roman" w:hAnsi="Times New Roman" w:cs="Times New Roman"/>
            <w:sz w:val="24"/>
            <w:szCs w:val="24"/>
          </w:rPr>
          <w:t>who</w:t>
        </w:r>
      </w:ins>
      <w:ins w:id="181" w:author="Katie Lankowicz" w:date="2025-04-15T16:22:00Z" w16du:dateUtc="2025-04-15T20:22:00Z">
        <w:r w:rsidR="001C0E1C">
          <w:rPr>
            <w:rFonts w:ascii="Times New Roman" w:eastAsia="Times New Roman" w:hAnsi="Times New Roman" w:cs="Times New Roman"/>
            <w:sz w:val="24"/>
            <w:szCs w:val="24"/>
          </w:rPr>
          <w:t xml:space="preserve"> target groundfish with</w:t>
        </w:r>
      </w:ins>
      <w:ins w:id="182" w:author="Katie Lankowicz" w:date="2025-04-15T16:20:00Z" w16du:dateUtc="2025-04-15T20:20:00Z">
        <w:r w:rsidR="001C0E1C">
          <w:rPr>
            <w:rFonts w:ascii="Times New Roman" w:eastAsia="Times New Roman" w:hAnsi="Times New Roman" w:cs="Times New Roman"/>
            <w:sz w:val="24"/>
            <w:szCs w:val="24"/>
          </w:rPr>
          <w:t xml:space="preserve"> gillnets, longlines, and jigging. </w:t>
        </w:r>
      </w:ins>
      <w:del w:id="183" w:author="Katie Lankowicz" w:date="2025-04-15T16:21:00Z" w16du:dateUtc="2025-04-15T20:21:00Z">
        <w:r w:rsidDel="001C0E1C">
          <w:rPr>
            <w:rFonts w:ascii="Times New Roman" w:eastAsia="Times New Roman" w:hAnsi="Times New Roman" w:cs="Times New Roman"/>
            <w:sz w:val="24"/>
            <w:szCs w:val="24"/>
          </w:rPr>
          <w:delText>The vast majority of</w:delText>
        </w:r>
      </w:del>
      <w:ins w:id="184" w:author="Katie Lankowicz" w:date="2025-04-15T16:21:00Z" w16du:dateUtc="2025-04-15T20:21:00Z">
        <w:r w:rsidR="001C0E1C">
          <w:rPr>
            <w:rFonts w:ascii="Times New Roman" w:eastAsia="Times New Roman" w:hAnsi="Times New Roman" w:cs="Times New Roman"/>
            <w:sz w:val="24"/>
            <w:szCs w:val="24"/>
          </w:rPr>
          <w:t>Most</w:t>
        </w:r>
      </w:ins>
      <w:r>
        <w:rPr>
          <w:rFonts w:ascii="Times New Roman" w:eastAsia="Times New Roman" w:hAnsi="Times New Roman" w:cs="Times New Roman"/>
          <w:sz w:val="24"/>
          <w:szCs w:val="24"/>
        </w:rPr>
        <w:t xml:space="preserve"> interviewees had several decades of commercial fishing experience (avg.: 41.8 ± 10.2 SD years). Collectively, interviewees have accumulated over 1,100 years of fishing experience. Interviewees have spent 92.7% (38.7 ± 10.3 SD years) of their time </w:t>
      </w:r>
      <w:del w:id="185" w:author="Katie Lankowicz" w:date="2025-04-15T16:21:00Z" w16du:dateUtc="2025-04-15T20:21:00Z">
        <w:r w:rsidDel="001C0E1C">
          <w:rPr>
            <w:rFonts w:ascii="Times New Roman" w:eastAsia="Times New Roman" w:hAnsi="Times New Roman" w:cs="Times New Roman"/>
            <w:sz w:val="24"/>
            <w:szCs w:val="24"/>
          </w:rPr>
          <w:delText xml:space="preserve">as a commercial fisher </w:delText>
        </w:r>
      </w:del>
      <w:r>
        <w:rPr>
          <w:rFonts w:ascii="Times New Roman" w:eastAsia="Times New Roman" w:hAnsi="Times New Roman" w:cs="Times New Roman"/>
          <w:sz w:val="24"/>
          <w:szCs w:val="24"/>
        </w:rPr>
        <w:t>fishing for groundfish</w:t>
      </w:r>
      <w:ins w:id="186" w:author="Katie Lankowicz" w:date="2025-04-15T16:22:00Z" w16du:dateUtc="2025-04-15T20:22:00Z">
        <w:r w:rsidR="001C0E1C">
          <w:rPr>
            <w:rFonts w:ascii="Times New Roman" w:eastAsia="Times New Roman" w:hAnsi="Times New Roman" w:cs="Times New Roman"/>
            <w:sz w:val="24"/>
            <w:szCs w:val="24"/>
          </w:rPr>
          <w:t xml:space="preserve"> while operating as commercial fishers</w:t>
        </w:r>
      </w:ins>
      <w:r>
        <w:rPr>
          <w:rFonts w:ascii="Times New Roman" w:eastAsia="Times New Roman" w:hAnsi="Times New Roman" w:cs="Times New Roman"/>
          <w:sz w:val="24"/>
          <w:szCs w:val="24"/>
        </w:rPr>
        <w:t>, and 90.5% (37.9 ± 10.5 SD years) of that time targeting cod.</w:t>
      </w:r>
    </w:p>
    <w:p w14:paraId="01A721D4" w14:textId="5FDCA646" w:rsidR="001C0E1C" w:rsidRDefault="00000000">
      <w:pPr>
        <w:spacing w:line="480" w:lineRule="auto"/>
        <w:ind w:firstLine="720"/>
        <w:rPr>
          <w:ins w:id="187" w:author="Katie Lankowicz" w:date="2025-04-15T16:30:00Z" w16du:dateUtc="2025-04-15T20:3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Examination of fishing behavior </w:t>
      </w:r>
      <w:del w:id="188" w:author="Katie Lankowicz" w:date="2025-04-15T16:30:00Z" w16du:dateUtc="2025-04-15T20:30:00Z">
        <w:r w:rsidDel="001C0E1C">
          <w:rPr>
            <w:rFonts w:ascii="Times New Roman" w:eastAsia="Times New Roman" w:hAnsi="Times New Roman" w:cs="Times New Roman"/>
            <w:sz w:val="24"/>
            <w:szCs w:val="24"/>
          </w:rPr>
          <w:delText xml:space="preserve">across the three management periods </w:delText>
        </w:r>
      </w:del>
      <w:r>
        <w:rPr>
          <w:rFonts w:ascii="Times New Roman" w:eastAsia="Times New Roman" w:hAnsi="Times New Roman" w:cs="Times New Roman"/>
          <w:sz w:val="24"/>
          <w:szCs w:val="24"/>
        </w:rPr>
        <w:t xml:space="preserve">revealed some similarities </w:t>
      </w:r>
      <w:del w:id="189" w:author="Katie Lankowicz" w:date="2025-04-15T16:24:00Z" w16du:dateUtc="2025-04-15T20:24:00Z">
        <w:r w:rsidDel="001C0E1C">
          <w:rPr>
            <w:rFonts w:ascii="Times New Roman" w:eastAsia="Times New Roman" w:hAnsi="Times New Roman" w:cs="Times New Roman"/>
            <w:sz w:val="24"/>
            <w:szCs w:val="24"/>
          </w:rPr>
          <w:delText>and several substantial changes especially during the final management period (‘sectors with cod cutbacks’).</w:delText>
        </w:r>
      </w:del>
      <w:ins w:id="190" w:author="Katie Lankowicz" w:date="2025-04-15T16:24:00Z" w16du:dateUtc="2025-04-15T20:24:00Z">
        <w:r w:rsidR="001C0E1C">
          <w:rPr>
            <w:rFonts w:ascii="Times New Roman" w:eastAsia="Times New Roman" w:hAnsi="Times New Roman" w:cs="Times New Roman"/>
            <w:sz w:val="24"/>
            <w:szCs w:val="24"/>
          </w:rPr>
          <w:t xml:space="preserve">across </w:t>
        </w:r>
      </w:ins>
      <w:ins w:id="191" w:author="Katie Lankowicz" w:date="2025-04-15T16:30:00Z" w16du:dateUtc="2025-04-15T20:30:00Z">
        <w:r w:rsidR="001C0E1C">
          <w:rPr>
            <w:rFonts w:ascii="Times New Roman" w:eastAsia="Times New Roman" w:hAnsi="Times New Roman" w:cs="Times New Roman"/>
            <w:sz w:val="24"/>
            <w:szCs w:val="24"/>
          </w:rPr>
          <w:t xml:space="preserve">the three </w:t>
        </w:r>
      </w:ins>
      <w:ins w:id="192" w:author="Katie Lankowicz" w:date="2025-04-15T16:24:00Z" w16du:dateUtc="2025-04-15T20:24:00Z">
        <w:r w:rsidR="001C0E1C">
          <w:rPr>
            <w:rFonts w:ascii="Times New Roman" w:eastAsia="Times New Roman" w:hAnsi="Times New Roman" w:cs="Times New Roman"/>
            <w:sz w:val="24"/>
            <w:szCs w:val="24"/>
          </w:rPr>
          <w:t>management periods.</w:t>
        </w:r>
      </w:ins>
      <w:r>
        <w:rPr>
          <w:rFonts w:ascii="Times New Roman" w:eastAsia="Times New Roman" w:hAnsi="Times New Roman" w:cs="Times New Roman"/>
          <w:sz w:val="24"/>
          <w:szCs w:val="24"/>
        </w:rPr>
        <w:t xml:space="preserve"> The number of days spent groundfishing did not vary greatly</w:t>
      </w:r>
      <w:del w:id="193" w:author="Katie Lankowicz" w:date="2025-04-15T16:24:00Z" w16du:dateUtc="2025-04-15T20:24:00Z">
        <w:r w:rsidDel="001C0E1C">
          <w:rPr>
            <w:rFonts w:ascii="Times New Roman" w:eastAsia="Times New Roman" w:hAnsi="Times New Roman" w:cs="Times New Roman"/>
            <w:sz w:val="24"/>
            <w:szCs w:val="24"/>
          </w:rPr>
          <w:delText xml:space="preserve"> during the three management periods</w:delText>
        </w:r>
      </w:del>
      <w:r>
        <w:rPr>
          <w:rFonts w:ascii="Times New Roman" w:eastAsia="Times New Roman" w:hAnsi="Times New Roman" w:cs="Times New Roman"/>
          <w:sz w:val="24"/>
          <w:szCs w:val="24"/>
        </w:rPr>
        <w:t xml:space="preserve">. Fishers </w:t>
      </w:r>
      <w:del w:id="194" w:author="Katie Lankowicz" w:date="2025-04-15T16:24:00Z" w16du:dateUtc="2025-04-15T20:24:00Z">
        <w:r w:rsidDel="001C0E1C">
          <w:rPr>
            <w:rFonts w:ascii="Times New Roman" w:eastAsia="Times New Roman" w:hAnsi="Times New Roman" w:cs="Times New Roman"/>
            <w:sz w:val="24"/>
            <w:szCs w:val="24"/>
          </w:rPr>
          <w:delText xml:space="preserve">averaged </w:delText>
        </w:r>
      </w:del>
      <w:ins w:id="195" w:author="Katie Lankowicz" w:date="2025-04-15T16:24:00Z" w16du:dateUtc="2025-04-15T20:24:00Z">
        <w:r w:rsidR="001C0E1C">
          <w:rPr>
            <w:rFonts w:ascii="Times New Roman" w:eastAsia="Times New Roman" w:hAnsi="Times New Roman" w:cs="Times New Roman"/>
            <w:sz w:val="24"/>
            <w:szCs w:val="24"/>
          </w:rPr>
          <w:t xml:space="preserve">spent an average of </w:t>
        </w:r>
      </w:ins>
      <w:r>
        <w:rPr>
          <w:rFonts w:ascii="Times New Roman" w:eastAsia="Times New Roman" w:hAnsi="Times New Roman" w:cs="Times New Roman"/>
          <w:sz w:val="24"/>
          <w:szCs w:val="24"/>
        </w:rPr>
        <w:t>150.0 ± 49.9 SD</w:t>
      </w:r>
      <w:ins w:id="196" w:author="Katie Lankowicz" w:date="2025-04-15T16:24:00Z" w16du:dateUtc="2025-04-15T20:24:00Z">
        <w:r w:rsidR="001C0E1C">
          <w:rPr>
            <w:rFonts w:ascii="Times New Roman" w:eastAsia="Times New Roman" w:hAnsi="Times New Roman" w:cs="Times New Roman"/>
            <w:sz w:val="24"/>
            <w:szCs w:val="24"/>
          </w:rPr>
          <w:t xml:space="preserve"> days fishing </w:t>
        </w:r>
        <w:commentRangeStart w:id="197"/>
        <w:r w:rsidR="001C0E1C">
          <w:rPr>
            <w:rFonts w:ascii="Times New Roman" w:eastAsia="Times New Roman" w:hAnsi="Times New Roman" w:cs="Times New Roman"/>
            <w:sz w:val="24"/>
            <w:szCs w:val="24"/>
          </w:rPr>
          <w:t>per year</w:t>
        </w:r>
      </w:ins>
      <w:r>
        <w:rPr>
          <w:rFonts w:ascii="Times New Roman" w:eastAsia="Times New Roman" w:hAnsi="Times New Roman" w:cs="Times New Roman"/>
          <w:sz w:val="24"/>
          <w:szCs w:val="24"/>
        </w:rPr>
        <w:t xml:space="preserve"> </w:t>
      </w:r>
      <w:commentRangeEnd w:id="197"/>
      <w:r w:rsidR="001C0E1C">
        <w:rPr>
          <w:rStyle w:val="CommentReference"/>
        </w:rPr>
        <w:commentReference w:id="197"/>
      </w:r>
      <w:r>
        <w:rPr>
          <w:rFonts w:ascii="Times New Roman" w:eastAsia="Times New Roman" w:hAnsi="Times New Roman" w:cs="Times New Roman"/>
          <w:sz w:val="24"/>
          <w:szCs w:val="24"/>
        </w:rPr>
        <w:t xml:space="preserve">during </w:t>
      </w:r>
      <w:ins w:id="198" w:author="Katie Lankowicz" w:date="2025-04-15T16:25:00Z" w16du:dateUtc="2025-04-15T20:25:00Z">
        <w:r w:rsidR="001C0E1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w:t>
      </w:r>
      <w:del w:id="199" w:author="Katie Lankowicz" w:date="2025-04-15T16:29:00Z" w16du:dateUtc="2025-04-15T20:29:00Z">
        <w:r w:rsidDel="001C0E1C">
          <w:rPr>
            <w:rFonts w:ascii="Times New Roman" w:eastAsia="Times New Roman" w:hAnsi="Times New Roman" w:cs="Times New Roman"/>
            <w:sz w:val="24"/>
            <w:szCs w:val="24"/>
          </w:rPr>
          <w:delText>Days-at-Sea</w:delText>
        </w:r>
      </w:del>
      <w:ins w:id="200" w:author="Katie Lankowicz" w:date="2025-04-15T16:29:00Z" w16du:dateUtc="2025-04-15T20:29:00Z">
        <w:r w:rsidR="001C0E1C">
          <w:rPr>
            <w:rFonts w:ascii="Times New Roman" w:eastAsia="Times New Roman" w:hAnsi="Times New Roman" w:cs="Times New Roman"/>
            <w:sz w:val="24"/>
            <w:szCs w:val="24"/>
          </w:rPr>
          <w:t>days-at-sea</w:t>
        </w:r>
      </w:ins>
      <w:r>
        <w:rPr>
          <w:rFonts w:ascii="Times New Roman" w:eastAsia="Times New Roman" w:hAnsi="Times New Roman" w:cs="Times New Roman"/>
          <w:sz w:val="24"/>
          <w:szCs w:val="24"/>
        </w:rPr>
        <w:t>’</w:t>
      </w:r>
      <w:ins w:id="201" w:author="Katie Lankowicz" w:date="2025-04-15T16:25:00Z" w16du:dateUtc="2025-04-15T20:25:00Z">
        <w:r w:rsidR="001C0E1C">
          <w:rPr>
            <w:rFonts w:ascii="Times New Roman" w:eastAsia="Times New Roman" w:hAnsi="Times New Roman" w:cs="Times New Roman"/>
            <w:sz w:val="24"/>
            <w:szCs w:val="24"/>
          </w:rPr>
          <w:t xml:space="preserve"> period. This</w:t>
        </w:r>
      </w:ins>
      <w:del w:id="202" w:author="Katie Lankowicz" w:date="2025-04-15T16:25:00Z" w16du:dateUtc="2025-04-15T20:25:00Z">
        <w:r w:rsidDel="001C0E1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increased slightly to 158.3 ± 57.1 SD </w:t>
      </w:r>
      <w:ins w:id="203" w:author="Katie Lankowicz" w:date="2025-04-15T16:25:00Z" w16du:dateUtc="2025-04-15T20:25:00Z">
        <w:r w:rsidR="001C0E1C">
          <w:rPr>
            <w:rFonts w:ascii="Times New Roman" w:eastAsia="Times New Roman" w:hAnsi="Times New Roman" w:cs="Times New Roman"/>
            <w:sz w:val="24"/>
            <w:szCs w:val="24"/>
          </w:rPr>
          <w:t xml:space="preserve">days </w:t>
        </w:r>
      </w:ins>
      <w:r>
        <w:rPr>
          <w:rFonts w:ascii="Times New Roman" w:eastAsia="Times New Roman" w:hAnsi="Times New Roman" w:cs="Times New Roman"/>
          <w:sz w:val="24"/>
          <w:szCs w:val="24"/>
        </w:rPr>
        <w:t xml:space="preserve">during </w:t>
      </w:r>
      <w:ins w:id="204" w:author="Katie Lankowicz" w:date="2025-04-15T16:25:00Z" w16du:dateUtc="2025-04-15T20:25:00Z">
        <w:r w:rsidR="001C0E1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‘onset of sectors’</w:t>
      </w:r>
      <w:ins w:id="205" w:author="Katie Lankowicz" w:date="2025-04-15T16:25:00Z" w16du:dateUtc="2025-04-15T20:25:00Z">
        <w:r w:rsidR="001C0E1C">
          <w:rPr>
            <w:rFonts w:ascii="Times New Roman" w:eastAsia="Times New Roman" w:hAnsi="Times New Roman" w:cs="Times New Roman"/>
            <w:sz w:val="24"/>
            <w:szCs w:val="24"/>
          </w:rPr>
          <w:t xml:space="preserve"> period</w:t>
        </w:r>
      </w:ins>
      <w:del w:id="206" w:author="Katie Lankowicz" w:date="2025-04-15T16:26:00Z" w16du:dateUtc="2025-04-15T20:26:00Z">
        <w:r w:rsidDel="001C0E1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then decreased to 145.1 ± 71.6 SD </w:t>
      </w:r>
      <w:ins w:id="207" w:author="Katie Lankowicz" w:date="2025-04-15T16:26:00Z" w16du:dateUtc="2025-04-15T20:26:00Z">
        <w:r w:rsidR="001C0E1C">
          <w:rPr>
            <w:rFonts w:ascii="Times New Roman" w:eastAsia="Times New Roman" w:hAnsi="Times New Roman" w:cs="Times New Roman"/>
            <w:sz w:val="24"/>
            <w:szCs w:val="24"/>
          </w:rPr>
          <w:t xml:space="preserve">days </w:t>
        </w:r>
      </w:ins>
      <w:r>
        <w:rPr>
          <w:rFonts w:ascii="Times New Roman" w:eastAsia="Times New Roman" w:hAnsi="Times New Roman" w:cs="Times New Roman"/>
          <w:sz w:val="24"/>
          <w:szCs w:val="24"/>
        </w:rPr>
        <w:t xml:space="preserve">during the final management period. In contrast, the percentage of time that fishers spent targeting cod changed substantially across the three management periods. Fishers spent 41.9% ± 41.1 SD of their time targeting cod during </w:t>
      </w:r>
      <w:ins w:id="208" w:author="Katie Lankowicz" w:date="2025-04-15T16:27:00Z" w16du:dateUtc="2025-04-15T20:27:00Z">
        <w:r w:rsidR="001C0E1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w:t>
      </w:r>
      <w:del w:id="209" w:author="Katie Lankowicz" w:date="2025-04-15T16:29:00Z" w16du:dateUtc="2025-04-15T20:29:00Z">
        <w:r w:rsidDel="001C0E1C">
          <w:rPr>
            <w:rFonts w:ascii="Times New Roman" w:eastAsia="Times New Roman" w:hAnsi="Times New Roman" w:cs="Times New Roman"/>
            <w:sz w:val="24"/>
            <w:szCs w:val="24"/>
          </w:rPr>
          <w:delText>Days-at-Sea</w:delText>
        </w:r>
      </w:del>
      <w:ins w:id="210" w:author="Katie Lankowicz" w:date="2025-04-15T16:29:00Z" w16du:dateUtc="2025-04-15T20:29:00Z">
        <w:r w:rsidR="001C0E1C">
          <w:rPr>
            <w:rFonts w:ascii="Times New Roman" w:eastAsia="Times New Roman" w:hAnsi="Times New Roman" w:cs="Times New Roman"/>
            <w:sz w:val="24"/>
            <w:szCs w:val="24"/>
          </w:rPr>
          <w:t>days-at-sea</w:t>
        </w:r>
      </w:ins>
      <w:r>
        <w:rPr>
          <w:rFonts w:ascii="Times New Roman" w:eastAsia="Times New Roman" w:hAnsi="Times New Roman" w:cs="Times New Roman"/>
          <w:sz w:val="24"/>
          <w:szCs w:val="24"/>
        </w:rPr>
        <w:t>’</w:t>
      </w:r>
      <w:ins w:id="211" w:author="Katie Lankowicz" w:date="2025-04-15T16:27:00Z" w16du:dateUtc="2025-04-15T20:27:00Z">
        <w:r w:rsidR="001C0E1C">
          <w:rPr>
            <w:rFonts w:ascii="Times New Roman" w:eastAsia="Times New Roman" w:hAnsi="Times New Roman" w:cs="Times New Roman"/>
            <w:sz w:val="24"/>
            <w:szCs w:val="24"/>
          </w:rPr>
          <w:t xml:space="preserve"> </w:t>
        </w:r>
      </w:ins>
      <w:ins w:id="212" w:author="Katie Lankowicz" w:date="2025-04-15T21:32:00Z" w16du:dateUtc="2025-04-16T01:32:00Z">
        <w:r w:rsidR="00653AB5">
          <w:rPr>
            <w:rFonts w:ascii="Times New Roman" w:eastAsia="Times New Roman" w:hAnsi="Times New Roman" w:cs="Times New Roman"/>
            <w:sz w:val="24"/>
            <w:szCs w:val="24"/>
          </w:rPr>
          <w:t>period</w:t>
        </w:r>
      </w:ins>
      <w:r>
        <w:rPr>
          <w:rFonts w:ascii="Times New Roman" w:eastAsia="Times New Roman" w:hAnsi="Times New Roman" w:cs="Times New Roman"/>
          <w:sz w:val="24"/>
          <w:szCs w:val="24"/>
        </w:rPr>
        <w:t xml:space="preserve">, </w:t>
      </w:r>
      <w:del w:id="213" w:author="Katie Lankowicz" w:date="2025-04-15T21:32:00Z" w16du:dateUtc="2025-04-16T01:32:00Z">
        <w:r w:rsidDel="00653AB5">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 xml:space="preserve">then decreased to 28.1% ± 27.5 SD during </w:t>
      </w:r>
      <w:ins w:id="214" w:author="Katie Lankowicz" w:date="2025-04-15T16:28:00Z" w16du:dateUtc="2025-04-15T20:28:00Z">
        <w:r w:rsidR="001C0E1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‘onset of sectors’ </w:t>
      </w:r>
      <w:ins w:id="215" w:author="Katie Lankowicz" w:date="2025-04-15T16:28:00Z" w16du:dateUtc="2025-04-15T20:28:00Z">
        <w:r w:rsidR="001C0E1C">
          <w:rPr>
            <w:rFonts w:ascii="Times New Roman" w:eastAsia="Times New Roman" w:hAnsi="Times New Roman" w:cs="Times New Roman"/>
            <w:sz w:val="24"/>
            <w:szCs w:val="24"/>
          </w:rPr>
          <w:t>period. Time spent targeting cod decreased dramatically</w:t>
        </w:r>
      </w:ins>
      <w:del w:id="216" w:author="Katie Lankowicz" w:date="2025-04-15T16:28:00Z" w16du:dateUtc="2025-04-15T20:28:00Z">
        <w:r w:rsidDel="001C0E1C">
          <w:rPr>
            <w:rFonts w:ascii="Times New Roman" w:eastAsia="Times New Roman" w:hAnsi="Times New Roman" w:cs="Times New Roman"/>
            <w:sz w:val="24"/>
            <w:szCs w:val="24"/>
          </w:rPr>
          <w:delText>and all the way down to</w:delText>
        </w:r>
      </w:del>
      <w:ins w:id="217" w:author="Katie Lankowicz" w:date="2025-04-15T16:28:00Z" w16du:dateUtc="2025-04-15T20:28:00Z">
        <w:r w:rsidR="001C0E1C">
          <w:rPr>
            <w:rFonts w:ascii="Times New Roman" w:eastAsia="Times New Roman" w:hAnsi="Times New Roman" w:cs="Times New Roman"/>
            <w:sz w:val="24"/>
            <w:szCs w:val="24"/>
          </w:rPr>
          <w:t xml:space="preserve"> to</w:t>
        </w:r>
      </w:ins>
      <w:r>
        <w:rPr>
          <w:rFonts w:ascii="Times New Roman" w:eastAsia="Times New Roman" w:hAnsi="Times New Roman" w:cs="Times New Roman"/>
          <w:sz w:val="24"/>
          <w:szCs w:val="24"/>
        </w:rPr>
        <w:t xml:space="preserve"> only 0.04% ± 0.2 SD during the ‘sectors with cod cutbacks’ management period. </w:t>
      </w:r>
    </w:p>
    <w:p w14:paraId="7AE2EBD1" w14:textId="6E55E64A"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average, those interviewees </w:t>
      </w:r>
      <w:del w:id="218" w:author="Katie Lankowicz" w:date="2025-04-15T16:36:00Z" w16du:dateUtc="2025-04-15T20:36:00Z">
        <w:r w:rsidDel="001C0E1C">
          <w:rPr>
            <w:rFonts w:ascii="Times New Roman" w:eastAsia="Times New Roman" w:hAnsi="Times New Roman" w:cs="Times New Roman"/>
            <w:sz w:val="24"/>
            <w:szCs w:val="24"/>
          </w:rPr>
          <w:delText xml:space="preserve">that </w:delText>
        </w:r>
      </w:del>
      <w:ins w:id="219" w:author="Katie Lankowicz" w:date="2025-04-15T16:36:00Z" w16du:dateUtc="2025-04-15T20:36:00Z">
        <w:r w:rsidR="001C0E1C">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 xml:space="preserve">reported landings caught 52.7 metric tons (MT) ± 42.1 SD of cod during </w:t>
      </w:r>
      <w:ins w:id="220" w:author="Katie Lankowicz" w:date="2025-04-15T16:31:00Z" w16du:dateUtc="2025-04-15T20:31:00Z">
        <w:r w:rsidR="001C0E1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w:t>
      </w:r>
      <w:del w:id="221" w:author="Katie Lankowicz" w:date="2025-04-15T16:29:00Z" w16du:dateUtc="2025-04-15T20:29:00Z">
        <w:r w:rsidDel="001C0E1C">
          <w:rPr>
            <w:rFonts w:ascii="Times New Roman" w:eastAsia="Times New Roman" w:hAnsi="Times New Roman" w:cs="Times New Roman"/>
            <w:sz w:val="24"/>
            <w:szCs w:val="24"/>
          </w:rPr>
          <w:delText>Days-at-Sea</w:delText>
        </w:r>
      </w:del>
      <w:ins w:id="222" w:author="Katie Lankowicz" w:date="2025-04-15T16:29:00Z" w16du:dateUtc="2025-04-15T20:29:00Z">
        <w:r w:rsidR="001C0E1C">
          <w:rPr>
            <w:rFonts w:ascii="Times New Roman" w:eastAsia="Times New Roman" w:hAnsi="Times New Roman" w:cs="Times New Roman"/>
            <w:sz w:val="24"/>
            <w:szCs w:val="24"/>
          </w:rPr>
          <w:t>days-at-sea</w:t>
        </w:r>
      </w:ins>
      <w:r>
        <w:rPr>
          <w:rFonts w:ascii="Times New Roman" w:eastAsia="Times New Roman" w:hAnsi="Times New Roman" w:cs="Times New Roman"/>
          <w:sz w:val="24"/>
          <w:szCs w:val="24"/>
        </w:rPr>
        <w:t>’</w:t>
      </w:r>
      <w:ins w:id="223" w:author="Katie Lankowicz" w:date="2025-04-15T16:31:00Z" w16du:dateUtc="2025-04-15T20:31:00Z">
        <w:r w:rsidR="001C0E1C">
          <w:rPr>
            <w:rFonts w:ascii="Times New Roman" w:eastAsia="Times New Roman" w:hAnsi="Times New Roman" w:cs="Times New Roman"/>
            <w:sz w:val="24"/>
            <w:szCs w:val="24"/>
          </w:rPr>
          <w:t xml:space="preserve"> period</w:t>
        </w:r>
      </w:ins>
      <w:r>
        <w:rPr>
          <w:rFonts w:ascii="Times New Roman" w:eastAsia="Times New Roman" w:hAnsi="Times New Roman" w:cs="Times New Roman"/>
          <w:sz w:val="24"/>
          <w:szCs w:val="24"/>
        </w:rPr>
        <w:t xml:space="preserve">, 40.7 MT ± 26.3 SD during </w:t>
      </w:r>
      <w:ins w:id="224" w:author="Katie Lankowicz" w:date="2025-04-15T16:31:00Z" w16du:dateUtc="2025-04-15T20:31:00Z">
        <w:r w:rsidR="001C0E1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‘onset of sectors’</w:t>
      </w:r>
      <w:ins w:id="225" w:author="Katie Lankowicz" w:date="2025-04-15T16:31:00Z" w16du:dateUtc="2025-04-15T20:31:00Z">
        <w:r w:rsidR="001C0E1C">
          <w:rPr>
            <w:rFonts w:ascii="Times New Roman" w:eastAsia="Times New Roman" w:hAnsi="Times New Roman" w:cs="Times New Roman"/>
            <w:sz w:val="24"/>
            <w:szCs w:val="24"/>
          </w:rPr>
          <w:t xml:space="preserve"> period</w:t>
        </w:r>
      </w:ins>
      <w:r>
        <w:rPr>
          <w:rFonts w:ascii="Times New Roman" w:eastAsia="Times New Roman" w:hAnsi="Times New Roman" w:cs="Times New Roman"/>
          <w:sz w:val="24"/>
          <w:szCs w:val="24"/>
        </w:rPr>
        <w:t xml:space="preserve">, and 4.3 ± 4.5 SD during </w:t>
      </w:r>
      <w:ins w:id="226" w:author="Katie Lankowicz" w:date="2025-04-15T16:31:00Z" w16du:dateUtc="2025-04-15T20:31:00Z">
        <w:r w:rsidR="001C0E1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‘sectors with cutbacks’</w:t>
      </w:r>
      <w:ins w:id="227" w:author="Katie Lankowicz" w:date="2025-04-15T16:31:00Z" w16du:dateUtc="2025-04-15T20:31:00Z">
        <w:r w:rsidR="001C0E1C">
          <w:rPr>
            <w:rFonts w:ascii="Times New Roman" w:eastAsia="Times New Roman" w:hAnsi="Times New Roman" w:cs="Times New Roman"/>
            <w:sz w:val="24"/>
            <w:szCs w:val="24"/>
          </w:rPr>
          <w:t xml:space="preserve"> period</w:t>
        </w:r>
      </w:ins>
      <w:r>
        <w:rPr>
          <w:rFonts w:ascii="Times New Roman" w:eastAsia="Times New Roman" w:hAnsi="Times New Roman" w:cs="Times New Roman"/>
          <w:sz w:val="24"/>
          <w:szCs w:val="24"/>
        </w:rPr>
        <w:t xml:space="preserve">. During the first two management periods, fishers targeted mostly similar species, with 4 of the 5 species occurring in both </w:t>
      </w:r>
      <w:del w:id="228" w:author="Katie Lankowicz" w:date="2025-04-15T21:32:00Z" w16du:dateUtc="2025-04-16T01:32: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(cod, monkfish, pollock, and flatfish). During </w:t>
      </w:r>
      <w:ins w:id="229" w:author="Katie Lankowicz" w:date="2025-04-15T16:31:00Z" w16du:dateUtc="2025-04-15T20:31:00Z">
        <w:r w:rsidR="001C0E1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w:t>
      </w:r>
      <w:del w:id="230" w:author="Katie Lankowicz" w:date="2025-04-15T16:29:00Z" w16du:dateUtc="2025-04-15T20:29:00Z">
        <w:r w:rsidDel="001C0E1C">
          <w:rPr>
            <w:rFonts w:ascii="Times New Roman" w:eastAsia="Times New Roman" w:hAnsi="Times New Roman" w:cs="Times New Roman"/>
            <w:sz w:val="24"/>
            <w:szCs w:val="24"/>
          </w:rPr>
          <w:delText>Days-at-Sea</w:delText>
        </w:r>
      </w:del>
      <w:ins w:id="231" w:author="Katie Lankowicz" w:date="2025-04-15T16:29:00Z" w16du:dateUtc="2025-04-15T20:29:00Z">
        <w:r w:rsidR="001C0E1C">
          <w:rPr>
            <w:rFonts w:ascii="Times New Roman" w:eastAsia="Times New Roman" w:hAnsi="Times New Roman" w:cs="Times New Roman"/>
            <w:sz w:val="24"/>
            <w:szCs w:val="24"/>
          </w:rPr>
          <w:t>days-at-sea</w:t>
        </w:r>
      </w:ins>
      <w:r>
        <w:rPr>
          <w:rFonts w:ascii="Times New Roman" w:eastAsia="Times New Roman" w:hAnsi="Times New Roman" w:cs="Times New Roman"/>
          <w:sz w:val="24"/>
          <w:szCs w:val="24"/>
        </w:rPr>
        <w:t>’</w:t>
      </w:r>
      <w:ins w:id="232" w:author="Katie Lankowicz" w:date="2025-04-15T16:31:00Z" w16du:dateUtc="2025-04-15T20:31:00Z">
        <w:r w:rsidR="001C0E1C">
          <w:rPr>
            <w:rFonts w:ascii="Times New Roman" w:eastAsia="Times New Roman" w:hAnsi="Times New Roman" w:cs="Times New Roman"/>
            <w:sz w:val="24"/>
            <w:szCs w:val="24"/>
          </w:rPr>
          <w:t xml:space="preserve"> period</w:t>
        </w:r>
      </w:ins>
      <w:r>
        <w:rPr>
          <w:rFonts w:ascii="Times New Roman" w:eastAsia="Times New Roman" w:hAnsi="Times New Roman" w:cs="Times New Roman"/>
          <w:sz w:val="24"/>
          <w:szCs w:val="24"/>
        </w:rPr>
        <w:t xml:space="preserve">, fishers </w:t>
      </w:r>
      <w:del w:id="233" w:author="Katie Lankowicz" w:date="2025-04-15T16:32:00Z" w16du:dateUtc="2025-04-15T20:32:00Z">
        <w:r w:rsidDel="001C0E1C">
          <w:rPr>
            <w:rFonts w:ascii="Times New Roman" w:eastAsia="Times New Roman" w:hAnsi="Times New Roman" w:cs="Times New Roman"/>
            <w:sz w:val="24"/>
            <w:szCs w:val="24"/>
          </w:rPr>
          <w:delText xml:space="preserve">also </w:delText>
        </w:r>
      </w:del>
      <w:del w:id="234" w:author="Katie Lankowicz" w:date="2025-04-15T16:31:00Z" w16du:dateUtc="2025-04-15T20:31:00Z">
        <w:r w:rsidDel="001C0E1C">
          <w:rPr>
            <w:rFonts w:ascii="Times New Roman" w:eastAsia="Times New Roman" w:hAnsi="Times New Roman" w:cs="Times New Roman"/>
            <w:sz w:val="24"/>
            <w:szCs w:val="24"/>
          </w:rPr>
          <w:delText xml:space="preserve">highly </w:delText>
        </w:r>
      </w:del>
      <w:ins w:id="235" w:author="Katie Lankowicz" w:date="2025-04-15T16:31:00Z" w16du:dateUtc="2025-04-15T20:31:00Z">
        <w:r w:rsidR="001C0E1C">
          <w:rPr>
            <w:rFonts w:ascii="Times New Roman" w:eastAsia="Times New Roman" w:hAnsi="Times New Roman" w:cs="Times New Roman"/>
            <w:sz w:val="24"/>
            <w:szCs w:val="24"/>
          </w:rPr>
          <w:t xml:space="preserve">commonly </w:t>
        </w:r>
      </w:ins>
      <w:r>
        <w:rPr>
          <w:rFonts w:ascii="Times New Roman" w:eastAsia="Times New Roman" w:hAnsi="Times New Roman" w:cs="Times New Roman"/>
          <w:sz w:val="24"/>
          <w:szCs w:val="24"/>
        </w:rPr>
        <w:t xml:space="preserve">targeted haddock, </w:t>
      </w:r>
      <w:del w:id="236" w:author="Katie Lankowicz" w:date="2025-04-15T16:32:00Z" w16du:dateUtc="2025-04-15T20:32:00Z">
        <w:r w:rsidDel="001C0E1C">
          <w:rPr>
            <w:rFonts w:ascii="Times New Roman" w:eastAsia="Times New Roman" w:hAnsi="Times New Roman" w:cs="Times New Roman"/>
            <w:sz w:val="24"/>
            <w:szCs w:val="24"/>
          </w:rPr>
          <w:delText>whereas they</w:delText>
        </w:r>
      </w:del>
      <w:ins w:id="237" w:author="Katie Lankowicz" w:date="2025-04-15T16:32:00Z" w16du:dateUtc="2025-04-15T20:32:00Z">
        <w:r w:rsidR="001C0E1C">
          <w:rPr>
            <w:rFonts w:ascii="Times New Roman" w:eastAsia="Times New Roman" w:hAnsi="Times New Roman" w:cs="Times New Roman"/>
            <w:sz w:val="24"/>
            <w:szCs w:val="24"/>
          </w:rPr>
          <w:t>but</w:t>
        </w:r>
      </w:ins>
      <w:r>
        <w:rPr>
          <w:rFonts w:ascii="Times New Roman" w:eastAsia="Times New Roman" w:hAnsi="Times New Roman" w:cs="Times New Roman"/>
          <w:sz w:val="24"/>
          <w:szCs w:val="24"/>
        </w:rPr>
        <w:t xml:space="preserve"> switched from haddock to hake during the ‘onset of sectors’ management period. </w:t>
      </w:r>
      <w:ins w:id="238" w:author="Katie Lankowicz" w:date="2025-04-15T16:32:00Z" w16du:dateUtc="2025-04-15T20:32:00Z">
        <w:r w:rsidR="001C0E1C">
          <w:rPr>
            <w:rFonts w:ascii="Times New Roman" w:eastAsia="Times New Roman" w:hAnsi="Times New Roman" w:cs="Times New Roman"/>
            <w:sz w:val="24"/>
            <w:szCs w:val="24"/>
          </w:rPr>
          <w:t>T</w:t>
        </w:r>
      </w:ins>
      <w:del w:id="239" w:author="Katie Lankowicz" w:date="2025-04-15T16:32:00Z" w16du:dateUtc="2025-04-15T20:32:00Z">
        <w:r w:rsidDel="001C0E1C">
          <w:rPr>
            <w:rFonts w:ascii="Times New Roman" w:eastAsia="Times New Roman" w:hAnsi="Times New Roman" w:cs="Times New Roman"/>
            <w:sz w:val="24"/>
            <w:szCs w:val="24"/>
          </w:rPr>
          <w:delText>Meanwhile, t</w:delText>
        </w:r>
      </w:del>
      <w:r>
        <w:rPr>
          <w:rFonts w:ascii="Times New Roman" w:eastAsia="Times New Roman" w:hAnsi="Times New Roman" w:cs="Times New Roman"/>
          <w:sz w:val="24"/>
          <w:szCs w:val="24"/>
        </w:rPr>
        <w:t xml:space="preserve">he most striking change during the final management period was the absence of cod after </w:t>
      </w:r>
      <w:del w:id="240" w:author="Katie Lankowicz" w:date="2025-04-15T16:33:00Z" w16du:dateUtc="2025-04-15T20:33:00Z">
        <w:r w:rsidDel="001C0E1C">
          <w:rPr>
            <w:rFonts w:ascii="Times New Roman" w:eastAsia="Times New Roman" w:hAnsi="Times New Roman" w:cs="Times New Roman"/>
            <w:sz w:val="24"/>
            <w:szCs w:val="24"/>
          </w:rPr>
          <w:delText>ranking number 1</w:delText>
        </w:r>
      </w:del>
      <w:ins w:id="241" w:author="Katie Lankowicz" w:date="2025-04-15T16:33:00Z" w16du:dateUtc="2025-04-15T20:33:00Z">
        <w:r w:rsidR="001C0E1C">
          <w:rPr>
            <w:rFonts w:ascii="Times New Roman" w:eastAsia="Times New Roman" w:hAnsi="Times New Roman" w:cs="Times New Roman"/>
            <w:sz w:val="24"/>
            <w:szCs w:val="24"/>
          </w:rPr>
          <w:t>being the most targeted species</w:t>
        </w:r>
      </w:ins>
      <w:r>
        <w:rPr>
          <w:rFonts w:ascii="Times New Roman" w:eastAsia="Times New Roman" w:hAnsi="Times New Roman" w:cs="Times New Roman"/>
          <w:sz w:val="24"/>
          <w:szCs w:val="24"/>
        </w:rPr>
        <w:t xml:space="preserve"> in </w:t>
      </w:r>
      <w:del w:id="242" w:author="Katie Lankowicz" w:date="2025-04-15T16:33:00Z" w16du:dateUtc="2025-04-15T20:33:00Z">
        <w:r w:rsidDel="001C0E1C">
          <w:rPr>
            <w:rFonts w:ascii="Times New Roman" w:eastAsia="Times New Roman" w:hAnsi="Times New Roman" w:cs="Times New Roman"/>
            <w:sz w:val="24"/>
            <w:szCs w:val="24"/>
          </w:rPr>
          <w:delText xml:space="preserve">each of </w:delText>
        </w:r>
      </w:del>
      <w:r>
        <w:rPr>
          <w:rFonts w:ascii="Times New Roman" w:eastAsia="Times New Roman" w:hAnsi="Times New Roman" w:cs="Times New Roman"/>
          <w:sz w:val="24"/>
          <w:szCs w:val="24"/>
        </w:rPr>
        <w:t xml:space="preserve">the previous two management periods. </w:t>
      </w:r>
      <w:del w:id="243" w:author="Katie Lankowicz" w:date="2025-04-15T16:34:00Z" w16du:dateUtc="2025-04-15T20:34:00Z">
        <w:r w:rsidDel="001C0E1C">
          <w:rPr>
            <w:rFonts w:ascii="Times New Roman" w:eastAsia="Times New Roman" w:hAnsi="Times New Roman" w:cs="Times New Roman"/>
            <w:sz w:val="24"/>
            <w:szCs w:val="24"/>
          </w:rPr>
          <w:delText>While avoiding cod</w:delText>
        </w:r>
      </w:del>
      <w:ins w:id="244" w:author="Katie Lankowicz" w:date="2025-04-15T16:34:00Z" w16du:dateUtc="2025-04-15T20:34:00Z">
        <w:r w:rsidR="001C0E1C">
          <w:rPr>
            <w:rFonts w:ascii="Times New Roman" w:eastAsia="Times New Roman" w:hAnsi="Times New Roman" w:cs="Times New Roman"/>
            <w:sz w:val="24"/>
            <w:szCs w:val="24"/>
          </w:rPr>
          <w:t>In the final management period</w:t>
        </w:r>
      </w:ins>
      <w:r>
        <w:rPr>
          <w:rFonts w:ascii="Times New Roman" w:eastAsia="Times New Roman" w:hAnsi="Times New Roman" w:cs="Times New Roman"/>
          <w:sz w:val="24"/>
          <w:szCs w:val="24"/>
        </w:rPr>
        <w:t xml:space="preserve">, </w:t>
      </w:r>
      <w:del w:id="245" w:author="Katie Lankowicz" w:date="2025-04-15T16:33:00Z" w16du:dateUtc="2025-04-15T20:33:00Z">
        <w:r w:rsidDel="001C0E1C">
          <w:rPr>
            <w:rFonts w:ascii="Times New Roman" w:eastAsia="Times New Roman" w:hAnsi="Times New Roman" w:cs="Times New Roman"/>
            <w:sz w:val="24"/>
            <w:szCs w:val="24"/>
          </w:rPr>
          <w:delText xml:space="preserve">they </w:delText>
        </w:r>
      </w:del>
      <w:ins w:id="246" w:author="Katie Lankowicz" w:date="2025-04-15T16:33:00Z" w16du:dateUtc="2025-04-15T20:33:00Z">
        <w:r w:rsidR="001C0E1C">
          <w:rPr>
            <w:rFonts w:ascii="Times New Roman" w:eastAsia="Times New Roman" w:hAnsi="Times New Roman" w:cs="Times New Roman"/>
            <w:sz w:val="24"/>
            <w:szCs w:val="24"/>
          </w:rPr>
          <w:t xml:space="preserve">fishers </w:t>
        </w:r>
      </w:ins>
      <w:r>
        <w:rPr>
          <w:rFonts w:ascii="Times New Roman" w:eastAsia="Times New Roman" w:hAnsi="Times New Roman" w:cs="Times New Roman"/>
          <w:sz w:val="24"/>
          <w:szCs w:val="24"/>
        </w:rPr>
        <w:t>targeted haddock, pollock, flatfish, monkfish, lobster, hake, or left the groundfishing industry altogether.</w:t>
      </w:r>
    </w:p>
    <w:p w14:paraId="6E7DB58C" w14:textId="1970FC35"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distribution of overall fishing effort for groundfish was relatively consistent across the three management periods (Figure 1). The greatest aggregation of fishing effort was in the western GOM to the west of the </w:t>
      </w:r>
      <w:commentRangeStart w:id="247"/>
      <w:r>
        <w:rPr>
          <w:rFonts w:ascii="Times New Roman" w:eastAsia="Times New Roman" w:hAnsi="Times New Roman" w:cs="Times New Roman"/>
          <w:sz w:val="24"/>
          <w:szCs w:val="24"/>
        </w:rPr>
        <w:t xml:space="preserve">Western Gulf of Maine Closed Area (WGOMCA), </w:t>
      </w:r>
      <w:commentRangeEnd w:id="247"/>
      <w:r w:rsidR="004305F3">
        <w:rPr>
          <w:rStyle w:val="CommentReference"/>
        </w:rPr>
        <w:commentReference w:id="247"/>
      </w:r>
      <w:r>
        <w:rPr>
          <w:rFonts w:ascii="Times New Roman" w:eastAsia="Times New Roman" w:hAnsi="Times New Roman" w:cs="Times New Roman"/>
          <w:sz w:val="24"/>
          <w:szCs w:val="24"/>
        </w:rPr>
        <w:t xml:space="preserve">with ~15-20 fishers fishing for groundfish in this region during each </w:t>
      </w:r>
      <w:del w:id="248" w:author="Katie Lankowicz" w:date="2025-04-15T21:33:00Z" w16du:dateUtc="2025-04-16T01:33: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w:t>
      </w:r>
      <w:ins w:id="249" w:author="Katie Lankowicz" w:date="2025-04-15T16:39:00Z" w16du:dateUtc="2025-04-15T20:39:00Z">
        <w:r w:rsidR="001C0E1C">
          <w:rPr>
            <w:rFonts w:ascii="Times New Roman" w:eastAsia="Times New Roman" w:hAnsi="Times New Roman" w:cs="Times New Roman"/>
            <w:sz w:val="24"/>
            <w:szCs w:val="24"/>
          </w:rPr>
          <w:t>F</w:t>
        </w:r>
      </w:ins>
      <w:del w:id="250" w:author="Katie Lankowicz" w:date="2025-04-15T16:39:00Z" w16du:dateUtc="2025-04-15T20:39:00Z">
        <w:r w:rsidDel="001C0E1C">
          <w:rPr>
            <w:rFonts w:ascii="Times New Roman" w:eastAsia="Times New Roman" w:hAnsi="Times New Roman" w:cs="Times New Roman"/>
            <w:sz w:val="24"/>
            <w:szCs w:val="24"/>
          </w:rPr>
          <w:delText>After that, f</w:delText>
        </w:r>
      </w:del>
      <w:r>
        <w:rPr>
          <w:rFonts w:ascii="Times New Roman" w:eastAsia="Times New Roman" w:hAnsi="Times New Roman" w:cs="Times New Roman"/>
          <w:sz w:val="24"/>
          <w:szCs w:val="24"/>
        </w:rPr>
        <w:t xml:space="preserve">ishing effort was </w:t>
      </w:r>
      <w:del w:id="251" w:author="Katie Lankowicz" w:date="2025-04-15T16:39:00Z" w16du:dateUtc="2025-04-15T20:39:00Z">
        <w:r w:rsidDel="001C0E1C">
          <w:rPr>
            <w:rFonts w:ascii="Times New Roman" w:eastAsia="Times New Roman" w:hAnsi="Times New Roman" w:cs="Times New Roman"/>
            <w:sz w:val="24"/>
            <w:szCs w:val="24"/>
          </w:rPr>
          <w:delText xml:space="preserve">greatest </w:delText>
        </w:r>
      </w:del>
      <w:ins w:id="252" w:author="Katie Lankowicz" w:date="2025-04-15T16:39:00Z" w16du:dateUtc="2025-04-15T20:39:00Z">
        <w:r w:rsidR="001C0E1C">
          <w:rPr>
            <w:rFonts w:ascii="Times New Roman" w:eastAsia="Times New Roman" w:hAnsi="Times New Roman" w:cs="Times New Roman"/>
            <w:sz w:val="24"/>
            <w:szCs w:val="24"/>
          </w:rPr>
          <w:t xml:space="preserve">also high </w:t>
        </w:r>
      </w:ins>
      <w:r>
        <w:rPr>
          <w:rFonts w:ascii="Times New Roman" w:eastAsia="Times New Roman" w:hAnsi="Times New Roman" w:cs="Times New Roman"/>
          <w:sz w:val="24"/>
          <w:szCs w:val="24"/>
        </w:rPr>
        <w:t>in the center of the GOM in the area</w:t>
      </w:r>
      <w:del w:id="253" w:author="Katie Lankowicz" w:date="2025-04-15T16:36:00Z" w16du:dateUtc="2025-04-15T20:36:00Z">
        <w:r w:rsidDel="001C0E1C">
          <w:rPr>
            <w:rFonts w:ascii="Times New Roman" w:eastAsia="Times New Roman" w:hAnsi="Times New Roman" w:cs="Times New Roman"/>
            <w:sz w:val="24"/>
            <w:szCs w:val="24"/>
          </w:rPr>
          <w:delText xml:space="preserve"> in</w:delText>
        </w:r>
      </w:del>
      <w:r>
        <w:rPr>
          <w:rFonts w:ascii="Times New Roman" w:eastAsia="Times New Roman" w:hAnsi="Times New Roman" w:cs="Times New Roman"/>
          <w:sz w:val="24"/>
          <w:szCs w:val="24"/>
        </w:rPr>
        <w:t xml:space="preserve"> between the WGOMCA, Cashes Ledge Closure Area</w:t>
      </w:r>
      <w:ins w:id="254" w:author="Katie Lankowicz" w:date="2025-04-15T16:36:00Z" w16du:dateUtc="2025-04-15T20:36:00Z">
        <w:r w:rsidR="001C0E1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Closed Areas I and II</w:t>
      </w:r>
      <w:ins w:id="255" w:author="Katie Lankowicz" w:date="2025-04-15T16:39:00Z" w16du:dateUtc="2025-04-15T20:39:00Z">
        <w:r w:rsidR="001C0E1C">
          <w:rPr>
            <w:rFonts w:ascii="Times New Roman" w:eastAsia="Times New Roman" w:hAnsi="Times New Roman" w:cs="Times New Roman"/>
            <w:sz w:val="24"/>
            <w:szCs w:val="24"/>
          </w:rPr>
          <w:t xml:space="preserve">, with </w:t>
        </w:r>
      </w:ins>
      <w:del w:id="256" w:author="Katie Lankowicz" w:date="2025-04-15T16:39:00Z" w16du:dateUtc="2025-04-15T20:39:00Z">
        <w:r w:rsidDel="001C0E1C">
          <w:rPr>
            <w:rFonts w:ascii="Times New Roman" w:eastAsia="Times New Roman" w:hAnsi="Times New Roman" w:cs="Times New Roman"/>
            <w:sz w:val="24"/>
            <w:szCs w:val="24"/>
          </w:rPr>
          <w:delText xml:space="preserve">. There were </w:delText>
        </w:r>
      </w:del>
      <w:r>
        <w:rPr>
          <w:rFonts w:ascii="Times New Roman" w:eastAsia="Times New Roman" w:hAnsi="Times New Roman" w:cs="Times New Roman"/>
          <w:sz w:val="24"/>
          <w:szCs w:val="24"/>
        </w:rPr>
        <w:t xml:space="preserve">~10-15 fishers </w:t>
      </w:r>
      <w:ins w:id="257" w:author="Katie Lankowicz" w:date="2025-04-15T16:40:00Z" w16du:dateUtc="2025-04-15T20:40:00Z">
        <w:r w:rsidR="001C0E1C">
          <w:rPr>
            <w:rFonts w:ascii="Times New Roman" w:eastAsia="Times New Roman" w:hAnsi="Times New Roman" w:cs="Times New Roman"/>
            <w:sz w:val="24"/>
            <w:szCs w:val="24"/>
          </w:rPr>
          <w:t xml:space="preserve">reporting </w:t>
        </w:r>
      </w:ins>
      <w:del w:id="258" w:author="Katie Lankowicz" w:date="2025-04-15T16:40:00Z" w16du:dateUtc="2025-04-15T20:40:00Z">
        <w:r w:rsidDel="001C0E1C">
          <w:rPr>
            <w:rFonts w:ascii="Times New Roman" w:eastAsia="Times New Roman" w:hAnsi="Times New Roman" w:cs="Times New Roman"/>
            <w:sz w:val="24"/>
            <w:szCs w:val="24"/>
          </w:rPr>
          <w:delText xml:space="preserve">that reported </w:delText>
        </w:r>
      </w:del>
      <w:r>
        <w:rPr>
          <w:rFonts w:ascii="Times New Roman" w:eastAsia="Times New Roman" w:hAnsi="Times New Roman" w:cs="Times New Roman"/>
          <w:sz w:val="24"/>
          <w:szCs w:val="24"/>
        </w:rPr>
        <w:t xml:space="preserve">fishing for groundfish in this central region. </w:t>
      </w:r>
      <w:ins w:id="259" w:author="Katie Lankowicz" w:date="2025-04-15T16:40:00Z" w16du:dateUtc="2025-04-15T20:40:00Z">
        <w:r w:rsidR="001C0E1C">
          <w:rPr>
            <w:rFonts w:ascii="Times New Roman" w:eastAsia="Times New Roman" w:hAnsi="Times New Roman" w:cs="Times New Roman"/>
            <w:sz w:val="24"/>
            <w:szCs w:val="24"/>
          </w:rPr>
          <w:t>F</w:t>
        </w:r>
      </w:ins>
      <w:del w:id="260" w:author="Katie Lankowicz" w:date="2025-04-15T16:40:00Z" w16du:dateUtc="2025-04-15T20:40:00Z">
        <w:r w:rsidDel="001C0E1C">
          <w:rPr>
            <w:rFonts w:ascii="Times New Roman" w:eastAsia="Times New Roman" w:hAnsi="Times New Roman" w:cs="Times New Roman"/>
            <w:sz w:val="24"/>
            <w:szCs w:val="24"/>
          </w:rPr>
          <w:delText>Finally, groundfish f</w:delText>
        </w:r>
      </w:del>
      <w:r>
        <w:rPr>
          <w:rFonts w:ascii="Times New Roman" w:eastAsia="Times New Roman" w:hAnsi="Times New Roman" w:cs="Times New Roman"/>
          <w:sz w:val="24"/>
          <w:szCs w:val="24"/>
        </w:rPr>
        <w:t>ishing effort was low</w:t>
      </w:r>
      <w:del w:id="261" w:author="Katie Lankowicz" w:date="2025-04-15T16:40:00Z" w16du:dateUtc="2025-04-15T20:40:00Z">
        <w:r w:rsidDel="001C0E1C">
          <w:rPr>
            <w:rFonts w:ascii="Times New Roman" w:eastAsia="Times New Roman" w:hAnsi="Times New Roman" w:cs="Times New Roman"/>
            <w:sz w:val="24"/>
            <w:szCs w:val="24"/>
          </w:rPr>
          <w:delText>est</w:delText>
        </w:r>
      </w:del>
      <w:r>
        <w:rPr>
          <w:rFonts w:ascii="Times New Roman" w:eastAsia="Times New Roman" w:hAnsi="Times New Roman" w:cs="Times New Roman"/>
          <w:sz w:val="24"/>
          <w:szCs w:val="24"/>
        </w:rPr>
        <w:t xml:space="preserve"> in the northeastern Gulf of Maine, to the west of Closed Area 1, and in between Closed Areas 1 and 2 along the southern extent of Georges Bank. These regions had &lt;10 fishers report fishing for groundfish within them, and often &lt;5 along the outer edges.</w:t>
      </w:r>
    </w:p>
    <w:p w14:paraId="67AAA92D" w14:textId="3CBE5A8D" w:rsidR="00C442A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examined the spatial extent and distribution of the cod footprint by aggregating medium and high cod areas across all 12 months during each management period. During </w:t>
      </w:r>
      <w:ins w:id="262" w:author="Katie Lankowicz" w:date="2025-04-15T19:54:00Z" w16du:dateUtc="2025-04-15T23:54:00Z">
        <w:r w:rsidR="00AB73F8">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lastRenderedPageBreak/>
        <w:t>‘</w:t>
      </w:r>
      <w:del w:id="263" w:author="Katie Lankowicz" w:date="2025-04-15T16:29:00Z" w16du:dateUtc="2025-04-15T20:29:00Z">
        <w:r w:rsidDel="001C0E1C">
          <w:rPr>
            <w:rFonts w:ascii="Times New Roman" w:eastAsia="Times New Roman" w:hAnsi="Times New Roman" w:cs="Times New Roman"/>
            <w:sz w:val="24"/>
            <w:szCs w:val="24"/>
          </w:rPr>
          <w:delText>Days-at-Sea</w:delText>
        </w:r>
      </w:del>
      <w:ins w:id="264" w:author="Katie Lankowicz" w:date="2025-04-15T16:29:00Z" w16du:dateUtc="2025-04-15T20:29:00Z">
        <w:r w:rsidR="001C0E1C">
          <w:rPr>
            <w:rFonts w:ascii="Times New Roman" w:eastAsia="Times New Roman" w:hAnsi="Times New Roman" w:cs="Times New Roman"/>
            <w:sz w:val="24"/>
            <w:szCs w:val="24"/>
          </w:rPr>
          <w:t>days-at-sea</w:t>
        </w:r>
      </w:ins>
      <w:r>
        <w:rPr>
          <w:rFonts w:ascii="Times New Roman" w:eastAsia="Times New Roman" w:hAnsi="Times New Roman" w:cs="Times New Roman"/>
          <w:sz w:val="24"/>
          <w:szCs w:val="24"/>
        </w:rPr>
        <w:t>’</w:t>
      </w:r>
      <w:ins w:id="265" w:author="Katie Lankowicz" w:date="2025-04-15T19:54:00Z" w16du:dateUtc="2025-04-15T23:54:00Z">
        <w:r w:rsidR="00AB73F8">
          <w:rPr>
            <w:rFonts w:ascii="Times New Roman" w:eastAsia="Times New Roman" w:hAnsi="Times New Roman" w:cs="Times New Roman"/>
            <w:sz w:val="24"/>
            <w:szCs w:val="24"/>
          </w:rPr>
          <w:t xml:space="preserve"> management period</w:t>
        </w:r>
      </w:ins>
      <w:r>
        <w:rPr>
          <w:rFonts w:ascii="Times New Roman" w:eastAsia="Times New Roman" w:hAnsi="Times New Roman" w:cs="Times New Roman"/>
          <w:sz w:val="24"/>
          <w:szCs w:val="24"/>
        </w:rPr>
        <w:t xml:space="preserve">, we identified cod ‘hotspots’ (areas where </w:t>
      </w:r>
      <w:del w:id="266" w:author="Katie Lankowicz" w:date="2025-04-15T19:54:00Z" w16du:dateUtc="2025-04-15T23:54:00Z">
        <w:r w:rsidDel="00AB73F8">
          <w:rPr>
            <w:rFonts w:ascii="Times New Roman" w:eastAsia="Times New Roman" w:hAnsi="Times New Roman" w:cs="Times New Roman"/>
            <w:sz w:val="24"/>
            <w:szCs w:val="24"/>
          </w:rPr>
          <w:delText xml:space="preserve">several </w:delText>
        </w:r>
      </w:del>
      <w:ins w:id="267" w:author="Katie Lankowicz" w:date="2025-04-15T19:54:00Z" w16du:dateUtc="2025-04-15T23:54:00Z">
        <w:r w:rsidR="00AB73F8">
          <w:rPr>
            <w:rFonts w:ascii="Times New Roman" w:eastAsia="Times New Roman" w:hAnsi="Times New Roman" w:cs="Times New Roman"/>
            <w:sz w:val="24"/>
            <w:szCs w:val="24"/>
          </w:rPr>
          <w:t>two or more</w:t>
        </w:r>
        <w:r w:rsidR="00AB73F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fishers reported catching cod) in the following three locations: (1) to the southwest and west of the WGOMCA, (2) between the northern edge of the WGOMCA and the Cashes Ledge Closure Area, and (3) along the northwestern edge of Closed Area 2 (Figure 2A). The cod footprint also included areas to the west and north of Closed Area 1 as well as along the Great South Channel and along the eastern edges of the WGOMCA. The cod footprint was largest during this management period, with the spatial extent of it amounting to 2,197,466 hectares. During</w:t>
      </w:r>
      <w:ins w:id="268" w:author="Katie Lankowicz" w:date="2025-04-15T20:05:00Z" w16du:dateUtc="2025-04-16T00:05:00Z">
        <w:r w:rsidR="00AB73F8">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‘onset of Sectors’</w:t>
      </w:r>
      <w:ins w:id="269" w:author="Katie Lankowicz" w:date="2025-04-15T20:05:00Z" w16du:dateUtc="2025-04-16T00:05:00Z">
        <w:r w:rsidR="00AB73F8">
          <w:rPr>
            <w:rFonts w:ascii="Times New Roman" w:eastAsia="Times New Roman" w:hAnsi="Times New Roman" w:cs="Times New Roman"/>
            <w:sz w:val="24"/>
            <w:szCs w:val="24"/>
          </w:rPr>
          <w:t xml:space="preserve"> period</w:t>
        </w:r>
      </w:ins>
      <w:r>
        <w:rPr>
          <w:rFonts w:ascii="Times New Roman" w:eastAsia="Times New Roman" w:hAnsi="Times New Roman" w:cs="Times New Roman"/>
          <w:sz w:val="24"/>
          <w:szCs w:val="24"/>
        </w:rPr>
        <w:t xml:space="preserve">, hotspots were still present to the southwest and west of the WGOMCA as well as along the northwestern edge of Closed Area 2 (Figure 2B). Furthermore, areas with cod were identified to the west of Closed Area 1, along the eastern edge of the WGOMCA, and in between the northern edge of the WGOMCA and the Cashes Ledge Closure Area. The spatial extent of the cod footprint during this </w:t>
      </w:r>
      <w:del w:id="270" w:author="Katie Lankowicz" w:date="2025-04-15T21:33:00Z" w16du:dateUtc="2025-04-16T01:33: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period was reduced to 721,975 hectares.</w:t>
      </w:r>
    </w:p>
    <w:p w14:paraId="19292427" w14:textId="77777777" w:rsidR="00C442A1"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During the final management period, there were very few areas where cod were caught given that most fishers were actively avoiding cod due to their cod quotas having been greatly reduced. The cod footprint included no hotspots, with only a few areas even reporting any catch, such as along the northwest edge of Closed Area 2, to the northeast and southwest of the WGOMCA (Figure 3A). The cod footprint of areas with reported cod catch was vastly reduced relative to the two earlier management periods, with the spatial extent covering only 343,707 hectares. However, the avoidance map (Figure 3B) by itself as well as when combined with the medium and high areas (Figure 3B) identified many of the same hotspots delineated in the earlier two management periods: 1) to the southwest and west of the WGOMCA, (2) between the northern edge of the WGOMCA and the Cashes Ledge Closure Area, (3) along the northwestern </w:t>
      </w:r>
      <w:r>
        <w:rPr>
          <w:rFonts w:ascii="Times New Roman" w:eastAsia="Times New Roman" w:hAnsi="Times New Roman" w:cs="Times New Roman"/>
          <w:sz w:val="24"/>
          <w:szCs w:val="24"/>
        </w:rPr>
        <w:lastRenderedPageBreak/>
        <w:t>edge of Closed Area 2, and (4) along the Great South Channel. There were also areas identified to the west of Closed Area 1 and to the northeast of the Cashes Ledge Closure Area. Furthermore, the spatial extent of the combined map was much more similar to the earlier two management periods, covering 2,162,869 hectares of the Gulf of Maine and Georges Bank.</w:t>
      </w:r>
    </w:p>
    <w:p w14:paraId="5A5CA8DC" w14:textId="31AF768B"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To examine monthly variability in the cod footprint, we aggregated medium and high polygons identified during each month separately during each management period. Due to limited overlap of polygons when separated by month, monthly maps identify areas where one or more fishers caught medium and/or high abundances of cod without delineating overlap among polygons. During </w:t>
      </w:r>
      <w:ins w:id="271" w:author="Katie Lankowicz" w:date="2025-04-15T20:19:00Z" w16du:dateUtc="2025-04-16T00:19:00Z">
        <w:r w:rsidR="00AB73F8">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w:t>
      </w:r>
      <w:del w:id="272" w:author="Katie Lankowicz" w:date="2025-04-15T16:29:00Z" w16du:dateUtc="2025-04-15T20:29:00Z">
        <w:r w:rsidDel="001C0E1C">
          <w:rPr>
            <w:rFonts w:ascii="Times New Roman" w:eastAsia="Times New Roman" w:hAnsi="Times New Roman" w:cs="Times New Roman"/>
            <w:sz w:val="24"/>
            <w:szCs w:val="24"/>
          </w:rPr>
          <w:delText>Days-at-Sea</w:delText>
        </w:r>
      </w:del>
      <w:ins w:id="273" w:author="Katie Lankowicz" w:date="2025-04-15T16:29:00Z" w16du:dateUtc="2025-04-15T20:29:00Z">
        <w:r w:rsidR="001C0E1C">
          <w:rPr>
            <w:rFonts w:ascii="Times New Roman" w:eastAsia="Times New Roman" w:hAnsi="Times New Roman" w:cs="Times New Roman"/>
            <w:sz w:val="24"/>
            <w:szCs w:val="24"/>
          </w:rPr>
          <w:t>days-at-sea</w:t>
        </w:r>
      </w:ins>
      <w:r>
        <w:rPr>
          <w:rFonts w:ascii="Times New Roman" w:eastAsia="Times New Roman" w:hAnsi="Times New Roman" w:cs="Times New Roman"/>
          <w:sz w:val="24"/>
          <w:szCs w:val="24"/>
        </w:rPr>
        <w:t>’</w:t>
      </w:r>
      <w:ins w:id="274" w:author="Katie Lankowicz" w:date="2025-04-15T20:19:00Z" w16du:dateUtc="2025-04-16T00:19:00Z">
        <w:r w:rsidR="00AB73F8">
          <w:rPr>
            <w:rFonts w:ascii="Times New Roman" w:eastAsia="Times New Roman" w:hAnsi="Times New Roman" w:cs="Times New Roman"/>
            <w:sz w:val="24"/>
            <w:szCs w:val="24"/>
          </w:rPr>
          <w:t xml:space="preserve"> period</w:t>
        </w:r>
      </w:ins>
      <w:r>
        <w:rPr>
          <w:rFonts w:ascii="Times New Roman" w:eastAsia="Times New Roman" w:hAnsi="Times New Roman" w:cs="Times New Roman"/>
          <w:sz w:val="24"/>
          <w:szCs w:val="24"/>
        </w:rPr>
        <w:t>, cod areas were identified to the west and southwest of the WGOMCA as well as in between the northern edge of the WGOMCA and the Cashes Ledge Closure Area in all 12 months, though the size of these cod areas did vary seasonally (Figure 4). Meanwhile, the presence of cod areas on Georges Bank and the southern region of the Gulf of Maine varied substantially as a function of time of year. Specifically, cod areas in this region were largest early in the year, then shrank substantially during summer months, only to increase again towards the later months. During</w:t>
      </w:r>
      <w:ins w:id="275" w:author="Katie Lankowicz" w:date="2025-04-15T20:20:00Z" w16du:dateUtc="2025-04-16T00:20:00Z">
        <w:r w:rsidR="00AB73F8">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‘onset of sectors’</w:t>
      </w:r>
      <w:ins w:id="276" w:author="Katie Lankowicz" w:date="2025-04-15T20:20:00Z" w16du:dateUtc="2025-04-16T00:20:00Z">
        <w:r w:rsidR="00AB73F8">
          <w:rPr>
            <w:rFonts w:ascii="Times New Roman" w:eastAsia="Times New Roman" w:hAnsi="Times New Roman" w:cs="Times New Roman"/>
            <w:sz w:val="24"/>
            <w:szCs w:val="24"/>
          </w:rPr>
          <w:t xml:space="preserve"> period</w:t>
        </w:r>
      </w:ins>
      <w:r>
        <w:rPr>
          <w:rFonts w:ascii="Times New Roman" w:eastAsia="Times New Roman" w:hAnsi="Times New Roman" w:cs="Times New Roman"/>
          <w:sz w:val="24"/>
          <w:szCs w:val="24"/>
        </w:rPr>
        <w:t xml:space="preserve">, cod areas were once again identified throughout the year to the west and southwest of the WGOMCA, but more sporadically in between the northern edge of the WGOMCA and the Cashes Ledge Closure Area (Figure 5). Furthermore, cod areas were identified in spring as well as in late fall on Georges Bank, but less so in January, February, and during summer. Finally, very few cod areas were delineated during the final </w:t>
      </w:r>
      <w:del w:id="277" w:author="Katie Lankowicz" w:date="2025-04-15T21:33:00Z" w16du:dateUtc="2025-04-16T01:33: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(sectors with cutbacks) due to the large reduction in cod quotas that occurred at the onset of this </w:t>
      </w:r>
      <w:del w:id="278" w:author="Katie Lankowicz" w:date="2025-04-15T21:33:00Z" w16du:dateUtc="2025-04-16T01:33: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(Figure 6). Once again, a hotspot was identified in between the northern edge of the WGOMCA and the Cashes Ledge Closure Area, but it was smaller and detected more sporadically than during the previous two </w:t>
      </w:r>
      <w:ins w:id="279" w:author="Katie Lankowicz" w:date="2025-04-15T21:34:00Z" w16du:dateUtc="2025-04-16T01:34:00Z">
        <w:r w:rsidR="00653AB5">
          <w:rPr>
            <w:rFonts w:ascii="Times New Roman" w:eastAsia="Times New Roman" w:hAnsi="Times New Roman" w:cs="Times New Roman"/>
            <w:sz w:val="24"/>
            <w:szCs w:val="24"/>
          </w:rPr>
          <w:t xml:space="preserve">management </w:t>
        </w:r>
      </w:ins>
      <w:del w:id="280" w:author="Katie Lankowicz" w:date="2025-04-15T21:34:00Z" w16du:dateUtc="2025-04-16T01:34: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lastRenderedPageBreak/>
        <w:t xml:space="preserve">periods. A hotspot was also detected along the northeastern edge of Closed Area I in February through May, and then was absent until fall, when it appeared in October and persisted through December. Once again, these hotspots were substantially smaller than those detected during the earlier two </w:t>
      </w:r>
      <w:del w:id="281" w:author="Katie Lankowicz" w:date="2025-04-15T21:34:00Z" w16du:dateUtc="2025-04-16T01:34: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Unlike the other two </w:t>
      </w:r>
      <w:del w:id="282" w:author="Katie Lankowicz" w:date="2025-04-15T21:34:00Z" w16du:dateUtc="2025-04-16T01:34: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no hotspots were detected in the western Gulf of Maine to the west of the WGOMCA, likely because this area was avoided due to high cod catches prior to the onset of cutbacks. </w:t>
      </w:r>
    </w:p>
    <w:p w14:paraId="2FC6DEB5" w14:textId="77777777" w:rsidR="00C442A1" w:rsidRDefault="00000000">
      <w:pPr>
        <w:spacing w:line="480"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5A96F9" w14:textId="77777777" w:rsidR="00C442A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5D5ECAC3" w14:textId="33167E36" w:rsidR="00C442A1" w:rsidRDefault="00000000" w:rsidP="00AB73F8">
      <w:pPr>
        <w:spacing w:line="479" w:lineRule="auto"/>
        <w:ind w:firstLine="720"/>
        <w:rPr>
          <w:rFonts w:ascii="Times New Roman" w:eastAsia="Times New Roman" w:hAnsi="Times New Roman" w:cs="Times New Roman"/>
          <w:sz w:val="24"/>
          <w:szCs w:val="24"/>
        </w:rPr>
        <w:pPrChange w:id="283" w:author="Katie Lankowicz" w:date="2025-04-15T20:21:00Z" w16du:dateUtc="2025-04-16T00:21:00Z">
          <w:pPr>
            <w:spacing w:line="479" w:lineRule="auto"/>
            <w:ind w:firstLine="20"/>
          </w:pPr>
        </w:pPrChange>
      </w:pPr>
      <w:r>
        <w:rPr>
          <w:rFonts w:ascii="Times New Roman" w:eastAsia="Times New Roman" w:hAnsi="Times New Roman" w:cs="Times New Roman"/>
          <w:sz w:val="24"/>
          <w:szCs w:val="24"/>
        </w:rPr>
        <w:t xml:space="preserve">The groundfish fishers interviewed in this study, through where they have landed and most recently have also avoided cod, collectively have created several “cod footprint” maps. Their knowledge of cod in the Gulf of Maine and Georges Bank comes from over 1100 years of fishing in aggregate, and they represent a substantial number of the fishermen in the fishery that are still actively fishing for groundfish. While fishing behavior </w:t>
      </w:r>
      <w:ins w:id="284" w:author="Katie Lankowicz" w:date="2025-04-15T20:23:00Z" w16du:dateUtc="2025-04-16T00:23:00Z">
        <w:r w:rsidR="00AB73F8">
          <w:rPr>
            <w:rFonts w:ascii="Times New Roman" w:eastAsia="Times New Roman" w:hAnsi="Times New Roman" w:cs="Times New Roman"/>
            <w:sz w:val="24"/>
            <w:szCs w:val="24"/>
          </w:rPr>
          <w:t xml:space="preserve">has </w:t>
        </w:r>
      </w:ins>
      <w:r>
        <w:rPr>
          <w:rFonts w:ascii="Times New Roman" w:eastAsia="Times New Roman" w:hAnsi="Times New Roman" w:cs="Times New Roman"/>
          <w:sz w:val="24"/>
          <w:szCs w:val="24"/>
        </w:rPr>
        <w:t xml:space="preserve">changed dramatically </w:t>
      </w:r>
      <w:del w:id="285" w:author="Katie Lankowicz" w:date="2025-04-15T20:23:00Z" w16du:dateUtc="2025-04-16T00:23:00Z">
        <w:r w:rsidDel="00AB73F8">
          <w:rPr>
            <w:rFonts w:ascii="Times New Roman" w:eastAsia="Times New Roman" w:hAnsi="Times New Roman" w:cs="Times New Roman"/>
            <w:sz w:val="24"/>
            <w:szCs w:val="24"/>
          </w:rPr>
          <w:delText xml:space="preserve">during this </w:delText>
        </w:r>
      </w:del>
      <w:del w:id="286" w:author="Katie Lankowicz" w:date="2025-04-15T15:31:00Z" w16du:dateUtc="2025-04-15T19:31:00Z">
        <w:r w:rsidDel="001C0E1C">
          <w:rPr>
            <w:rFonts w:ascii="Times New Roman" w:eastAsia="Times New Roman" w:hAnsi="Times New Roman" w:cs="Times New Roman"/>
            <w:sz w:val="24"/>
            <w:szCs w:val="24"/>
          </w:rPr>
          <w:delText>time period</w:delText>
        </w:r>
      </w:del>
      <w:ins w:id="287" w:author="Katie Lankowicz" w:date="2025-04-15T20:23:00Z" w16du:dateUtc="2025-04-16T00:23:00Z">
        <w:r w:rsidR="00AB73F8">
          <w:rPr>
            <w:rFonts w:ascii="Times New Roman" w:eastAsia="Times New Roman" w:hAnsi="Times New Roman" w:cs="Times New Roman"/>
            <w:sz w:val="24"/>
            <w:szCs w:val="24"/>
          </w:rPr>
          <w:t>with changing regulations</w:t>
        </w:r>
      </w:ins>
      <w:r>
        <w:rPr>
          <w:rFonts w:ascii="Times New Roman" w:eastAsia="Times New Roman" w:hAnsi="Times New Roman" w:cs="Times New Roman"/>
          <w:sz w:val="24"/>
          <w:szCs w:val="24"/>
        </w:rPr>
        <w:t xml:space="preserve">, </w:t>
      </w:r>
      <w:ins w:id="288" w:author="Katie Lankowicz" w:date="2025-04-15T20:23:00Z" w16du:dateUtc="2025-04-16T00:23:00Z">
        <w:r w:rsidR="00AB73F8">
          <w:rPr>
            <w:rFonts w:ascii="Times New Roman" w:eastAsia="Times New Roman" w:hAnsi="Times New Roman" w:cs="Times New Roman"/>
            <w:sz w:val="24"/>
            <w:szCs w:val="24"/>
          </w:rPr>
          <w:t xml:space="preserve">cod </w:t>
        </w:r>
      </w:ins>
      <w:del w:id="289" w:author="Katie Lankowicz" w:date="2025-04-15T20:23:00Z" w16du:dateUtc="2025-04-16T00:23:00Z">
        <w:r w:rsidDel="00AB73F8">
          <w:rPr>
            <w:rFonts w:ascii="Times New Roman" w:eastAsia="Times New Roman" w:hAnsi="Times New Roman" w:cs="Times New Roman"/>
            <w:sz w:val="24"/>
            <w:szCs w:val="24"/>
          </w:rPr>
          <w:delText xml:space="preserve">their </w:delText>
        </w:r>
      </w:del>
      <w:r>
        <w:rPr>
          <w:rFonts w:ascii="Times New Roman" w:eastAsia="Times New Roman" w:hAnsi="Times New Roman" w:cs="Times New Roman"/>
          <w:sz w:val="24"/>
          <w:szCs w:val="24"/>
        </w:rPr>
        <w:t>hotspots</w:t>
      </w:r>
      <w:ins w:id="290" w:author="Katie Lankowicz" w:date="2025-04-15T20:23:00Z" w16du:dateUtc="2025-04-16T00:23:00Z">
        <w:r w:rsidR="00AB73F8">
          <w:rPr>
            <w:rFonts w:ascii="Times New Roman" w:eastAsia="Times New Roman" w:hAnsi="Times New Roman" w:cs="Times New Roman"/>
            <w:sz w:val="24"/>
            <w:szCs w:val="24"/>
          </w:rPr>
          <w:t xml:space="preserve"> derived from FEK</w:t>
        </w:r>
      </w:ins>
      <w:r>
        <w:rPr>
          <w:rFonts w:ascii="Times New Roman" w:eastAsia="Times New Roman" w:hAnsi="Times New Roman" w:cs="Times New Roman"/>
          <w:sz w:val="24"/>
          <w:szCs w:val="24"/>
        </w:rPr>
        <w:t xml:space="preserve"> were largely consistent over the </w:t>
      </w:r>
      <w:ins w:id="291" w:author="Katie Lankowicz" w:date="2025-04-15T20:23:00Z" w16du:dateUtc="2025-04-16T00:23:00Z">
        <w:r w:rsidR="00AB73F8">
          <w:rPr>
            <w:rFonts w:ascii="Times New Roman" w:eastAsia="Times New Roman" w:hAnsi="Times New Roman" w:cs="Times New Roman"/>
            <w:sz w:val="24"/>
            <w:szCs w:val="24"/>
          </w:rPr>
          <w:t xml:space="preserve">last </w:t>
        </w:r>
      </w:ins>
      <w:r>
        <w:rPr>
          <w:rFonts w:ascii="Times New Roman" w:eastAsia="Times New Roman" w:hAnsi="Times New Roman" w:cs="Times New Roman"/>
          <w:sz w:val="24"/>
          <w:szCs w:val="24"/>
        </w:rPr>
        <w:t xml:space="preserve">two decades when including </w:t>
      </w:r>
      <w:del w:id="292" w:author="Katie Lankowicz" w:date="2025-04-15T20:24:00Z" w16du:dateUtc="2025-04-16T00:24:00Z">
        <w:r w:rsidDel="00AB73F8">
          <w:rPr>
            <w:rFonts w:ascii="Times New Roman" w:eastAsia="Times New Roman" w:hAnsi="Times New Roman" w:cs="Times New Roman"/>
            <w:sz w:val="24"/>
            <w:szCs w:val="24"/>
          </w:rPr>
          <w:delText>the avoidances hotspot maps</w:delText>
        </w:r>
      </w:del>
      <w:ins w:id="293" w:author="Katie Lankowicz" w:date="2025-04-15T20:24:00Z" w16du:dateUtc="2025-04-16T00:24:00Z">
        <w:r w:rsidR="00AB73F8">
          <w:rPr>
            <w:rFonts w:ascii="Times New Roman" w:eastAsia="Times New Roman" w:hAnsi="Times New Roman" w:cs="Times New Roman"/>
            <w:sz w:val="24"/>
            <w:szCs w:val="24"/>
          </w:rPr>
          <w:t>areas intentionally avoided because of historically high cod abundance</w:t>
        </w:r>
      </w:ins>
      <w:del w:id="294" w:author="Katie Lankowicz" w:date="2025-04-15T20:24:00Z" w16du:dateUtc="2025-04-16T00:24:00Z">
        <w:r w:rsidDel="00AB73F8">
          <w:rPr>
            <w:rFonts w:ascii="Times New Roman" w:eastAsia="Times New Roman" w:hAnsi="Times New Roman" w:cs="Times New Roman"/>
            <w:sz w:val="24"/>
            <w:szCs w:val="24"/>
          </w:rPr>
          <w:delText xml:space="preserve"> in the final </w:delText>
        </w:r>
      </w:del>
      <w:del w:id="295" w:author="Katie Lankowicz" w:date="2025-04-15T15:31:00Z" w16du:dateUtc="2025-04-15T19:31:00Z">
        <w:r w:rsidDel="001C0E1C">
          <w:rPr>
            <w:rFonts w:ascii="Times New Roman" w:eastAsia="Times New Roman" w:hAnsi="Times New Roman" w:cs="Times New Roman"/>
            <w:sz w:val="24"/>
            <w:szCs w:val="24"/>
          </w:rPr>
          <w:delText>time period</w:delText>
        </w:r>
      </w:del>
      <w:r>
        <w:rPr>
          <w:rFonts w:ascii="Times New Roman" w:eastAsia="Times New Roman" w:hAnsi="Times New Roman" w:cs="Times New Roman"/>
          <w:sz w:val="24"/>
          <w:szCs w:val="24"/>
        </w:rPr>
        <w:t xml:space="preserve">. Fisher ecological knowledge offers insight into the ecology of valuable species, and it can help build a more complete understanding of the distribution and abundance of fished species. </w:t>
      </w:r>
    </w:p>
    <w:p w14:paraId="189581DE" w14:textId="435CEFE6" w:rsidR="00C442A1" w:rsidRDefault="00000000" w:rsidP="00AB73F8">
      <w:pPr>
        <w:spacing w:line="479" w:lineRule="auto"/>
        <w:ind w:firstLine="720"/>
        <w:rPr>
          <w:rFonts w:ascii="Times New Roman" w:eastAsia="Times New Roman" w:hAnsi="Times New Roman" w:cs="Times New Roman"/>
          <w:sz w:val="24"/>
          <w:szCs w:val="24"/>
        </w:rPr>
        <w:pPrChange w:id="296" w:author="Katie Lankowicz" w:date="2025-04-15T20:22:00Z" w16du:dateUtc="2025-04-16T00:22:00Z">
          <w:pPr>
            <w:spacing w:line="479" w:lineRule="auto"/>
            <w:ind w:firstLine="20"/>
          </w:pPr>
        </w:pPrChange>
      </w:pPr>
      <w:r>
        <w:rPr>
          <w:rFonts w:ascii="Times New Roman" w:eastAsia="Times New Roman" w:hAnsi="Times New Roman" w:cs="Times New Roman"/>
          <w:sz w:val="24"/>
          <w:szCs w:val="24"/>
        </w:rPr>
        <w:t xml:space="preserve">There was strong overlap in the areas identified by fishers as having moderate to high cod abundances during the earlier two </w:t>
      </w:r>
      <w:del w:id="297" w:author="Katie Lankowicz" w:date="2025-04-15T21:34:00Z" w16du:dateUtc="2025-04-16T01:34: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w:t>
      </w:r>
      <w:del w:id="298" w:author="Katie Lankowicz" w:date="2025-04-15T20:25:00Z" w16du:dateUtc="2025-04-16T00:25:00Z">
        <w:r w:rsidDel="00AB73F8">
          <w:rPr>
            <w:rFonts w:ascii="Times New Roman" w:eastAsia="Times New Roman" w:hAnsi="Times New Roman" w:cs="Times New Roman"/>
            <w:sz w:val="24"/>
            <w:szCs w:val="24"/>
          </w:rPr>
          <w:delText>in spite of</w:delText>
        </w:r>
      </w:del>
      <w:ins w:id="299" w:author="Katie Lankowicz" w:date="2025-04-15T20:25:00Z" w16du:dateUtc="2025-04-16T00:25:00Z">
        <w:r w:rsidR="00AB73F8">
          <w:rPr>
            <w:rFonts w:ascii="Times New Roman" w:eastAsia="Times New Roman" w:hAnsi="Times New Roman" w:cs="Times New Roman"/>
            <w:sz w:val="24"/>
            <w:szCs w:val="24"/>
          </w:rPr>
          <w:t>despite</w:t>
        </w:r>
      </w:ins>
      <w:r>
        <w:rPr>
          <w:rFonts w:ascii="Times New Roman" w:eastAsia="Times New Roman" w:hAnsi="Times New Roman" w:cs="Times New Roman"/>
          <w:sz w:val="24"/>
          <w:szCs w:val="24"/>
        </w:rPr>
        <w:t xml:space="preserve"> a major transition </w:t>
      </w:r>
      <w:ins w:id="300" w:author="Katie Lankowicz" w:date="2025-04-15T20:25:00Z" w16du:dateUtc="2025-04-16T00:25:00Z">
        <w:r w:rsidR="00AB73F8">
          <w:rPr>
            <w:rFonts w:ascii="Times New Roman" w:eastAsia="Times New Roman" w:hAnsi="Times New Roman" w:cs="Times New Roman"/>
            <w:sz w:val="24"/>
            <w:szCs w:val="24"/>
          </w:rPr>
          <w:t>in how the cod fishery is managed</w:t>
        </w:r>
      </w:ins>
      <w:ins w:id="301" w:author="Katie Lankowicz" w:date="2025-04-15T20:26:00Z" w16du:dateUtc="2025-04-16T00:26:00Z">
        <w:r w:rsidR="00AB73F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occurring in 2009</w:t>
      </w:r>
      <w:del w:id="302" w:author="Katie Lankowicz" w:date="2025-04-15T20:26:00Z" w16du:dateUtc="2025-04-16T00:26:00Z">
        <w:r w:rsidDel="00AB73F8">
          <w:rPr>
            <w:rFonts w:ascii="Times New Roman" w:eastAsia="Times New Roman" w:hAnsi="Times New Roman" w:cs="Times New Roman"/>
            <w:sz w:val="24"/>
            <w:szCs w:val="24"/>
          </w:rPr>
          <w:delText xml:space="preserve"> in how the cod fishery is managed</w:delText>
        </w:r>
      </w:del>
      <w:r>
        <w:rPr>
          <w:rFonts w:ascii="Times New Roman" w:eastAsia="Times New Roman" w:hAnsi="Times New Roman" w:cs="Times New Roman"/>
          <w:sz w:val="24"/>
          <w:szCs w:val="24"/>
        </w:rPr>
        <w:t xml:space="preserve">. This is likely a result of fishers continuing to target cod largely in the same locations that they previously had because they still had the ability to land cod. Meanwhile, there was only partial overlap during these earlier </w:t>
      </w:r>
      <w:del w:id="303" w:author="Katie Lankowicz" w:date="2025-04-15T21:35:00Z" w16du:dateUtc="2025-04-16T01:35: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between those identified by fishermen vs. hotspots documented from fisheries </w:t>
      </w:r>
      <w:r>
        <w:rPr>
          <w:rFonts w:ascii="Times New Roman" w:eastAsia="Times New Roman" w:hAnsi="Times New Roman" w:cs="Times New Roman"/>
          <w:sz w:val="24"/>
          <w:szCs w:val="24"/>
        </w:rPr>
        <w:lastRenderedPageBreak/>
        <w:t>independent research such as the NEFSC trawl survey (Guan et al. 2017).</w:t>
      </w:r>
      <w:del w:id="304" w:author="Katie Lankowicz" w:date="2025-04-15T14:52:00Z" w16du:dateUtc="2025-04-15T18:52:00Z">
        <w:r w:rsidDel="00CC5127">
          <w:rPr>
            <w:rFonts w:ascii="Times New Roman" w:eastAsia="Times New Roman" w:hAnsi="Times New Roman" w:cs="Times New Roman"/>
            <w:sz w:val="24"/>
            <w:szCs w:val="24"/>
          </w:rPr>
          <w:delText xml:space="preserve">  </w:delText>
        </w:r>
      </w:del>
      <w:ins w:id="305" w:author="Katie Lankowicz" w:date="2025-04-15T14:52:00Z" w16du:dateUtc="2025-04-15T18:52:00Z">
        <w:r w:rsidR="00CC512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Similar to our study, the NEFSC trawl survey documented high abundances of cod in the Western Gulf of Maine between 2004 and 2013, and to a lesser extent, along the eastern edge of Georges Bank (Guan et al. 2017) where fishers in this study also identified high cod abundance. </w:t>
      </w:r>
      <w:ins w:id="306" w:author="Katie Lankowicz" w:date="2025-04-15T20:40:00Z" w16du:dateUtc="2025-04-16T00:40:00Z">
        <w:r w:rsidR="00AB73F8">
          <w:rPr>
            <w:rFonts w:ascii="Times New Roman" w:eastAsia="Times New Roman" w:hAnsi="Times New Roman" w:cs="Times New Roman"/>
            <w:sz w:val="24"/>
            <w:szCs w:val="24"/>
          </w:rPr>
          <w:t>F</w:t>
        </w:r>
      </w:ins>
      <w:del w:id="307" w:author="Katie Lankowicz" w:date="2025-04-15T20:40:00Z" w16du:dateUtc="2025-04-16T00:40:00Z">
        <w:r w:rsidDel="00AB73F8">
          <w:rPr>
            <w:rFonts w:ascii="Times New Roman" w:eastAsia="Times New Roman" w:hAnsi="Times New Roman" w:cs="Times New Roman"/>
            <w:sz w:val="24"/>
            <w:szCs w:val="24"/>
          </w:rPr>
          <w:delText>Meanwhile, f</w:delText>
        </w:r>
      </w:del>
      <w:r>
        <w:rPr>
          <w:rFonts w:ascii="Times New Roman" w:eastAsia="Times New Roman" w:hAnsi="Times New Roman" w:cs="Times New Roman"/>
          <w:sz w:val="24"/>
          <w:szCs w:val="24"/>
        </w:rPr>
        <w:t xml:space="preserve">ishers </w:t>
      </w:r>
      <w:del w:id="308" w:author="Katie Lankowicz" w:date="2025-04-15T20:40:00Z" w16du:dateUtc="2025-04-16T00:40:00Z">
        <w:r w:rsidDel="00AB73F8">
          <w:rPr>
            <w:rFonts w:ascii="Times New Roman" w:eastAsia="Times New Roman" w:hAnsi="Times New Roman" w:cs="Times New Roman"/>
            <w:sz w:val="24"/>
            <w:szCs w:val="24"/>
          </w:rPr>
          <w:delText xml:space="preserve">delineated </w:delText>
        </w:r>
      </w:del>
      <w:ins w:id="309" w:author="Katie Lankowicz" w:date="2025-04-15T20:40:00Z" w16du:dateUtc="2025-04-16T00:40:00Z">
        <w:r w:rsidR="00AB73F8">
          <w:rPr>
            <w:rFonts w:ascii="Times New Roman" w:eastAsia="Times New Roman" w:hAnsi="Times New Roman" w:cs="Times New Roman"/>
            <w:sz w:val="24"/>
            <w:szCs w:val="24"/>
          </w:rPr>
          <w:t>identified</w:t>
        </w:r>
        <w:r w:rsidR="00AB73F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 cod hotspot in the northern Gulf of Maine between the northern portion of the Western Gulf of Maine Closure Area and the Cashes Ledge Closure Area, whereas the trawl survey rarely captured cod in this region.</w:t>
      </w:r>
    </w:p>
    <w:p w14:paraId="3AA3F21F" w14:textId="01BA2A26" w:rsidR="00C442A1" w:rsidRDefault="00000000" w:rsidP="00AB73F8">
      <w:pPr>
        <w:spacing w:line="479" w:lineRule="auto"/>
        <w:ind w:firstLine="720"/>
        <w:rPr>
          <w:rFonts w:ascii="Times New Roman" w:eastAsia="Times New Roman" w:hAnsi="Times New Roman" w:cs="Times New Roman"/>
          <w:sz w:val="24"/>
          <w:szCs w:val="24"/>
        </w:rPr>
        <w:pPrChange w:id="310" w:author="Katie Lankowicz" w:date="2025-04-15T20:40:00Z" w16du:dateUtc="2025-04-16T00:40:00Z">
          <w:pPr>
            <w:spacing w:line="479" w:lineRule="auto"/>
            <w:ind w:firstLine="20"/>
          </w:pPr>
        </w:pPrChange>
      </w:pPr>
      <w:r>
        <w:rPr>
          <w:rFonts w:ascii="Times New Roman" w:eastAsia="Times New Roman" w:hAnsi="Times New Roman" w:cs="Times New Roman"/>
          <w:sz w:val="24"/>
          <w:szCs w:val="24"/>
        </w:rPr>
        <w:t xml:space="preserve">Disagreement between the NEFSC trawl survey and our cod hotspot map could result from differences in when or how much sampling occurred. Specifically, the NEFSC trawl survey runs in the spring (April to June) and fall (October to November), whereas the fishers interviewed in this study fish throughout the year, averaging ~150 days per year on the water. The NEFSC trawl survey covers the Gulf of Maine, Georges Bank, and southern New England with 60 tows each in the spring and fall, whereas each fisher typically samples a much smaller area more intensively, potentially helping identify hotspots when examined in aggregate. Another difference could stem from how they fished during these </w:t>
      </w:r>
      <w:del w:id="311" w:author="Katie Lankowicz" w:date="2025-04-15T21:35:00Z" w16du:dateUtc="2025-04-16T01:35: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periods. Commercial fishers used trawls and gillnets designed to sample in a wider array of bottom habitat types than the NEFSC trawl survey is capable of sampling. The NEFSC initiated a longline survey in 2014, allowing for sampling across a greater variety of habitat types including more complex bottom. While this survey will be valuable for future comparisons, it unfortunately does not overlap with our earlier two</w:t>
      </w:r>
      <w:del w:id="312" w:author="Katie Lankowicz" w:date="2025-04-15T21:35:00Z" w16du:dateUtc="2025-04-16T01:35:00Z">
        <w:r w:rsidDel="00653AB5">
          <w:rPr>
            <w:rFonts w:ascii="Times New Roman" w:eastAsia="Times New Roman" w:hAnsi="Times New Roman" w:cs="Times New Roman"/>
            <w:sz w:val="24"/>
            <w:szCs w:val="24"/>
          </w:rPr>
          <w:delText xml:space="preserve"> time</w:delText>
        </w:r>
      </w:del>
      <w:r>
        <w:rPr>
          <w:rFonts w:ascii="Times New Roman" w:eastAsia="Times New Roman" w:hAnsi="Times New Roman" w:cs="Times New Roman"/>
          <w:sz w:val="24"/>
          <w:szCs w:val="24"/>
        </w:rPr>
        <w:t xml:space="preserve"> periods. In general, cod hotspots identified by fishers that have not been well documented could help reshape our understanding of </w:t>
      </w:r>
      <w:del w:id="313" w:author="Katie Lankowicz" w:date="2025-04-15T20:43:00Z" w16du:dateUtc="2025-04-16T00:43:00Z">
        <w:r w:rsidDel="00AB73F8">
          <w:rPr>
            <w:rFonts w:ascii="Times New Roman" w:eastAsia="Times New Roman" w:hAnsi="Times New Roman" w:cs="Times New Roman"/>
            <w:sz w:val="24"/>
            <w:szCs w:val="24"/>
          </w:rPr>
          <w:delText xml:space="preserve">their </w:delText>
        </w:r>
      </w:del>
      <w:ins w:id="314" w:author="Katie Lankowicz" w:date="2025-04-15T20:43:00Z" w16du:dateUtc="2025-04-16T00:43:00Z">
        <w:r w:rsidR="00AB73F8">
          <w:rPr>
            <w:rFonts w:ascii="Times New Roman" w:eastAsia="Times New Roman" w:hAnsi="Times New Roman" w:cs="Times New Roman"/>
            <w:sz w:val="24"/>
            <w:szCs w:val="24"/>
          </w:rPr>
          <w:t>cod</w:t>
        </w:r>
        <w:r w:rsidR="00AB73F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distribution.</w:t>
      </w:r>
    </w:p>
    <w:p w14:paraId="3E8C6C40" w14:textId="27835B18" w:rsidR="00C442A1" w:rsidRDefault="00000000" w:rsidP="00AB73F8">
      <w:pPr>
        <w:spacing w:line="479" w:lineRule="auto"/>
        <w:ind w:firstLine="720"/>
        <w:rPr>
          <w:rFonts w:ascii="Times New Roman" w:eastAsia="Times New Roman" w:hAnsi="Times New Roman" w:cs="Times New Roman"/>
          <w:sz w:val="24"/>
          <w:szCs w:val="24"/>
        </w:rPr>
        <w:pPrChange w:id="315" w:author="Katie Lankowicz" w:date="2025-04-15T20:43:00Z" w16du:dateUtc="2025-04-16T00:43:00Z">
          <w:pPr>
            <w:spacing w:line="479" w:lineRule="auto"/>
            <w:ind w:firstLine="20"/>
          </w:pPr>
        </w:pPrChange>
      </w:pPr>
      <w:r>
        <w:rPr>
          <w:rFonts w:ascii="Times New Roman" w:eastAsia="Times New Roman" w:hAnsi="Times New Roman" w:cs="Times New Roman"/>
          <w:sz w:val="24"/>
          <w:szCs w:val="24"/>
        </w:rPr>
        <w:t xml:space="preserve">The onset of the final </w:t>
      </w:r>
      <w:del w:id="316" w:author="Katie Lankowicz" w:date="2025-04-15T21:35:00Z" w16du:dateUtc="2025-04-16T01:35: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began with the fishery being declared a disaster in late 2012, resulting in dramatic cuts in Gulf of Maine quotas in 2013. The fishermen interviewed in this study went from </w:t>
      </w:r>
      <w:del w:id="317" w:author="Katie Lankowicz" w:date="2025-04-15T20:47:00Z" w16du:dateUtc="2025-04-16T00:47:00Z">
        <w:r w:rsidDel="00AB73F8">
          <w:rPr>
            <w:rFonts w:ascii="Times New Roman" w:eastAsia="Times New Roman" w:hAnsi="Times New Roman" w:cs="Times New Roman"/>
            <w:sz w:val="24"/>
            <w:szCs w:val="24"/>
          </w:rPr>
          <w:delText xml:space="preserve">spending </w:delText>
        </w:r>
      </w:del>
      <w:ins w:id="318" w:author="Katie Lankowicz" w:date="2025-04-15T20:47:00Z" w16du:dateUtc="2025-04-16T00:47:00Z">
        <w:r w:rsidR="00AB73F8">
          <w:rPr>
            <w:rFonts w:ascii="Times New Roman" w:eastAsia="Times New Roman" w:hAnsi="Times New Roman" w:cs="Times New Roman"/>
            <w:sz w:val="24"/>
            <w:szCs w:val="24"/>
          </w:rPr>
          <w:t>targeting cod for</w:t>
        </w:r>
        <w:r w:rsidR="00AB73F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30-40% </w:t>
      </w:r>
      <w:ins w:id="319" w:author="Katie Lankowicz" w:date="2025-04-15T20:47:00Z" w16du:dateUtc="2025-04-16T00:47:00Z">
        <w:r w:rsidR="00AB73F8">
          <w:rPr>
            <w:rFonts w:ascii="Times New Roman" w:eastAsia="Times New Roman" w:hAnsi="Times New Roman" w:cs="Times New Roman"/>
            <w:sz w:val="24"/>
            <w:szCs w:val="24"/>
          </w:rPr>
          <w:t xml:space="preserve">of total time spent fishing </w:t>
        </w:r>
      </w:ins>
      <w:r>
        <w:rPr>
          <w:rFonts w:ascii="Times New Roman" w:eastAsia="Times New Roman" w:hAnsi="Times New Roman" w:cs="Times New Roman"/>
          <w:sz w:val="24"/>
          <w:szCs w:val="24"/>
        </w:rPr>
        <w:t xml:space="preserve">during the first </w:t>
      </w:r>
      <w:r>
        <w:rPr>
          <w:rFonts w:ascii="Times New Roman" w:eastAsia="Times New Roman" w:hAnsi="Times New Roman" w:cs="Times New Roman"/>
          <w:sz w:val="24"/>
          <w:szCs w:val="24"/>
        </w:rPr>
        <w:lastRenderedPageBreak/>
        <w:t xml:space="preserve">two </w:t>
      </w:r>
      <w:del w:id="320" w:author="Katie Lankowicz" w:date="2025-04-15T21:35:00Z" w16du:dateUtc="2025-04-16T01:35: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to 0.04% of their time targeting cod in the final </w:t>
      </w:r>
      <w:del w:id="321" w:author="Katie Lankowicz" w:date="2025-04-15T21:35:00Z" w16du:dateUtc="2025-04-16T01:35: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The decline in cod landings among participants of the study matched that of the overall fishery, which declined by </w:t>
      </w:r>
      <w:commentRangeStart w:id="322"/>
      <w:r w:rsidRPr="00AB73F8">
        <w:rPr>
          <w:rFonts w:ascii="Times New Roman" w:eastAsia="Times New Roman" w:hAnsi="Times New Roman" w:cs="Times New Roman"/>
          <w:sz w:val="24"/>
          <w:szCs w:val="24"/>
          <w:highlight w:val="yellow"/>
          <w:rPrChange w:id="323" w:author="Katie Lankowicz" w:date="2025-04-15T20:47:00Z" w16du:dateUtc="2025-04-16T00:47:00Z">
            <w:rPr>
              <w:rFonts w:ascii="Times New Roman" w:eastAsia="Times New Roman" w:hAnsi="Times New Roman" w:cs="Times New Roman"/>
              <w:sz w:val="24"/>
              <w:szCs w:val="24"/>
            </w:rPr>
          </w:rPrChange>
        </w:rPr>
        <w:t>XX% (ref).</w:t>
      </w:r>
      <w:r>
        <w:rPr>
          <w:rFonts w:ascii="Times New Roman" w:eastAsia="Times New Roman" w:hAnsi="Times New Roman" w:cs="Times New Roman"/>
          <w:sz w:val="24"/>
          <w:szCs w:val="24"/>
        </w:rPr>
        <w:t xml:space="preserve"> </w:t>
      </w:r>
      <w:commentRangeEnd w:id="322"/>
      <w:r w:rsidR="00AB73F8">
        <w:rPr>
          <w:rStyle w:val="CommentReference"/>
        </w:rPr>
        <w:commentReference w:id="322"/>
      </w:r>
      <w:r>
        <w:rPr>
          <w:rFonts w:ascii="Times New Roman" w:eastAsia="Times New Roman" w:hAnsi="Times New Roman" w:cs="Times New Roman"/>
          <w:sz w:val="24"/>
          <w:szCs w:val="24"/>
        </w:rPr>
        <w:t xml:space="preserve">Many fishers actively avoided cod during this final </w:t>
      </w:r>
      <w:del w:id="324" w:author="Katie Lankowicz" w:date="2025-04-15T21:35:00Z" w16du:dateUtc="2025-04-16T01:35: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period, with one stating that “I have to be careful though. If we catch them (cod), I have to be on the phone with the sector manager to make sure that they’re available to buy. We’ll have to buy them and lose money just because we caught them. And it costs more to buy them than we can sell them for. So, I don’t want to do that either.”</w:t>
      </w:r>
    </w:p>
    <w:p w14:paraId="2C2196B0" w14:textId="099CFF97" w:rsidR="00C442A1" w:rsidRDefault="00000000" w:rsidP="00653AB5">
      <w:pPr>
        <w:spacing w:line="479" w:lineRule="auto"/>
        <w:ind w:firstLine="720"/>
        <w:rPr>
          <w:rFonts w:ascii="Times New Roman" w:eastAsia="Times New Roman" w:hAnsi="Times New Roman" w:cs="Times New Roman"/>
          <w:sz w:val="24"/>
          <w:szCs w:val="24"/>
        </w:rPr>
        <w:pPrChange w:id="325" w:author="Katie Lankowicz" w:date="2025-04-15T21:35:00Z" w16du:dateUtc="2025-04-16T01:35:00Z">
          <w:pPr>
            <w:spacing w:line="479" w:lineRule="auto"/>
            <w:ind w:firstLine="20"/>
          </w:pPr>
        </w:pPrChange>
      </w:pPr>
      <w:r>
        <w:rPr>
          <w:rFonts w:ascii="Times New Roman" w:eastAsia="Times New Roman" w:hAnsi="Times New Roman" w:cs="Times New Roman"/>
          <w:sz w:val="24"/>
          <w:szCs w:val="24"/>
        </w:rPr>
        <w:t xml:space="preserve">The disaster not only had critical economic impacts but also led to chronic and severe levels of distress and social disruption experienced throughout the majority of the fishery over the past decade (Scyphers et al. 2019). That study also documented a consistent reduction in the number of boats still actively fishing, as have others (Murphy et al. 2018), with the fishery continuing to downsize since then as fishers age out of the fishery or chose to leave it as a consequence of experiencing continued socioeconomic hardship. In particular, the high levels of social impacts and mass exodus likely stem in part from the challenges of reduced cod quotas resulting in fishers having to avoid much of the area that they had historically fished in the Gulf of Maine. Captains were only able to land cod in the rare instances where they were fortunate enough to hold on to their limited cod quota until the end of the season and use it up quickly, explaining why the footprint expanded in March to May during this final </w:t>
      </w:r>
      <w:del w:id="326" w:author="Katie Lankowicz" w:date="2025-04-15T21:36:00Z" w16du:dateUtc="2025-04-16T01:36: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While the fishing industry adapted by having to change where they fish and what they target, there was a high degree of overlap between the cod hotspots during the earlier </w:t>
      </w:r>
      <w:del w:id="327" w:author="Katie Lankowicz" w:date="2025-04-15T21:36:00Z" w16du:dateUtc="2025-04-16T01:36: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and the combined map during the final period. Although most of the combined map is avoidance areas, it does largely align with fisheries independent data (Guan et al. 2017). Many of the fishermen also commented on observing aggregations of fish on their sonar in these areas that they believe are </w:t>
      </w:r>
      <w:r>
        <w:rPr>
          <w:rFonts w:ascii="Times New Roman" w:eastAsia="Times New Roman" w:hAnsi="Times New Roman" w:cs="Times New Roman"/>
          <w:sz w:val="24"/>
          <w:szCs w:val="24"/>
        </w:rPr>
        <w:lastRenderedPageBreak/>
        <w:t xml:space="preserve">schools of cod. Future efforts to validate these hotspots would help advance our understanding on the distribution and abundance of cod in the Gulf of Maine. </w:t>
      </w:r>
    </w:p>
    <w:p w14:paraId="1F9EA3B3" w14:textId="77777777" w:rsidR="00C442A1" w:rsidRDefault="00000000" w:rsidP="00AB73F8">
      <w:pPr>
        <w:spacing w:line="479" w:lineRule="auto"/>
        <w:ind w:firstLine="720"/>
        <w:rPr>
          <w:rFonts w:ascii="Times New Roman" w:eastAsia="Times New Roman" w:hAnsi="Times New Roman" w:cs="Times New Roman"/>
          <w:sz w:val="24"/>
          <w:szCs w:val="24"/>
        </w:rPr>
        <w:pPrChange w:id="328" w:author="Katie Lankowicz" w:date="2025-04-15T20:57:00Z" w16du:dateUtc="2025-04-16T00:57:00Z">
          <w:pPr>
            <w:spacing w:line="479" w:lineRule="auto"/>
            <w:ind w:firstLine="20"/>
          </w:pPr>
        </w:pPrChange>
      </w:pPr>
      <w:r>
        <w:rPr>
          <w:rFonts w:ascii="Times New Roman" w:eastAsia="Times New Roman" w:hAnsi="Times New Roman" w:cs="Times New Roman"/>
          <w:sz w:val="24"/>
          <w:szCs w:val="24"/>
        </w:rPr>
        <w:t>There is longstanding debate over whether fisher ecological knowledge should be viewed as valuable scientific data and incorporated into decision making or biased and anecdotal (Pederson and Hall-Arber 1999, Ames 2003, DeCelles et al. 2017, Holzer et al. 2025). Holzer et al. (2025) argues that fishers have strong incentives to lobby for weaker regulations so that they can increase their landings in the short term even if it eventually results in fishery collapse. However, there are many examples where fisher ecological knowledge has been used successfully in fisheries management (Bergmann et al. 2004, Yates 2014, Stephenson et al. 2016), and that fisher buy-in and active participation in fisheries management (i.e., comanagement) often leads to positive outcomes for fisheries sustainability (Cinner et al. 2012).</w:t>
      </w:r>
    </w:p>
    <w:p w14:paraId="23FAC1A0" w14:textId="77777777" w:rsidR="00C442A1" w:rsidRDefault="00000000" w:rsidP="00AB73F8">
      <w:pPr>
        <w:spacing w:line="479" w:lineRule="auto"/>
        <w:ind w:firstLine="720"/>
        <w:rPr>
          <w:rFonts w:ascii="Times New Roman" w:eastAsia="Times New Roman" w:hAnsi="Times New Roman" w:cs="Times New Roman"/>
          <w:sz w:val="24"/>
          <w:szCs w:val="24"/>
        </w:rPr>
        <w:pPrChange w:id="329" w:author="Katie Lankowicz" w:date="2025-04-15T20:57:00Z" w16du:dateUtc="2025-04-16T00:57:00Z">
          <w:pPr>
            <w:spacing w:line="479" w:lineRule="auto"/>
            <w:ind w:firstLine="20"/>
          </w:pPr>
        </w:pPrChange>
      </w:pPr>
      <w:r>
        <w:rPr>
          <w:rFonts w:ascii="Times New Roman" w:eastAsia="Times New Roman" w:hAnsi="Times New Roman" w:cs="Times New Roman"/>
          <w:sz w:val="24"/>
          <w:szCs w:val="24"/>
        </w:rPr>
        <w:t>A review of the source of scientific uncertainty in the northeast groundfish fishery over the past two decades revealed that annual harvest rates were 151% above the target while catches have consistently been below target catch (Wiedenmann and Jensen 2018). While multiple sources of scientific uncertainty were responsible for this discrepancy, they concluded that the largest driver of it was overestimated abundance, speaking to the need for additional data sources to be included in the process. Moreover, fishers consistently landing within their limits and then being told that overharvesting has still occurred has likely eroded their trust in fisheries management, which is very low in this fishery (Scyphers et al. 2019). Efforts to quantify the groundfish fishery’s knowledge could enhance fisheries management by increasing the sources of data available on key species and help rebuild trust.</w:t>
      </w:r>
    </w:p>
    <w:p w14:paraId="65E2E86C" w14:textId="49F3A46D" w:rsidR="00C442A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study represents several centuries of collective fishing experience; however, the following limitations deserve consideration. First, we were only able to interview 27 fishermen, with higher spatial coverage in some areas such as the western portions of the Gulf of Maine, </w:t>
      </w:r>
      <w:r>
        <w:rPr>
          <w:rFonts w:ascii="Times New Roman" w:eastAsia="Times New Roman" w:hAnsi="Times New Roman" w:cs="Times New Roman"/>
          <w:sz w:val="24"/>
          <w:szCs w:val="24"/>
        </w:rPr>
        <w:lastRenderedPageBreak/>
        <w:t>while others were sparser (i.e., Georges Bank and the eastern section of the Gulf of Maine). Additional interviews in these underrepresented areas would enhance our ability to use fisher ecological knowledge to quantify and delineate the cod footprint throughout its range. Previous efforts to extract fisher ecological knowledge from the Northeast groundfish fishery regarding cod spawning areas (DeCelles et al. 2017) and cod stock structure (Ames 2004) were able to interview 30-40 fishermen. Both were conducted 1 to 2 decades ago, prior to the extensive contraction of the fishery that has occurred since then. Our efforts represent a solid proportion of the remaining active fishers and are an attempt to capture this valuable information while still available. Future efforts to quantify the distribution and abundance of groundfish species in the northeastern U.S. will be challenged by the paucity of fishers still actively fishing in this region. However, similar challenges exist for the NEFSC trawl survey, with ageing survey vessels, offshore wind lease sites, gear conflict, and other challenges limiting the ability of the survey to comprehensively sample the region. Another limitation of the study is the inability of fishers to land cod during the final period</w:t>
      </w:r>
      <w:ins w:id="330" w:author="Katie Lankowicz" w:date="2025-04-15T21:02:00Z" w16du:dateUtc="2025-04-16T01:02:00Z">
        <w:r w:rsidR="00AB73F8">
          <w:rPr>
            <w:rFonts w:ascii="Times New Roman" w:eastAsia="Times New Roman" w:hAnsi="Times New Roman" w:cs="Times New Roman"/>
            <w:sz w:val="24"/>
            <w:szCs w:val="24"/>
          </w:rPr>
          <w:t xml:space="preserve"> due to reduced qu</w:t>
        </w:r>
      </w:ins>
      <w:ins w:id="331" w:author="Katie Lankowicz" w:date="2025-04-15T21:03:00Z" w16du:dateUtc="2025-04-16T01:03:00Z">
        <w:r w:rsidR="00AB73F8">
          <w:rPr>
            <w:rFonts w:ascii="Times New Roman" w:eastAsia="Times New Roman" w:hAnsi="Times New Roman" w:cs="Times New Roman"/>
            <w:sz w:val="24"/>
            <w:szCs w:val="24"/>
          </w:rPr>
          <w:t>otas</w:t>
        </w:r>
      </w:ins>
      <w:r>
        <w:rPr>
          <w:rFonts w:ascii="Times New Roman" w:eastAsia="Times New Roman" w:hAnsi="Times New Roman" w:cs="Times New Roman"/>
          <w:sz w:val="24"/>
          <w:szCs w:val="24"/>
        </w:rPr>
        <w:t xml:space="preserve">. A targeted collaborative survey bringing together fishers and scientists could be designed to sample and validate the avoidance portion of the footprint, which in turn would potentially help rebuild trust in fisheries science and management in the region.  </w:t>
      </w:r>
    </w:p>
    <w:p w14:paraId="4CFB5425" w14:textId="317A7DC5" w:rsidR="00C442A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We interviewed groundfish fishermen about the current and past distribution of cod in the Gulf of Maine and used their collective knowledge to develop cod footprints or heat maps in the region. Their collective knowledge is built from spending several months at sea often targeting cod in the earlier two </w:t>
      </w:r>
      <w:del w:id="332" w:author="Katie Lankowicz" w:date="2025-04-15T21:36:00Z" w16du:dateUtc="2025-04-16T01:36: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periods and then avoiding them in the more recent </w:t>
      </w:r>
      <w:del w:id="333" w:author="Katie Lankowicz" w:date="2025-04-15T21:36:00Z" w16du:dateUtc="2025-04-16T01:36: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Cod stock assessments have been fraught with retrospective patterns over the past couple of decades resulting from disagreements between harvesting and catch rates (Wiedenmann and Jensen 2018). This reoccurring problem suggests that additional sources of data on the distribution of cod in the Gulf of Maine would benefit fisheries management. Furthermore, the cod footprint offers an </w:t>
      </w:r>
      <w:r>
        <w:rPr>
          <w:rFonts w:ascii="Times New Roman" w:eastAsia="Times New Roman" w:hAnsi="Times New Roman" w:cs="Times New Roman"/>
          <w:sz w:val="24"/>
          <w:szCs w:val="24"/>
        </w:rPr>
        <w:lastRenderedPageBreak/>
        <w:t>opportunity to groundtruth whether fisheries independent data sources such as the NEFSC trawl survey with low sample volume are adequately sampling cod. In addition, it could help inform efforts to establish a targeted survey aimed at quantifying the abundance of cod in the Gulf of Maine. Fisher ecological knowledge about the distribution and abundance of key species should be incorporated into fisheries science and management more regularly. Adding it as a term of reference in fisheries stock assessments would elevate its importance while also potentially giving fishing communities greater agency in fisheries management.</w:t>
      </w:r>
    </w:p>
    <w:p w14:paraId="60D7F245" w14:textId="77777777" w:rsidR="00C442A1" w:rsidRDefault="00C442A1">
      <w:pPr>
        <w:spacing w:line="480" w:lineRule="auto"/>
        <w:rPr>
          <w:rFonts w:ascii="Times New Roman" w:eastAsia="Times New Roman" w:hAnsi="Times New Roman" w:cs="Times New Roman"/>
          <w:sz w:val="24"/>
          <w:szCs w:val="24"/>
        </w:rPr>
      </w:pPr>
    </w:p>
    <w:p w14:paraId="5776314F" w14:textId="77777777" w:rsidR="00C442A1" w:rsidRDefault="00C442A1">
      <w:pPr>
        <w:spacing w:line="480" w:lineRule="auto"/>
        <w:rPr>
          <w:rFonts w:ascii="Times New Roman" w:eastAsia="Times New Roman" w:hAnsi="Times New Roman" w:cs="Times New Roman"/>
          <w:sz w:val="24"/>
          <w:szCs w:val="24"/>
        </w:rPr>
      </w:pPr>
    </w:p>
    <w:p w14:paraId="6C4E8148" w14:textId="77777777" w:rsidR="00C442A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1AC2A257"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DAAEC2" w14:textId="77777777" w:rsidR="00C442A1" w:rsidRDefault="00000000">
      <w:pPr>
        <w:spacing w:line="480" w:lineRule="auto"/>
        <w:rPr>
          <w:rFonts w:ascii="Times New Roman" w:eastAsia="Times New Roman" w:hAnsi="Times New Roman" w:cs="Times New Roman"/>
          <w:b/>
          <w:sz w:val="24"/>
          <w:szCs w:val="24"/>
        </w:rPr>
      </w:pPr>
      <w:r>
        <w:br w:type="page"/>
      </w:r>
    </w:p>
    <w:p w14:paraId="5B6F296F"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Literature cited</w:t>
      </w:r>
    </w:p>
    <w:p w14:paraId="529562D0"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Ames, T. Aug 1, 2003. "Putting Fishermen's Knowledge to Work: The Promise and Pitfalls.".</w:t>
      </w:r>
    </w:p>
    <w:p w14:paraId="47FC9716" w14:textId="77777777" w:rsidR="00C442A1" w:rsidRDefault="00C442A1">
      <w:pPr>
        <w:rPr>
          <w:rFonts w:ascii="Times New Roman" w:eastAsia="Times New Roman" w:hAnsi="Times New Roman" w:cs="Times New Roman"/>
          <w:sz w:val="24"/>
          <w:szCs w:val="24"/>
        </w:rPr>
      </w:pPr>
    </w:p>
    <w:p w14:paraId="403CF272"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Ames, E. P. 2004. Atlantic cod stock structure in the Gulf of Maine. Fisheries 29:10-28.</w:t>
      </w:r>
    </w:p>
    <w:p w14:paraId="7D2DD5E1" w14:textId="77777777" w:rsidR="00C442A1" w:rsidRDefault="00C442A1">
      <w:pPr>
        <w:rPr>
          <w:rFonts w:ascii="Times New Roman" w:eastAsia="Times New Roman" w:hAnsi="Times New Roman" w:cs="Times New Roman"/>
          <w:sz w:val="24"/>
          <w:szCs w:val="24"/>
        </w:rPr>
      </w:pPr>
    </w:p>
    <w:p w14:paraId="62730A1A"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Aminpour, Payam, Steven A. Gray, Alison Singer, Steven B. Scyphers, Antonie J. Jetter, Rebecca Jordan, Robert Murphy, and Jonathan H. Grabowski. 2021. "The Diversity Bonus in Pooling Local Knowledge about Complex Problems." Proceedings of the National Academy of Sciences - PNAS 118 (5): 1–7. doi:10.1073/pnas.2016887118. </w:t>
      </w:r>
      <w:hyperlink r:id="rId11">
        <w:r w:rsidR="00C442A1">
          <w:rPr>
            <w:rFonts w:ascii="Times New Roman" w:eastAsia="Times New Roman" w:hAnsi="Times New Roman" w:cs="Times New Roman"/>
            <w:color w:val="1155CC"/>
            <w:sz w:val="24"/>
            <w:szCs w:val="24"/>
            <w:u w:val="single"/>
          </w:rPr>
          <w:t>https://www.jstor.org/stable/27006141</w:t>
        </w:r>
      </w:hyperlink>
      <w:r>
        <w:rPr>
          <w:rFonts w:ascii="Times New Roman" w:eastAsia="Times New Roman" w:hAnsi="Times New Roman" w:cs="Times New Roman"/>
          <w:sz w:val="24"/>
          <w:szCs w:val="24"/>
        </w:rPr>
        <w:t>.</w:t>
      </w:r>
    </w:p>
    <w:p w14:paraId="725780E7" w14:textId="77777777" w:rsidR="00C442A1" w:rsidRDefault="00C442A1">
      <w:pPr>
        <w:rPr>
          <w:rFonts w:ascii="Times New Roman" w:eastAsia="Times New Roman" w:hAnsi="Times New Roman" w:cs="Times New Roman"/>
          <w:sz w:val="24"/>
          <w:szCs w:val="24"/>
        </w:rPr>
      </w:pPr>
    </w:p>
    <w:p w14:paraId="21F9089E"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Bergmann, M., H. Hinz, R. E. Blyth, M. J. Kaiser, S. I. Rogers, and M. Armstrong. 2004. "Using Knowledge from Fishers and Fisheries Scientists to Identify Possible Groundfish ‘Essential Fish Habitats’." Fisheries Research 66 (2): 373–379. doi:10.1016/j.fishres.2003.07.007. </w:t>
      </w:r>
      <w:hyperlink r:id="rId12">
        <w:r w:rsidR="00C442A1">
          <w:rPr>
            <w:rFonts w:ascii="Times New Roman" w:eastAsia="Times New Roman" w:hAnsi="Times New Roman" w:cs="Times New Roman"/>
            <w:color w:val="1155CC"/>
            <w:sz w:val="24"/>
            <w:szCs w:val="24"/>
            <w:u w:val="single"/>
          </w:rPr>
          <w:t>https://dx.doi.org/10.1016/j.fishres.2003.07.007</w:t>
        </w:r>
      </w:hyperlink>
      <w:r>
        <w:rPr>
          <w:rFonts w:ascii="Times New Roman" w:eastAsia="Times New Roman" w:hAnsi="Times New Roman" w:cs="Times New Roman"/>
          <w:sz w:val="24"/>
          <w:szCs w:val="24"/>
        </w:rPr>
        <w:t>.</w:t>
      </w:r>
    </w:p>
    <w:p w14:paraId="69CC620C" w14:textId="77777777" w:rsidR="00C442A1" w:rsidRDefault="00C442A1">
      <w:pPr>
        <w:rPr>
          <w:rFonts w:ascii="Times New Roman" w:eastAsia="Times New Roman" w:hAnsi="Times New Roman" w:cs="Times New Roman"/>
          <w:sz w:val="24"/>
          <w:szCs w:val="24"/>
        </w:rPr>
      </w:pPr>
    </w:p>
    <w:p w14:paraId="60DA5F97"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Cinner, Joshua E., Tim R. McClanahan, M. Aaron MacNeil, Nicholas A. J. Graham, Tim M. Daw, Ahmad Mukminin, David A. Feary, et al. 2012. "Comanagement of Coral Reef Social-Ecological Systems." Proceedings of the National Academy of Sciences - PNAS 109 (14): 5219–5222. doi:10.1073/pnas.1121215109. </w:t>
      </w:r>
      <w:hyperlink r:id="rId13">
        <w:r w:rsidR="00C442A1">
          <w:rPr>
            <w:rFonts w:ascii="Times New Roman" w:eastAsia="Times New Roman" w:hAnsi="Times New Roman" w:cs="Times New Roman"/>
            <w:color w:val="1155CC"/>
            <w:sz w:val="24"/>
            <w:szCs w:val="24"/>
            <w:u w:val="single"/>
          </w:rPr>
          <w:t>https://www.jstor.org/stable/41588135</w:t>
        </w:r>
      </w:hyperlink>
      <w:r>
        <w:rPr>
          <w:rFonts w:ascii="Times New Roman" w:eastAsia="Times New Roman" w:hAnsi="Times New Roman" w:cs="Times New Roman"/>
          <w:sz w:val="24"/>
          <w:szCs w:val="24"/>
        </w:rPr>
        <w:t>.</w:t>
      </w:r>
    </w:p>
    <w:p w14:paraId="34922003" w14:textId="77777777" w:rsidR="00C442A1" w:rsidRDefault="00C442A1">
      <w:pPr>
        <w:rPr>
          <w:rFonts w:ascii="Times New Roman" w:eastAsia="Times New Roman" w:hAnsi="Times New Roman" w:cs="Times New Roman"/>
          <w:sz w:val="24"/>
          <w:szCs w:val="24"/>
        </w:rPr>
      </w:pPr>
    </w:p>
    <w:p w14:paraId="64E2EC1A"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 Silva, P. P., and A. Kitts. 2006. Collaborative fisheries management in the Northeast US: Emerging initiatives and future directions. Marine Policy 30:832-841.</w:t>
      </w:r>
    </w:p>
    <w:p w14:paraId="7088998D" w14:textId="77777777" w:rsidR="00C442A1" w:rsidRDefault="00C442A1">
      <w:pPr>
        <w:rPr>
          <w:rFonts w:ascii="Times New Roman" w:eastAsia="Times New Roman" w:hAnsi="Times New Roman" w:cs="Times New Roman"/>
          <w:sz w:val="24"/>
          <w:szCs w:val="24"/>
        </w:rPr>
      </w:pPr>
    </w:p>
    <w:p w14:paraId="4377BCF2"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DeCelles, Gregory R., David Martins, Douglas R. Zemeckis, and Steven X. Cadrin. 2017. "Using Fishermen’s Ecological Knowledge to Map Atlantic Cod Spawning Grounds on Georges Bank." ICES Journal of Marine Science 74 (6): 1587–1601. doi:10.1093/icesjms/fsx031.</w:t>
      </w:r>
    </w:p>
    <w:p w14:paraId="63985A2B" w14:textId="77777777" w:rsidR="00C442A1" w:rsidRDefault="00C442A1">
      <w:pPr>
        <w:rPr>
          <w:rFonts w:ascii="Times New Roman" w:eastAsia="Times New Roman" w:hAnsi="Times New Roman" w:cs="Times New Roman"/>
          <w:sz w:val="24"/>
          <w:szCs w:val="24"/>
        </w:rPr>
      </w:pPr>
    </w:p>
    <w:p w14:paraId="66C7FDAF"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Folke, C., T. Hahn, P. Olsson, and J. Norberg. 2005. Adaptive governance of social-ecological systems. Annual Review of Environment and Resources 30:441-473.</w:t>
      </w:r>
    </w:p>
    <w:p w14:paraId="215C0927" w14:textId="77777777" w:rsidR="00C442A1" w:rsidRDefault="00C442A1">
      <w:pPr>
        <w:rPr>
          <w:rFonts w:ascii="Times New Roman" w:eastAsia="Times New Roman" w:hAnsi="Times New Roman" w:cs="Times New Roman"/>
          <w:sz w:val="24"/>
          <w:szCs w:val="24"/>
        </w:rPr>
      </w:pPr>
    </w:p>
    <w:p w14:paraId="62D7EA31"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Guidetti, P., and J. Claudet. 2010. Comanagement Practices Enhance Fisheries in Marine Protected Areas. Conservation Biology 24:312-318.Acheson, J. M. 2013. Co-management in the Maine Lobster Industry: A Study in Factional Politics. Conservation and Society 11:60-71.</w:t>
      </w:r>
    </w:p>
    <w:p w14:paraId="10404F84" w14:textId="77777777" w:rsidR="00C442A1" w:rsidRDefault="00C442A1">
      <w:pPr>
        <w:rPr>
          <w:rFonts w:ascii="Times New Roman" w:eastAsia="Times New Roman" w:hAnsi="Times New Roman" w:cs="Times New Roman"/>
          <w:sz w:val="24"/>
          <w:szCs w:val="24"/>
        </w:rPr>
      </w:pPr>
    </w:p>
    <w:p w14:paraId="0E373C25"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Gutiérrez, Nicolás L., Ray Hilborn, and Omar Defeo. 2011. "Leadership, Social Capital and Incentives Promote Successful Fisheries." Nature (London) 470 (7334): 386–389. doi:10.1038/nature09689. </w:t>
      </w:r>
      <w:hyperlink r:id="rId14">
        <w:r w:rsidR="00C442A1">
          <w:rPr>
            <w:rFonts w:ascii="Times New Roman" w:eastAsia="Times New Roman" w:hAnsi="Times New Roman" w:cs="Times New Roman"/>
            <w:color w:val="1155CC"/>
            <w:sz w:val="24"/>
            <w:szCs w:val="24"/>
            <w:u w:val="single"/>
          </w:rPr>
          <w:t>https://link.springer.com/article/10.1038/nature09689</w:t>
        </w:r>
      </w:hyperlink>
      <w:r>
        <w:rPr>
          <w:rFonts w:ascii="Times New Roman" w:eastAsia="Times New Roman" w:hAnsi="Times New Roman" w:cs="Times New Roman"/>
          <w:sz w:val="24"/>
          <w:szCs w:val="24"/>
        </w:rPr>
        <w:t>.</w:t>
      </w:r>
    </w:p>
    <w:p w14:paraId="780B0BF7" w14:textId="77777777" w:rsidR="00C442A1" w:rsidRDefault="00C442A1">
      <w:pPr>
        <w:rPr>
          <w:rFonts w:ascii="Times New Roman" w:eastAsia="Times New Roman" w:hAnsi="Times New Roman" w:cs="Times New Roman"/>
          <w:sz w:val="24"/>
          <w:szCs w:val="24"/>
        </w:rPr>
      </w:pPr>
    </w:p>
    <w:p w14:paraId="5AD6E93B" w14:textId="77777777" w:rsidR="00C442A1" w:rsidRDefault="00000000">
      <w:pPr>
        <w:rPr>
          <w:ins w:id="334" w:author="Katie Lankowicz" w:date="2025-04-15T21:10:00Z" w16du:dateUtc="2025-04-16T01:10: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Murphy, Tammy, Gregory Ardini, Maria Vasta, Andrew Kitts, Chad Demarest, Jon Walden, and Daniel Caless. 2018. 2015 Final Report on the Performance of the Northeast Multispecies (Groundfish) Fishery (May 2007 – April 2016).</w:t>
      </w:r>
    </w:p>
    <w:p w14:paraId="0EC40985" w14:textId="77777777" w:rsidR="00AB73F8" w:rsidRDefault="00AB73F8">
      <w:pPr>
        <w:rPr>
          <w:ins w:id="335" w:author="Katie Lankowicz" w:date="2025-04-15T21:10:00Z" w16du:dateUtc="2025-04-16T01:10:00Z"/>
          <w:rFonts w:ascii="Times New Roman" w:eastAsia="Times New Roman" w:hAnsi="Times New Roman" w:cs="Times New Roman"/>
          <w:sz w:val="24"/>
          <w:szCs w:val="24"/>
        </w:rPr>
      </w:pPr>
    </w:p>
    <w:p w14:paraId="570BB569" w14:textId="702E5468" w:rsidR="00AB73F8" w:rsidRDefault="00AB73F8" w:rsidP="00AB73F8">
      <w:pPr>
        <w:rPr>
          <w:ins w:id="336" w:author="Katie Lankowicz" w:date="2025-04-15T21:03:00Z" w16du:dateUtc="2025-04-16T01:03:00Z"/>
          <w:rFonts w:ascii="Times New Roman" w:eastAsia="Times New Roman" w:hAnsi="Times New Roman" w:cs="Times New Roman"/>
          <w:sz w:val="24"/>
          <w:szCs w:val="24"/>
        </w:rPr>
      </w:pPr>
      <w:ins w:id="337" w:author="Katie Lankowicz" w:date="2025-04-15T21:10:00Z" w16du:dateUtc="2025-04-16T01:10:00Z">
        <w:r w:rsidRPr="00AB73F8">
          <w:rPr>
            <w:rFonts w:ascii="Times New Roman" w:eastAsia="Times New Roman" w:hAnsi="Times New Roman" w:cs="Times New Roman"/>
            <w:sz w:val="24"/>
            <w:szCs w:val="24"/>
          </w:rPr>
          <w:t>NEFSC (Northeast Fisheries Science Center). 2013. 55th Northeast Regional Stock</w:t>
        </w:r>
      </w:ins>
      <w:ins w:id="338" w:author="Katie Lankowicz" w:date="2025-04-15T21:11:00Z" w16du:dateUtc="2025-04-16T01:11:00Z">
        <w:r>
          <w:rPr>
            <w:rFonts w:ascii="Times New Roman" w:eastAsia="Times New Roman" w:hAnsi="Times New Roman" w:cs="Times New Roman"/>
            <w:sz w:val="24"/>
            <w:szCs w:val="24"/>
          </w:rPr>
          <w:t xml:space="preserve"> </w:t>
        </w:r>
      </w:ins>
      <w:ins w:id="339" w:author="Katie Lankowicz" w:date="2025-04-15T21:10:00Z" w16du:dateUtc="2025-04-16T01:10:00Z">
        <w:r w:rsidRPr="00AB73F8">
          <w:rPr>
            <w:rFonts w:ascii="Times New Roman" w:eastAsia="Times New Roman" w:hAnsi="Times New Roman" w:cs="Times New Roman"/>
            <w:sz w:val="24"/>
            <w:szCs w:val="24"/>
          </w:rPr>
          <w:t>Assessment Workshop (55th SAW) Assessment Report. NEFSC Ref Doc. 13-11.</w:t>
        </w:r>
      </w:ins>
    </w:p>
    <w:p w14:paraId="4AAF225C" w14:textId="77777777" w:rsidR="00AB73F8" w:rsidRDefault="00AB73F8">
      <w:pPr>
        <w:rPr>
          <w:ins w:id="340" w:author="Katie Lankowicz" w:date="2025-04-15T21:03:00Z" w16du:dateUtc="2025-04-16T01:03:00Z"/>
          <w:rFonts w:ascii="Times New Roman" w:eastAsia="Times New Roman" w:hAnsi="Times New Roman" w:cs="Times New Roman"/>
          <w:sz w:val="24"/>
          <w:szCs w:val="24"/>
        </w:rPr>
      </w:pPr>
    </w:p>
    <w:p w14:paraId="04C86B6E" w14:textId="71A3D1DE" w:rsidR="00AB73F8" w:rsidDel="00AB73F8" w:rsidRDefault="00AB73F8">
      <w:pPr>
        <w:rPr>
          <w:del w:id="341" w:author="Katie Lankowicz" w:date="2025-04-15T21:11:00Z" w16du:dateUtc="2025-04-16T01:11:00Z"/>
          <w:rFonts w:ascii="Times New Roman" w:eastAsia="Times New Roman" w:hAnsi="Times New Roman" w:cs="Times New Roman"/>
          <w:sz w:val="24"/>
          <w:szCs w:val="24"/>
        </w:rPr>
      </w:pPr>
      <w:ins w:id="342" w:author="Katie Lankowicz" w:date="2025-04-15T21:11:00Z" w16du:dateUtc="2025-04-16T01:11:00Z">
        <w:r w:rsidRPr="00AB73F8">
          <w:rPr>
            <w:rFonts w:ascii="Times New Roman" w:eastAsia="Times New Roman" w:hAnsi="Times New Roman" w:cs="Times New Roman"/>
            <w:sz w:val="24"/>
            <w:szCs w:val="24"/>
          </w:rPr>
          <w:t>NEFSC (Northeast Fisheries Science Center). 2022. Stock Assessment Update of 14</w:t>
        </w:r>
        <w:r>
          <w:rPr>
            <w:rFonts w:ascii="Times New Roman" w:eastAsia="Times New Roman" w:hAnsi="Times New Roman" w:cs="Times New Roman"/>
            <w:sz w:val="24"/>
            <w:szCs w:val="24"/>
          </w:rPr>
          <w:t xml:space="preserve"> </w:t>
        </w:r>
        <w:r w:rsidRPr="00AB73F8">
          <w:rPr>
            <w:rFonts w:ascii="Times New Roman" w:eastAsia="Times New Roman" w:hAnsi="Times New Roman" w:cs="Times New Roman"/>
            <w:sz w:val="24"/>
            <w:szCs w:val="24"/>
          </w:rPr>
          <w:t>Northeast Groundfish Stocks Through 2018. NEFSC Ref. Doc. 22-06</w:t>
        </w:r>
      </w:ins>
      <w:ins w:id="343" w:author="Katie Lankowicz" w:date="2025-04-15T21:37:00Z" w16du:dateUtc="2025-04-16T01:37:00Z">
        <w:r w:rsidR="00653AB5">
          <w:rPr>
            <w:rFonts w:ascii="Times New Roman" w:eastAsia="Times New Roman" w:hAnsi="Times New Roman" w:cs="Times New Roman"/>
            <w:sz w:val="24"/>
            <w:szCs w:val="24"/>
          </w:rPr>
          <w:t>.</w:t>
        </w:r>
      </w:ins>
    </w:p>
    <w:p w14:paraId="01BE68DC" w14:textId="77777777" w:rsidR="00C442A1" w:rsidRDefault="00C442A1">
      <w:pPr>
        <w:rPr>
          <w:rFonts w:ascii="Times New Roman" w:eastAsia="Times New Roman" w:hAnsi="Times New Roman" w:cs="Times New Roman"/>
          <w:sz w:val="24"/>
          <w:szCs w:val="24"/>
        </w:rPr>
      </w:pPr>
    </w:p>
    <w:p w14:paraId="00C96D08" w14:textId="77777777" w:rsidR="00C442A1" w:rsidRDefault="00000000">
      <w:pPr>
        <w:rPr>
          <w:rFonts w:ascii="Times New Roman" w:eastAsia="Times New Roman" w:hAnsi="Times New Roman" w:cs="Times New Roman"/>
          <w:color w:val="444746"/>
          <w:sz w:val="24"/>
          <w:szCs w:val="24"/>
        </w:rPr>
      </w:pPr>
      <w:r>
        <w:rPr>
          <w:rFonts w:ascii="Times New Roman" w:eastAsia="Times New Roman" w:hAnsi="Times New Roman" w:cs="Times New Roman"/>
          <w:color w:val="444746"/>
          <w:sz w:val="24"/>
          <w:szCs w:val="24"/>
        </w:rPr>
        <w:t>Ostrom, E. 2009. A General Framework for Analyzing Sustainability of Social-Ecological Systems. Science 325:419-422.</w:t>
      </w:r>
    </w:p>
    <w:p w14:paraId="4A688CB9" w14:textId="77777777" w:rsidR="00C442A1" w:rsidRDefault="00C442A1">
      <w:pPr>
        <w:rPr>
          <w:rFonts w:ascii="Roboto" w:eastAsia="Roboto" w:hAnsi="Roboto" w:cs="Roboto"/>
          <w:sz w:val="21"/>
          <w:szCs w:val="21"/>
        </w:rPr>
      </w:pPr>
    </w:p>
    <w:p w14:paraId="27EB6441"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Pederson, J. and M. Hall-Arber. 1999. "Fish Habitat: A Focus on New England Fishermen's Perspectives." American Fisheries Society Symposium (22): 188–211. </w:t>
      </w:r>
      <w:hyperlink r:id="rId15">
        <w:r w:rsidR="00C442A1">
          <w:rPr>
            <w:rFonts w:ascii="Times New Roman" w:eastAsia="Times New Roman" w:hAnsi="Times New Roman" w:cs="Times New Roman"/>
            <w:color w:val="1155CC"/>
            <w:sz w:val="24"/>
            <w:szCs w:val="24"/>
            <w:u w:val="single"/>
          </w:rPr>
          <w:t>https://search.proquest.com/docview/17428620</w:t>
        </w:r>
      </w:hyperlink>
      <w:r>
        <w:rPr>
          <w:rFonts w:ascii="Times New Roman" w:eastAsia="Times New Roman" w:hAnsi="Times New Roman" w:cs="Times New Roman"/>
          <w:sz w:val="24"/>
          <w:szCs w:val="24"/>
        </w:rPr>
        <w:t>.</w:t>
      </w:r>
    </w:p>
    <w:p w14:paraId="0C71CA30" w14:textId="77777777" w:rsidR="00C442A1" w:rsidRDefault="00C442A1">
      <w:pPr>
        <w:rPr>
          <w:rFonts w:ascii="Times New Roman" w:eastAsia="Times New Roman" w:hAnsi="Times New Roman" w:cs="Times New Roman"/>
          <w:sz w:val="24"/>
          <w:szCs w:val="24"/>
        </w:rPr>
      </w:pPr>
    </w:p>
    <w:p w14:paraId="04664C3D"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Scyphers, Steven B., J. Steven Picou, and Jonathan H. Grabowski. 2019. "Chronic Social Disruption Following a Systemic Fishery Failure." Proceedings of the National Academy of Sciences - PNAS 116 (46): 22912–22914. doi:10.1073/pnas.1913914116. </w:t>
      </w:r>
      <w:hyperlink r:id="rId16">
        <w:r w:rsidR="00C442A1">
          <w:rPr>
            <w:rFonts w:ascii="Times New Roman" w:eastAsia="Times New Roman" w:hAnsi="Times New Roman" w:cs="Times New Roman"/>
            <w:color w:val="1155CC"/>
            <w:sz w:val="24"/>
            <w:szCs w:val="24"/>
            <w:u w:val="single"/>
          </w:rPr>
          <w:t>https://www.jstor.org/stable/26861371</w:t>
        </w:r>
      </w:hyperlink>
      <w:r>
        <w:rPr>
          <w:rFonts w:ascii="Times New Roman" w:eastAsia="Times New Roman" w:hAnsi="Times New Roman" w:cs="Times New Roman"/>
          <w:sz w:val="24"/>
          <w:szCs w:val="24"/>
        </w:rPr>
        <w:t>.</w:t>
      </w:r>
    </w:p>
    <w:p w14:paraId="6387677F" w14:textId="77777777" w:rsidR="00C442A1" w:rsidRDefault="00C442A1">
      <w:pPr>
        <w:rPr>
          <w:rFonts w:ascii="Times New Roman" w:eastAsia="Times New Roman" w:hAnsi="Times New Roman" w:cs="Times New Roman"/>
          <w:sz w:val="24"/>
          <w:szCs w:val="24"/>
        </w:rPr>
      </w:pPr>
    </w:p>
    <w:p w14:paraId="5C9A5AD6"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Stephenson, Robert L., Stacey Paul, Martin A. Pastoors, Marloes Kraan, Petter Holm, Melanie Wiber, Steven Mackinson, Dorothy J. Dankel, Kate Brooks, and Ashleen Benson. 2016. "Integrating Fishers’ Knowledge Research in Science and Management." ICES Journal of Marine Science 73 (6): 1459–1465. doi:10.1093/icesjms/fsw025. </w:t>
      </w:r>
      <w:hyperlink r:id="rId17">
        <w:r w:rsidR="00C442A1">
          <w:rPr>
            <w:rFonts w:ascii="Times New Roman" w:eastAsia="Times New Roman" w:hAnsi="Times New Roman" w:cs="Times New Roman"/>
            <w:color w:val="1155CC"/>
            <w:sz w:val="24"/>
            <w:szCs w:val="24"/>
            <w:u w:val="single"/>
          </w:rPr>
          <w:t>https://search.proquest.com/docview/1808622361</w:t>
        </w:r>
      </w:hyperlink>
      <w:r>
        <w:rPr>
          <w:rFonts w:ascii="Times New Roman" w:eastAsia="Times New Roman" w:hAnsi="Times New Roman" w:cs="Times New Roman"/>
          <w:sz w:val="24"/>
          <w:szCs w:val="24"/>
        </w:rPr>
        <w:t>.</w:t>
      </w:r>
    </w:p>
    <w:p w14:paraId="289BAC92" w14:textId="77777777" w:rsidR="00C442A1" w:rsidRDefault="00C442A1">
      <w:pPr>
        <w:rPr>
          <w:rFonts w:ascii="Times New Roman" w:eastAsia="Times New Roman" w:hAnsi="Times New Roman" w:cs="Times New Roman"/>
          <w:sz w:val="24"/>
          <w:szCs w:val="24"/>
        </w:rPr>
      </w:pPr>
    </w:p>
    <w:p w14:paraId="773814EF"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Susan A., Robert L. Stephenson, George A. Rose, and Stacey D. Paul. 2019. "Collaborative Fisheries Research: The Canadian Fisheries Research Network Experience." Canadian Journal of Fisheries and Aquatic Sciences 76 (5): 671–681. doi:10.1139/cjfas-2018-0450. </w:t>
      </w:r>
      <w:hyperlink r:id="rId18">
        <w:r w:rsidR="00C442A1">
          <w:rPr>
            <w:rFonts w:ascii="Times New Roman" w:eastAsia="Times New Roman" w:hAnsi="Times New Roman" w:cs="Times New Roman"/>
            <w:color w:val="1155CC"/>
            <w:sz w:val="24"/>
            <w:szCs w:val="24"/>
            <w:u w:val="single"/>
          </w:rPr>
          <w:t>https://www.proquest.com/docview/2213065527</w:t>
        </w:r>
      </w:hyperlink>
      <w:r>
        <w:rPr>
          <w:rFonts w:ascii="Times New Roman" w:eastAsia="Times New Roman" w:hAnsi="Times New Roman" w:cs="Times New Roman"/>
          <w:sz w:val="24"/>
          <w:szCs w:val="24"/>
        </w:rPr>
        <w:t>.</w:t>
      </w:r>
    </w:p>
    <w:p w14:paraId="3D8801FF" w14:textId="77777777" w:rsidR="00C442A1" w:rsidRDefault="00C442A1">
      <w:pPr>
        <w:rPr>
          <w:rFonts w:ascii="Times New Roman" w:eastAsia="Times New Roman" w:hAnsi="Times New Roman" w:cs="Times New Roman"/>
          <w:sz w:val="24"/>
          <w:szCs w:val="24"/>
        </w:rPr>
      </w:pPr>
    </w:p>
    <w:p w14:paraId="25C16024" w14:textId="77777777" w:rsidR="00C442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Yates, K. L. 2014. "View from the Wheelhouse: Perceptions on Marine Management from the Fishing Community and Suggestions for Improvement." Marine Policy 48: 39–50. doi:10.1016/j.marpol.2014.03.002. </w:t>
      </w:r>
      <w:hyperlink r:id="rId19">
        <w:r w:rsidR="00C442A1">
          <w:rPr>
            <w:rFonts w:ascii="Times New Roman" w:eastAsia="Times New Roman" w:hAnsi="Times New Roman" w:cs="Times New Roman"/>
            <w:color w:val="1155CC"/>
            <w:sz w:val="24"/>
            <w:szCs w:val="24"/>
            <w:u w:val="single"/>
          </w:rPr>
          <w:t>https://dx.doi.org/10.1016/j.marpol.2014.03.002</w:t>
        </w:r>
      </w:hyperlink>
      <w:r>
        <w:rPr>
          <w:rFonts w:ascii="Times New Roman" w:eastAsia="Times New Roman" w:hAnsi="Times New Roman" w:cs="Times New Roman"/>
          <w:sz w:val="24"/>
          <w:szCs w:val="24"/>
        </w:rPr>
        <w:t>.</w:t>
      </w:r>
    </w:p>
    <w:p w14:paraId="06920A04" w14:textId="77777777" w:rsidR="00C442A1" w:rsidRDefault="00C442A1">
      <w:pPr>
        <w:rPr>
          <w:rFonts w:ascii="Times New Roman" w:eastAsia="Times New Roman" w:hAnsi="Times New Roman" w:cs="Times New Roman"/>
          <w:color w:val="222222"/>
          <w:sz w:val="24"/>
          <w:szCs w:val="24"/>
          <w:highlight w:val="white"/>
        </w:rPr>
      </w:pPr>
    </w:p>
    <w:p w14:paraId="2B96F320" w14:textId="77777777" w:rsidR="00C442A1" w:rsidRDefault="00C442A1">
      <w:pPr>
        <w:rPr>
          <w:rFonts w:ascii="Times New Roman" w:eastAsia="Times New Roman" w:hAnsi="Times New Roman" w:cs="Times New Roman"/>
          <w:color w:val="2A2A2A"/>
          <w:sz w:val="24"/>
          <w:szCs w:val="24"/>
          <w:highlight w:val="white"/>
        </w:rPr>
      </w:pPr>
    </w:p>
    <w:p w14:paraId="58F9EAE4" w14:textId="77777777" w:rsidR="00C442A1" w:rsidRDefault="00C442A1">
      <w:pPr>
        <w:rPr>
          <w:rFonts w:ascii="Times New Roman" w:eastAsia="Times New Roman" w:hAnsi="Times New Roman" w:cs="Times New Roman"/>
          <w:color w:val="2A2A2A"/>
          <w:sz w:val="24"/>
          <w:szCs w:val="24"/>
          <w:highlight w:val="white"/>
        </w:rPr>
      </w:pPr>
    </w:p>
    <w:p w14:paraId="06B5059F" w14:textId="77777777" w:rsidR="00C442A1" w:rsidRDefault="00C442A1">
      <w:pPr>
        <w:rPr>
          <w:rFonts w:ascii="Times New Roman" w:eastAsia="Times New Roman" w:hAnsi="Times New Roman" w:cs="Times New Roman"/>
          <w:color w:val="2A2A2A"/>
          <w:sz w:val="24"/>
          <w:szCs w:val="24"/>
          <w:highlight w:val="white"/>
        </w:rPr>
      </w:pPr>
    </w:p>
    <w:p w14:paraId="69A5619A" w14:textId="77777777" w:rsidR="00C442A1" w:rsidRDefault="00C442A1">
      <w:pPr>
        <w:rPr>
          <w:rFonts w:ascii="Times New Roman" w:eastAsia="Times New Roman" w:hAnsi="Times New Roman" w:cs="Times New Roman"/>
          <w:color w:val="2A2A2A"/>
          <w:sz w:val="24"/>
          <w:szCs w:val="24"/>
          <w:highlight w:val="white"/>
        </w:rPr>
      </w:pPr>
    </w:p>
    <w:p w14:paraId="089E3DAC" w14:textId="77777777" w:rsidR="00C442A1" w:rsidRDefault="00C442A1">
      <w:pPr>
        <w:rPr>
          <w:rFonts w:ascii="Times New Roman" w:eastAsia="Times New Roman" w:hAnsi="Times New Roman" w:cs="Times New Roman"/>
          <w:color w:val="2A2A2A"/>
          <w:sz w:val="24"/>
          <w:szCs w:val="24"/>
          <w:highlight w:val="white"/>
        </w:rPr>
      </w:pPr>
    </w:p>
    <w:p w14:paraId="39B0921A" w14:textId="77777777" w:rsidR="00C442A1" w:rsidRDefault="00C442A1">
      <w:pPr>
        <w:rPr>
          <w:color w:val="2A2A2A"/>
          <w:sz w:val="23"/>
          <w:szCs w:val="23"/>
          <w:highlight w:val="white"/>
        </w:rPr>
      </w:pPr>
    </w:p>
    <w:p w14:paraId="45E1C623" w14:textId="77777777" w:rsidR="00C442A1" w:rsidRDefault="00C442A1">
      <w:pPr>
        <w:rPr>
          <w:rFonts w:ascii="Times New Roman" w:eastAsia="Times New Roman" w:hAnsi="Times New Roman" w:cs="Times New Roman"/>
          <w:sz w:val="24"/>
          <w:szCs w:val="24"/>
          <w:highlight w:val="white"/>
        </w:rPr>
      </w:pPr>
    </w:p>
    <w:p w14:paraId="017B0CA1" w14:textId="77777777" w:rsidR="00C442A1" w:rsidRDefault="00C442A1">
      <w:pPr>
        <w:rPr>
          <w:rFonts w:ascii="Times New Roman" w:eastAsia="Times New Roman" w:hAnsi="Times New Roman" w:cs="Times New Roman"/>
          <w:sz w:val="24"/>
          <w:szCs w:val="24"/>
          <w:highlight w:val="white"/>
        </w:rPr>
      </w:pPr>
    </w:p>
    <w:p w14:paraId="68A01CC8" w14:textId="77777777" w:rsidR="00C442A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E2B844" w14:textId="50F4336B" w:rsidR="00C442A1" w:rsidRDefault="00000000" w:rsidP="00060CC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05C328" w14:textId="436564D7" w:rsidR="00C442A1" w:rsidRDefault="00000000" w:rsidP="00060CC1">
      <w:pPr>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Tables</w:t>
      </w:r>
    </w:p>
    <w:p w14:paraId="401CC7A6" w14:textId="77777777" w:rsidR="00C442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23F749" w14:textId="77777777" w:rsidR="00C442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D2660A" w14:textId="77777777" w:rsidR="00C442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Table 1. Questions we asked fishermen during interviews</w:t>
      </w: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C442A1" w14:paraId="04DFB350" w14:textId="77777777">
        <w:tc>
          <w:tcPr>
            <w:tcW w:w="9450" w:type="dxa"/>
            <w:shd w:val="clear" w:color="auto" w:fill="auto"/>
            <w:tcMar>
              <w:top w:w="100" w:type="dxa"/>
              <w:left w:w="100" w:type="dxa"/>
              <w:bottom w:w="100" w:type="dxa"/>
              <w:right w:w="100" w:type="dxa"/>
            </w:tcMar>
          </w:tcPr>
          <w:p w14:paraId="2BA16227" w14:textId="77777777" w:rsidR="00C442A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1: Demographic questions</w:t>
            </w:r>
          </w:p>
          <w:p w14:paraId="693F47CF" w14:textId="77777777" w:rsidR="00C442A1"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year of birth?</w:t>
            </w:r>
          </w:p>
          <w:p w14:paraId="3BB2C1A4" w14:textId="77777777" w:rsidR="00C442A1"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total years of experience do you have commercial/recreational fishing?</w:t>
            </w:r>
          </w:p>
          <w:p w14:paraId="53BB8A91" w14:textId="77777777" w:rsidR="00C442A1"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years of experience do you have commercial/recreational fishing for groundfish in the Gulf of Maine/Georges Bank?</w:t>
            </w:r>
          </w:p>
          <w:p w14:paraId="5CBFBC48" w14:textId="77777777" w:rsidR="00C442A1"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years of experience do you have fishing specifically for cod in the Gulf of Maine/Georges Bank?</w:t>
            </w:r>
          </w:p>
          <w:p w14:paraId="42A70DAB" w14:textId="77777777" w:rsidR="00C442A1" w:rsidRDefault="00C442A1">
            <w:pPr>
              <w:spacing w:line="240" w:lineRule="auto"/>
              <w:rPr>
                <w:rFonts w:ascii="Times New Roman" w:eastAsia="Times New Roman" w:hAnsi="Times New Roman" w:cs="Times New Roman"/>
                <w:sz w:val="24"/>
                <w:szCs w:val="24"/>
              </w:rPr>
            </w:pPr>
          </w:p>
          <w:p w14:paraId="1DC42819" w14:textId="489A5BC6" w:rsidR="00C442A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2-4: Cod fishing activity (all questions asked for each time period)</w:t>
            </w:r>
          </w:p>
          <w:p w14:paraId="09430BCC" w14:textId="70770BA7" w:rsidR="00C442A1"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On the chart/s provided could you outline the full range of your groundfishing activity between (</w:t>
            </w:r>
            <w:r>
              <w:rPr>
                <w:rFonts w:ascii="Times New Roman" w:eastAsia="Times New Roman" w:hAnsi="Times New Roman" w:cs="Times New Roman"/>
                <w:i/>
                <w:sz w:val="24"/>
                <w:szCs w:val="24"/>
              </w:rPr>
              <w:t>insert time period</w:t>
            </w:r>
            <w:r>
              <w:rPr>
                <w:rFonts w:ascii="Times New Roman" w:eastAsia="Times New Roman" w:hAnsi="Times New Roman" w:cs="Times New Roman"/>
                <w:sz w:val="24"/>
                <w:szCs w:val="24"/>
              </w:rPr>
              <w:t>). What gear type did you use during this time period?</w:t>
            </w:r>
          </w:p>
          <w:p w14:paraId="6C2833E0" w14:textId="3996101C" w:rsidR="00C442A1"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How many days per year did you spend fishing for groundfish during this earlier time period? </w:t>
            </w:r>
          </w:p>
          <w:p w14:paraId="5D5AFD01" w14:textId="77777777" w:rsidR="00C442A1"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Out of the days you spent per year groundfishing how many or what percentage of those days were spent targeting cod?</w:t>
            </w:r>
          </w:p>
          <w:p w14:paraId="06A8E71C" w14:textId="77777777" w:rsidR="00C442A1"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How much cod did you catch per year? </w:t>
            </w:r>
          </w:p>
          <w:p w14:paraId="18B6C530" w14:textId="77777777" w:rsidR="00C442A1"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What size were the majority of cod that you encountered? </w:t>
            </w:r>
          </w:p>
          <w:p w14:paraId="36B775C4" w14:textId="4EE0312D" w:rsidR="00C442A1"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On the chart/s provided, please draw lines around the areas where you targeted and captured cod (take your time and draw irregular shapes that best delineate the depth contours and bottom substrates if they are important to the likelihood of successfully finding good cod fishing) during this earlier time period.</w:t>
            </w:r>
          </w:p>
          <w:p w14:paraId="372DA3F0" w14:textId="77777777" w:rsidR="00C442A1" w:rsidRDefault="00000000">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Please try to provide any seasonal periods that apply to the cod fishing in each area you’ve outlined. Also, please note if any Day / Night affects apply to an area. </w:t>
            </w:r>
          </w:p>
          <w:p w14:paraId="6CF70FD1" w14:textId="77777777" w:rsidR="00C442A1" w:rsidRDefault="00000000">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What depths were you fishing at? </w:t>
            </w:r>
          </w:p>
          <w:p w14:paraId="5D26B8C3" w14:textId="77777777" w:rsidR="00C442A1" w:rsidRDefault="00000000">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How would you describe the habitat of this area? </w:t>
            </w:r>
          </w:p>
          <w:p w14:paraId="318B0A26" w14:textId="77777777" w:rsidR="00C442A1" w:rsidRDefault="00000000">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Please score each polygon as either an area where a high (H), medium (M) or low (L) catch rate of cod was expected when fishing there. Define what you mean by this amount, how many cod you would catch on average when fishing there.</w:t>
            </w:r>
          </w:p>
          <w:p w14:paraId="3E113091" w14:textId="77777777" w:rsidR="00C442A1"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If you didn’t mark an area that you targeted cod, is there an area you would like to outline that you specifically avoided because of your historical cod knowledge?</w:t>
            </w:r>
          </w:p>
          <w:p w14:paraId="3480FF92" w14:textId="77777777" w:rsidR="00C442A1" w:rsidRDefault="00C442A1">
            <w:pPr>
              <w:spacing w:line="240" w:lineRule="auto"/>
              <w:rPr>
                <w:rFonts w:ascii="Times New Roman" w:eastAsia="Times New Roman" w:hAnsi="Times New Roman" w:cs="Times New Roman"/>
                <w:sz w:val="24"/>
                <w:szCs w:val="24"/>
              </w:rPr>
            </w:pPr>
          </w:p>
          <w:p w14:paraId="53D95629" w14:textId="77777777" w:rsidR="00C442A1"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5: Secondary questions that could be asked if time permits</w:t>
            </w:r>
          </w:p>
          <w:p w14:paraId="53CB3FBB" w14:textId="77777777" w:rsidR="00C442A1" w:rsidRDefault="00000000">
            <w:pPr>
              <w:numPr>
                <w:ilvl w:val="0"/>
                <w:numId w:val="2"/>
              </w:numPr>
              <w:spacing w:line="240" w:lineRule="auto"/>
              <w:rPr>
                <w:rFonts w:ascii="Calibri" w:eastAsia="Calibri" w:hAnsi="Calibri" w:cs="Calibri"/>
                <w:sz w:val="24"/>
                <w:szCs w:val="24"/>
              </w:rPr>
            </w:pPr>
            <w:r>
              <w:rPr>
                <w:rFonts w:ascii="Times New Roman" w:eastAsia="Times New Roman" w:hAnsi="Times New Roman" w:cs="Times New Roman"/>
                <w:sz w:val="24"/>
                <w:szCs w:val="24"/>
              </w:rPr>
              <w:t>Do you feel that the spatial footprint of cod has changed? If yes, how?</w:t>
            </w:r>
          </w:p>
          <w:p w14:paraId="3758C4CC" w14:textId="77777777" w:rsidR="00C442A1" w:rsidRDefault="00000000">
            <w:pPr>
              <w:numPr>
                <w:ilvl w:val="0"/>
                <w:numId w:val="2"/>
              </w:numPr>
              <w:spacing w:line="240" w:lineRule="auto"/>
              <w:rPr>
                <w:rFonts w:ascii="Calibri" w:eastAsia="Calibri" w:hAnsi="Calibri" w:cs="Calibri"/>
                <w:sz w:val="24"/>
                <w:szCs w:val="24"/>
              </w:rPr>
            </w:pPr>
            <w:r>
              <w:rPr>
                <w:rFonts w:ascii="Times New Roman" w:eastAsia="Times New Roman" w:hAnsi="Times New Roman" w:cs="Times New Roman"/>
                <w:sz w:val="24"/>
                <w:szCs w:val="24"/>
              </w:rPr>
              <w:t>Do you feel that cod size, depth, habitat, or other characteristics have changed? If yes, how?</w:t>
            </w:r>
          </w:p>
          <w:p w14:paraId="6382941C" w14:textId="59310B3D" w:rsidR="00C442A1" w:rsidRDefault="00000000">
            <w:pPr>
              <w:numPr>
                <w:ilvl w:val="0"/>
                <w:numId w:val="2"/>
              </w:numPr>
              <w:spacing w:line="240" w:lineRule="auto"/>
              <w:rPr>
                <w:rFonts w:ascii="Calibri" w:eastAsia="Calibri" w:hAnsi="Calibri" w:cs="Calibri"/>
                <w:sz w:val="24"/>
                <w:szCs w:val="24"/>
              </w:rPr>
            </w:pPr>
            <w:r>
              <w:rPr>
                <w:rFonts w:ascii="Times New Roman" w:eastAsia="Times New Roman" w:hAnsi="Times New Roman" w:cs="Times New Roman"/>
                <w:sz w:val="24"/>
                <w:szCs w:val="24"/>
              </w:rPr>
              <w:t>What were your target species for each time period?</w:t>
            </w:r>
          </w:p>
          <w:p w14:paraId="2378D362" w14:textId="77777777" w:rsidR="00C442A1" w:rsidRDefault="00000000">
            <w:pPr>
              <w:numPr>
                <w:ilvl w:val="0"/>
                <w:numId w:val="1"/>
              </w:numPr>
              <w:spacing w:line="240" w:lineRule="auto"/>
              <w:rPr>
                <w:rFonts w:ascii="Calibri" w:eastAsia="Calibri" w:hAnsi="Calibri" w:cs="Calibri"/>
                <w:sz w:val="24"/>
                <w:szCs w:val="24"/>
              </w:rPr>
            </w:pPr>
            <w:r>
              <w:rPr>
                <w:rFonts w:ascii="Times New Roman" w:eastAsia="Times New Roman" w:hAnsi="Times New Roman" w:cs="Times New Roman"/>
                <w:sz w:val="24"/>
                <w:szCs w:val="24"/>
              </w:rPr>
              <w:t>What is a good address to send a small thank you to?</w:t>
            </w:r>
          </w:p>
          <w:p w14:paraId="6D522EF1" w14:textId="77777777" w:rsidR="00C442A1"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you suggest anyone else that might be willing to talk to us?</w:t>
            </w:r>
          </w:p>
        </w:tc>
      </w:tr>
    </w:tbl>
    <w:p w14:paraId="14EEBCF0" w14:textId="77777777" w:rsidR="00C442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2. Fishermen demographics and catch data. Numbers in parentheses are the sample size for each category.</w:t>
      </w:r>
    </w:p>
    <w:tbl>
      <w:tblPr>
        <w:tblStyle w:val="a0"/>
        <w:tblW w:w="8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1590"/>
        <w:gridCol w:w="1953"/>
        <w:gridCol w:w="2467"/>
      </w:tblGrid>
      <w:tr w:rsidR="00C442A1" w14:paraId="312598E2" w14:textId="77777777">
        <w:tc>
          <w:tcPr>
            <w:tcW w:w="2028" w:type="dxa"/>
            <w:tcBorders>
              <w:right w:val="single" w:sz="8" w:space="0" w:color="FFFFFF"/>
            </w:tcBorders>
            <w:shd w:val="clear" w:color="auto" w:fill="auto"/>
            <w:tcMar>
              <w:top w:w="100" w:type="dxa"/>
              <w:left w:w="100" w:type="dxa"/>
              <w:bottom w:w="100" w:type="dxa"/>
              <w:right w:w="100" w:type="dxa"/>
            </w:tcMar>
          </w:tcPr>
          <w:p w14:paraId="25D2F17F"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2887525B" w14:textId="77777777" w:rsidR="00C442A1" w:rsidRDefault="00C442A1">
            <w:pPr>
              <w:spacing w:line="240" w:lineRule="auto"/>
              <w:rPr>
                <w:rFonts w:ascii="Times New Roman" w:eastAsia="Times New Roman" w:hAnsi="Times New Roman" w:cs="Times New Roman"/>
                <w:b/>
                <w:sz w:val="24"/>
                <w:szCs w:val="24"/>
              </w:rPr>
            </w:pPr>
          </w:p>
          <w:p w14:paraId="6A6F2FE4" w14:textId="61FD3C44"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Days-at-Sea</w:t>
            </w:r>
          </w:p>
          <w:p w14:paraId="468D3EEE" w14:textId="77777777"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(2004-2009)</w:t>
            </w:r>
          </w:p>
        </w:tc>
        <w:tc>
          <w:tcPr>
            <w:tcW w:w="1953" w:type="dxa"/>
            <w:tcBorders>
              <w:left w:val="single" w:sz="8" w:space="0" w:color="FFFFFF"/>
              <w:right w:val="single" w:sz="8" w:space="0" w:color="FFFFFF"/>
            </w:tcBorders>
            <w:shd w:val="clear" w:color="auto" w:fill="auto"/>
            <w:tcMar>
              <w:top w:w="100" w:type="dxa"/>
              <w:left w:w="100" w:type="dxa"/>
              <w:bottom w:w="100" w:type="dxa"/>
              <w:right w:w="100" w:type="dxa"/>
            </w:tcMar>
          </w:tcPr>
          <w:p w14:paraId="33B40907" w14:textId="77777777" w:rsidR="00C442A1" w:rsidRDefault="00C442A1">
            <w:pPr>
              <w:spacing w:line="240" w:lineRule="auto"/>
              <w:rPr>
                <w:rFonts w:ascii="Times New Roman" w:eastAsia="Times New Roman" w:hAnsi="Times New Roman" w:cs="Times New Roman"/>
                <w:b/>
                <w:sz w:val="24"/>
                <w:szCs w:val="24"/>
              </w:rPr>
            </w:pPr>
          </w:p>
          <w:p w14:paraId="1CCB1FD8" w14:textId="77777777"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Onset of Sectors</w:t>
            </w:r>
          </w:p>
          <w:p w14:paraId="37917431" w14:textId="77777777"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(2010-2012)</w:t>
            </w:r>
          </w:p>
        </w:tc>
        <w:tc>
          <w:tcPr>
            <w:tcW w:w="2466" w:type="dxa"/>
            <w:tcBorders>
              <w:left w:val="single" w:sz="8" w:space="0" w:color="FFFFFF"/>
            </w:tcBorders>
            <w:shd w:val="clear" w:color="auto" w:fill="auto"/>
            <w:tcMar>
              <w:top w:w="100" w:type="dxa"/>
              <w:left w:w="100" w:type="dxa"/>
              <w:bottom w:w="100" w:type="dxa"/>
              <w:right w:w="100" w:type="dxa"/>
            </w:tcMar>
          </w:tcPr>
          <w:p w14:paraId="622343A8" w14:textId="77777777" w:rsidR="00C442A1" w:rsidRDefault="00C442A1">
            <w:pPr>
              <w:spacing w:line="240" w:lineRule="auto"/>
              <w:rPr>
                <w:rFonts w:ascii="Times New Roman" w:eastAsia="Times New Roman" w:hAnsi="Times New Roman" w:cs="Times New Roman"/>
                <w:b/>
                <w:sz w:val="24"/>
                <w:szCs w:val="24"/>
              </w:rPr>
            </w:pPr>
          </w:p>
          <w:p w14:paraId="7DE76549" w14:textId="77777777"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Sectors with Cod Cutbacks (2013-2022)</w:t>
            </w:r>
          </w:p>
        </w:tc>
      </w:tr>
      <w:tr w:rsidR="00C442A1" w14:paraId="47B8528D" w14:textId="77777777">
        <w:trPr>
          <w:trHeight w:val="803"/>
        </w:trPr>
        <w:tc>
          <w:tcPr>
            <w:tcW w:w="2028" w:type="dxa"/>
            <w:tcBorders>
              <w:bottom w:val="single" w:sz="8" w:space="0" w:color="FFFFFF"/>
              <w:right w:val="single" w:sz="8" w:space="0" w:color="FFFFFF"/>
            </w:tcBorders>
            <w:shd w:val="clear" w:color="auto" w:fill="auto"/>
            <w:tcMar>
              <w:top w:w="100" w:type="dxa"/>
              <w:left w:w="100" w:type="dxa"/>
              <w:bottom w:w="100" w:type="dxa"/>
              <w:right w:w="100" w:type="dxa"/>
            </w:tcMar>
          </w:tcPr>
          <w:p w14:paraId="0A66D738"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Days per year spent groundfishing</w:t>
            </w:r>
          </w:p>
        </w:tc>
        <w:tc>
          <w:tcPr>
            <w:tcW w:w="15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5B2CE7"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2D65E2E"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26)</w:t>
            </w:r>
          </w:p>
        </w:tc>
        <w:tc>
          <w:tcPr>
            <w:tcW w:w="195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E7D065"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C3289B0"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158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25)</w:t>
            </w:r>
          </w:p>
        </w:tc>
        <w:tc>
          <w:tcPr>
            <w:tcW w:w="2466" w:type="dxa"/>
            <w:tcBorders>
              <w:left w:val="single" w:sz="8" w:space="0" w:color="FFFFFF"/>
              <w:bottom w:val="single" w:sz="8" w:space="0" w:color="FFFFFF"/>
            </w:tcBorders>
            <w:shd w:val="clear" w:color="auto" w:fill="auto"/>
            <w:tcMar>
              <w:top w:w="100" w:type="dxa"/>
              <w:left w:w="100" w:type="dxa"/>
              <w:bottom w:w="100" w:type="dxa"/>
              <w:right w:w="100" w:type="dxa"/>
            </w:tcMar>
          </w:tcPr>
          <w:p w14:paraId="09D8D3FF"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E4993CF"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145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21)</w:t>
            </w:r>
          </w:p>
        </w:tc>
      </w:tr>
      <w:tr w:rsidR="00C442A1" w14:paraId="781B28F3" w14:textId="77777777">
        <w:trPr>
          <w:trHeight w:val="803"/>
        </w:trPr>
        <w:tc>
          <w:tcPr>
            <w:tcW w:w="2028"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43C9B6"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 of time spent targeting cod</w:t>
            </w:r>
          </w:p>
        </w:tc>
        <w:tc>
          <w:tcPr>
            <w:tcW w:w="1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9E0078"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C84BBA9"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41.9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21)</w:t>
            </w:r>
          </w:p>
        </w:tc>
        <w:tc>
          <w:tcPr>
            <w:tcW w:w="19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20017C"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5E5C9A3"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28.14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22)</w:t>
            </w:r>
          </w:p>
        </w:tc>
        <w:tc>
          <w:tcPr>
            <w:tcW w:w="2466"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0B755905"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FE4D063"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23)</w:t>
            </w:r>
          </w:p>
        </w:tc>
      </w:tr>
      <w:tr w:rsidR="00C442A1" w14:paraId="0347B39A" w14:textId="77777777">
        <w:trPr>
          <w:trHeight w:val="1094"/>
        </w:trPr>
        <w:tc>
          <w:tcPr>
            <w:tcW w:w="2028"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FEDAF4"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cod caught per year (metric tons)</w:t>
            </w:r>
          </w:p>
        </w:tc>
        <w:tc>
          <w:tcPr>
            <w:tcW w:w="1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22930B"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96FBCA6"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52.70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14)</w:t>
            </w:r>
          </w:p>
        </w:tc>
        <w:tc>
          <w:tcPr>
            <w:tcW w:w="19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51A39"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EEBF6D6"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38.82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14)</w:t>
            </w:r>
          </w:p>
        </w:tc>
        <w:tc>
          <w:tcPr>
            <w:tcW w:w="2466"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D6972CB"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165A3C0"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4.67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13)</w:t>
            </w:r>
          </w:p>
        </w:tc>
      </w:tr>
      <w:tr w:rsidR="00C442A1" w14:paraId="285E2CBB" w14:textId="77777777">
        <w:trPr>
          <w:trHeight w:val="803"/>
        </w:trPr>
        <w:tc>
          <w:tcPr>
            <w:tcW w:w="2028" w:type="dxa"/>
            <w:tcBorders>
              <w:top w:val="single" w:sz="8" w:space="0" w:color="FFFFFF"/>
              <w:right w:val="single" w:sz="8" w:space="0" w:color="FFFFFF"/>
            </w:tcBorders>
            <w:shd w:val="clear" w:color="auto" w:fill="auto"/>
            <w:tcMar>
              <w:top w:w="100" w:type="dxa"/>
              <w:left w:w="100" w:type="dxa"/>
              <w:bottom w:w="100" w:type="dxa"/>
              <w:right w:w="100" w:type="dxa"/>
            </w:tcMar>
          </w:tcPr>
          <w:p w14:paraId="70C1CCEB"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NOAA cod landings for New England (metric tons)</w:t>
            </w: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5DF597E"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4792CEF"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1485.0</w:t>
            </w:r>
          </w:p>
        </w:tc>
        <w:tc>
          <w:tcPr>
            <w:tcW w:w="195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7BDB7D2"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441DBD0"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1380.0</w:t>
            </w:r>
          </w:p>
        </w:tc>
        <w:tc>
          <w:tcPr>
            <w:tcW w:w="2466" w:type="dxa"/>
            <w:tcBorders>
              <w:top w:val="single" w:sz="8" w:space="0" w:color="FFFFFF"/>
              <w:left w:val="single" w:sz="8" w:space="0" w:color="FFFFFF"/>
            </w:tcBorders>
            <w:shd w:val="clear" w:color="auto" w:fill="auto"/>
            <w:tcMar>
              <w:top w:w="100" w:type="dxa"/>
              <w:left w:w="100" w:type="dxa"/>
              <w:bottom w:w="100" w:type="dxa"/>
              <w:right w:w="100" w:type="dxa"/>
            </w:tcMar>
          </w:tcPr>
          <w:p w14:paraId="1D9AA351"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0780B81"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244.0</w:t>
            </w:r>
          </w:p>
        </w:tc>
      </w:tr>
    </w:tbl>
    <w:p w14:paraId="3FE6C5BE" w14:textId="77777777" w:rsidR="00C442A1" w:rsidRDefault="00C442A1">
      <w:pPr>
        <w:spacing w:line="480" w:lineRule="auto"/>
        <w:rPr>
          <w:rFonts w:ascii="Times New Roman" w:eastAsia="Times New Roman" w:hAnsi="Times New Roman" w:cs="Times New Roman"/>
          <w:b/>
          <w:sz w:val="24"/>
          <w:szCs w:val="24"/>
        </w:rPr>
      </w:pPr>
    </w:p>
    <w:p w14:paraId="133CF2A0" w14:textId="77777777" w:rsidR="00C442A1" w:rsidRDefault="00C442A1">
      <w:pPr>
        <w:spacing w:line="480" w:lineRule="auto"/>
        <w:rPr>
          <w:rFonts w:ascii="Times New Roman" w:eastAsia="Times New Roman" w:hAnsi="Times New Roman" w:cs="Times New Roman"/>
          <w:b/>
          <w:sz w:val="24"/>
          <w:szCs w:val="24"/>
        </w:rPr>
      </w:pPr>
    </w:p>
    <w:p w14:paraId="2434AD7B" w14:textId="77777777" w:rsidR="00C442A1" w:rsidRDefault="00000000">
      <w:pPr>
        <w:rPr>
          <w:rFonts w:ascii="Times New Roman" w:eastAsia="Times New Roman" w:hAnsi="Times New Roman" w:cs="Times New Roman"/>
          <w:b/>
          <w:sz w:val="24"/>
          <w:szCs w:val="24"/>
        </w:rPr>
      </w:pPr>
      <w:r>
        <w:br w:type="page"/>
      </w:r>
    </w:p>
    <w:p w14:paraId="13F01ADB" w14:textId="77777777" w:rsidR="00C442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Quick reference sample size table</w:t>
      </w:r>
    </w:p>
    <w:tbl>
      <w:tblPr>
        <w:tblStyle w:val="a1"/>
        <w:tblW w:w="8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1590"/>
        <w:gridCol w:w="1953"/>
        <w:gridCol w:w="2467"/>
      </w:tblGrid>
      <w:tr w:rsidR="00C442A1" w14:paraId="0AA94B54" w14:textId="77777777">
        <w:tc>
          <w:tcPr>
            <w:tcW w:w="2028" w:type="dxa"/>
            <w:tcBorders>
              <w:right w:val="single" w:sz="8" w:space="0" w:color="FFFFFF"/>
            </w:tcBorders>
            <w:shd w:val="clear" w:color="auto" w:fill="auto"/>
            <w:tcMar>
              <w:top w:w="100" w:type="dxa"/>
              <w:left w:w="100" w:type="dxa"/>
              <w:bottom w:w="100" w:type="dxa"/>
              <w:right w:w="100" w:type="dxa"/>
            </w:tcMar>
          </w:tcPr>
          <w:p w14:paraId="7D430EDC" w14:textId="77777777" w:rsidR="00C442A1" w:rsidRDefault="00C442A1">
            <w:pPr>
              <w:widowControl w:val="0"/>
              <w:spacing w:line="240" w:lineRule="auto"/>
              <w:rPr>
                <w:rFonts w:ascii="Times New Roman" w:eastAsia="Times New Roman" w:hAnsi="Times New Roman" w:cs="Times New Roman"/>
                <w:b/>
                <w:sz w:val="24"/>
                <w:szCs w:val="24"/>
              </w:rPr>
            </w:pPr>
          </w:p>
        </w:tc>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109DFCD2" w14:textId="77777777" w:rsidR="00C442A1" w:rsidRDefault="00C442A1">
            <w:pPr>
              <w:spacing w:line="240" w:lineRule="auto"/>
              <w:rPr>
                <w:rFonts w:ascii="Times New Roman" w:eastAsia="Times New Roman" w:hAnsi="Times New Roman" w:cs="Times New Roman"/>
                <w:b/>
                <w:sz w:val="24"/>
                <w:szCs w:val="24"/>
              </w:rPr>
            </w:pPr>
          </w:p>
          <w:p w14:paraId="17F8B12D" w14:textId="441DB4A4"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Days-at-Sea</w:t>
            </w:r>
          </w:p>
          <w:p w14:paraId="3AB1B742" w14:textId="77777777"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(2004-2009)</w:t>
            </w:r>
          </w:p>
        </w:tc>
        <w:tc>
          <w:tcPr>
            <w:tcW w:w="1953" w:type="dxa"/>
            <w:tcBorders>
              <w:left w:val="single" w:sz="8" w:space="0" w:color="FFFFFF"/>
              <w:right w:val="single" w:sz="8" w:space="0" w:color="FFFFFF"/>
            </w:tcBorders>
            <w:shd w:val="clear" w:color="auto" w:fill="auto"/>
            <w:tcMar>
              <w:top w:w="100" w:type="dxa"/>
              <w:left w:w="100" w:type="dxa"/>
              <w:bottom w:w="100" w:type="dxa"/>
              <w:right w:w="100" w:type="dxa"/>
            </w:tcMar>
          </w:tcPr>
          <w:p w14:paraId="4ED02363" w14:textId="77777777" w:rsidR="00C442A1" w:rsidRDefault="00C442A1">
            <w:pPr>
              <w:spacing w:line="240" w:lineRule="auto"/>
              <w:rPr>
                <w:rFonts w:ascii="Times New Roman" w:eastAsia="Times New Roman" w:hAnsi="Times New Roman" w:cs="Times New Roman"/>
                <w:b/>
                <w:sz w:val="24"/>
                <w:szCs w:val="24"/>
              </w:rPr>
            </w:pPr>
          </w:p>
          <w:p w14:paraId="21EA6096" w14:textId="77777777"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Onset of Sectors</w:t>
            </w:r>
          </w:p>
          <w:p w14:paraId="3788293E" w14:textId="77777777"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(2010-2012)</w:t>
            </w:r>
          </w:p>
        </w:tc>
        <w:tc>
          <w:tcPr>
            <w:tcW w:w="2466" w:type="dxa"/>
            <w:tcBorders>
              <w:left w:val="single" w:sz="8" w:space="0" w:color="FFFFFF"/>
            </w:tcBorders>
            <w:shd w:val="clear" w:color="auto" w:fill="auto"/>
            <w:tcMar>
              <w:top w:w="100" w:type="dxa"/>
              <w:left w:w="100" w:type="dxa"/>
              <w:bottom w:w="100" w:type="dxa"/>
              <w:right w:w="100" w:type="dxa"/>
            </w:tcMar>
          </w:tcPr>
          <w:p w14:paraId="7DA305B0" w14:textId="77777777" w:rsidR="00C442A1" w:rsidRDefault="00C442A1">
            <w:pPr>
              <w:spacing w:line="240" w:lineRule="auto"/>
              <w:rPr>
                <w:rFonts w:ascii="Times New Roman" w:eastAsia="Times New Roman" w:hAnsi="Times New Roman" w:cs="Times New Roman"/>
                <w:b/>
                <w:sz w:val="24"/>
                <w:szCs w:val="24"/>
              </w:rPr>
            </w:pPr>
          </w:p>
          <w:p w14:paraId="721E2CCB" w14:textId="77777777" w:rsidR="00C442A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Sectors with Cod Cutbacks (2013-2022)</w:t>
            </w:r>
          </w:p>
        </w:tc>
      </w:tr>
      <w:tr w:rsidR="00C442A1" w14:paraId="19D4528D" w14:textId="77777777">
        <w:trPr>
          <w:trHeight w:val="803"/>
        </w:trPr>
        <w:tc>
          <w:tcPr>
            <w:tcW w:w="2028" w:type="dxa"/>
            <w:tcBorders>
              <w:bottom w:val="single" w:sz="8" w:space="0" w:color="FFFFFF"/>
              <w:right w:val="single" w:sz="8" w:space="0" w:color="FFFFFF"/>
            </w:tcBorders>
            <w:shd w:val="clear" w:color="auto" w:fill="auto"/>
            <w:tcMar>
              <w:top w:w="100" w:type="dxa"/>
              <w:left w:w="100" w:type="dxa"/>
              <w:bottom w:w="100" w:type="dxa"/>
              <w:right w:w="100" w:type="dxa"/>
            </w:tcMar>
          </w:tcPr>
          <w:p w14:paraId="1BBB986E"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Days per year spent groundfishing</w:t>
            </w:r>
          </w:p>
        </w:tc>
        <w:tc>
          <w:tcPr>
            <w:tcW w:w="15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D36F4F" w14:textId="77777777" w:rsidR="00C442A1" w:rsidRDefault="00C442A1">
            <w:pPr>
              <w:widowControl w:val="0"/>
              <w:spacing w:line="240" w:lineRule="auto"/>
              <w:rPr>
                <w:rFonts w:ascii="Times New Roman" w:eastAsia="Times New Roman" w:hAnsi="Times New Roman" w:cs="Times New Roman"/>
                <w:sz w:val="24"/>
                <w:szCs w:val="24"/>
              </w:rPr>
            </w:pPr>
          </w:p>
          <w:p w14:paraId="7861D7C7"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95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9FE254" w14:textId="77777777" w:rsidR="00C442A1" w:rsidRDefault="00C442A1">
            <w:pPr>
              <w:widowControl w:val="0"/>
              <w:spacing w:line="240" w:lineRule="auto"/>
              <w:rPr>
                <w:rFonts w:ascii="Times New Roman" w:eastAsia="Times New Roman" w:hAnsi="Times New Roman" w:cs="Times New Roman"/>
                <w:sz w:val="24"/>
                <w:szCs w:val="24"/>
              </w:rPr>
            </w:pPr>
          </w:p>
          <w:p w14:paraId="7CBAA639"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466" w:type="dxa"/>
            <w:tcBorders>
              <w:left w:val="single" w:sz="8" w:space="0" w:color="FFFFFF"/>
              <w:bottom w:val="single" w:sz="8" w:space="0" w:color="FFFFFF"/>
            </w:tcBorders>
            <w:shd w:val="clear" w:color="auto" w:fill="auto"/>
            <w:tcMar>
              <w:top w:w="100" w:type="dxa"/>
              <w:left w:w="100" w:type="dxa"/>
              <w:bottom w:w="100" w:type="dxa"/>
              <w:right w:w="100" w:type="dxa"/>
            </w:tcMar>
          </w:tcPr>
          <w:p w14:paraId="1F87E6A0" w14:textId="77777777" w:rsidR="00C442A1" w:rsidRDefault="00C442A1">
            <w:pPr>
              <w:widowControl w:val="0"/>
              <w:spacing w:line="240" w:lineRule="auto"/>
              <w:rPr>
                <w:rFonts w:ascii="Times New Roman" w:eastAsia="Times New Roman" w:hAnsi="Times New Roman" w:cs="Times New Roman"/>
                <w:sz w:val="24"/>
                <w:szCs w:val="24"/>
              </w:rPr>
            </w:pPr>
          </w:p>
          <w:p w14:paraId="3BA73CCD"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C442A1" w14:paraId="1CCFA185" w14:textId="77777777">
        <w:trPr>
          <w:trHeight w:val="803"/>
        </w:trPr>
        <w:tc>
          <w:tcPr>
            <w:tcW w:w="2028"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FA90B"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 of days spent targeting cod</w:t>
            </w:r>
          </w:p>
        </w:tc>
        <w:tc>
          <w:tcPr>
            <w:tcW w:w="1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B4B8DA" w14:textId="77777777" w:rsidR="00C442A1" w:rsidRDefault="00C442A1">
            <w:pPr>
              <w:widowControl w:val="0"/>
              <w:spacing w:line="240" w:lineRule="auto"/>
              <w:rPr>
                <w:rFonts w:ascii="Times New Roman" w:eastAsia="Times New Roman" w:hAnsi="Times New Roman" w:cs="Times New Roman"/>
                <w:sz w:val="24"/>
                <w:szCs w:val="24"/>
              </w:rPr>
            </w:pPr>
          </w:p>
          <w:p w14:paraId="37246355"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9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037495" w14:textId="77777777" w:rsidR="00C442A1" w:rsidRDefault="00C442A1">
            <w:pPr>
              <w:widowControl w:val="0"/>
              <w:spacing w:line="240" w:lineRule="auto"/>
              <w:rPr>
                <w:rFonts w:ascii="Times New Roman" w:eastAsia="Times New Roman" w:hAnsi="Times New Roman" w:cs="Times New Roman"/>
                <w:sz w:val="24"/>
                <w:szCs w:val="24"/>
              </w:rPr>
            </w:pPr>
          </w:p>
          <w:p w14:paraId="419C38DE"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466"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13E7418" w14:textId="77777777" w:rsidR="00C442A1" w:rsidRDefault="00C442A1">
            <w:pPr>
              <w:widowControl w:val="0"/>
              <w:spacing w:line="240" w:lineRule="auto"/>
              <w:rPr>
                <w:rFonts w:ascii="Times New Roman" w:eastAsia="Times New Roman" w:hAnsi="Times New Roman" w:cs="Times New Roman"/>
                <w:sz w:val="24"/>
                <w:szCs w:val="24"/>
              </w:rPr>
            </w:pPr>
          </w:p>
          <w:p w14:paraId="73F86F38"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C442A1" w14:paraId="51DD81B9" w14:textId="77777777">
        <w:trPr>
          <w:trHeight w:val="1094"/>
        </w:trPr>
        <w:tc>
          <w:tcPr>
            <w:tcW w:w="2028"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742DA0"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cod caught per year (metric tons)</w:t>
            </w:r>
          </w:p>
        </w:tc>
        <w:tc>
          <w:tcPr>
            <w:tcW w:w="1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0749CF" w14:textId="77777777" w:rsidR="00C442A1" w:rsidRDefault="00C442A1">
            <w:pPr>
              <w:widowControl w:val="0"/>
              <w:spacing w:line="240" w:lineRule="auto"/>
              <w:rPr>
                <w:rFonts w:ascii="Times New Roman" w:eastAsia="Times New Roman" w:hAnsi="Times New Roman" w:cs="Times New Roman"/>
                <w:sz w:val="24"/>
                <w:szCs w:val="24"/>
              </w:rPr>
            </w:pPr>
          </w:p>
          <w:p w14:paraId="2AA77F9D"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D775B6" w14:textId="77777777" w:rsidR="00C442A1" w:rsidRDefault="00C442A1">
            <w:pPr>
              <w:widowControl w:val="0"/>
              <w:spacing w:line="240" w:lineRule="auto"/>
              <w:rPr>
                <w:rFonts w:ascii="Times New Roman" w:eastAsia="Times New Roman" w:hAnsi="Times New Roman" w:cs="Times New Roman"/>
                <w:sz w:val="24"/>
                <w:szCs w:val="24"/>
              </w:rPr>
            </w:pPr>
          </w:p>
          <w:p w14:paraId="42CBB27D"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466"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B8B4A7E" w14:textId="77777777" w:rsidR="00C442A1" w:rsidRDefault="00C442A1">
            <w:pPr>
              <w:widowControl w:val="0"/>
              <w:spacing w:line="240" w:lineRule="auto"/>
              <w:rPr>
                <w:rFonts w:ascii="Times New Roman" w:eastAsia="Times New Roman" w:hAnsi="Times New Roman" w:cs="Times New Roman"/>
                <w:sz w:val="24"/>
                <w:szCs w:val="24"/>
              </w:rPr>
            </w:pPr>
          </w:p>
          <w:p w14:paraId="49B57886"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C442A1" w14:paraId="7010701E" w14:textId="77777777">
        <w:trPr>
          <w:trHeight w:val="803"/>
        </w:trPr>
        <w:tc>
          <w:tcPr>
            <w:tcW w:w="2028" w:type="dxa"/>
            <w:tcBorders>
              <w:top w:val="single" w:sz="8" w:space="0" w:color="FFFFFF"/>
              <w:right w:val="single" w:sz="8" w:space="0" w:color="FFFFFF"/>
            </w:tcBorders>
            <w:shd w:val="clear" w:color="auto" w:fill="auto"/>
            <w:tcMar>
              <w:top w:w="100" w:type="dxa"/>
              <w:left w:w="100" w:type="dxa"/>
              <w:bottom w:w="100" w:type="dxa"/>
              <w:right w:w="100" w:type="dxa"/>
            </w:tcMar>
          </w:tcPr>
          <w:p w14:paraId="39C67644"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Gear type</w:t>
            </w: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DB3E34D"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95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923B738"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2466" w:type="dxa"/>
            <w:tcBorders>
              <w:top w:val="single" w:sz="8" w:space="0" w:color="FFFFFF"/>
              <w:left w:val="single" w:sz="8" w:space="0" w:color="FFFFFF"/>
            </w:tcBorders>
            <w:shd w:val="clear" w:color="auto" w:fill="auto"/>
            <w:tcMar>
              <w:top w:w="100" w:type="dxa"/>
              <w:left w:w="100" w:type="dxa"/>
              <w:bottom w:w="100" w:type="dxa"/>
              <w:right w:w="100" w:type="dxa"/>
            </w:tcMar>
          </w:tcPr>
          <w:p w14:paraId="7A38CCA9"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442A1" w14:paraId="6CDF7502" w14:textId="77777777">
        <w:trPr>
          <w:trHeight w:val="803"/>
        </w:trPr>
        <w:tc>
          <w:tcPr>
            <w:tcW w:w="2028" w:type="dxa"/>
            <w:tcBorders>
              <w:top w:val="single" w:sz="8" w:space="0" w:color="FFFFFF"/>
              <w:right w:val="single" w:sz="8" w:space="0" w:color="FFFFFF"/>
            </w:tcBorders>
            <w:shd w:val="clear" w:color="auto" w:fill="auto"/>
            <w:tcMar>
              <w:top w:w="100" w:type="dxa"/>
              <w:left w:w="100" w:type="dxa"/>
              <w:bottom w:w="100" w:type="dxa"/>
              <w:right w:w="100" w:type="dxa"/>
            </w:tcMar>
          </w:tcPr>
          <w:p w14:paraId="41AA3180"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Species targeted</w:t>
            </w: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939C60E"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95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86FD6A8"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466" w:type="dxa"/>
            <w:tcBorders>
              <w:top w:val="single" w:sz="8" w:space="0" w:color="FFFFFF"/>
              <w:left w:val="single" w:sz="8" w:space="0" w:color="FFFFFF"/>
            </w:tcBorders>
            <w:shd w:val="clear" w:color="auto" w:fill="auto"/>
            <w:tcMar>
              <w:top w:w="100" w:type="dxa"/>
              <w:left w:w="100" w:type="dxa"/>
              <w:bottom w:w="100" w:type="dxa"/>
              <w:right w:w="100" w:type="dxa"/>
            </w:tcMar>
          </w:tcPr>
          <w:p w14:paraId="758AE77C"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C442A1" w14:paraId="53F6A3DC" w14:textId="77777777">
        <w:trPr>
          <w:trHeight w:val="803"/>
        </w:trPr>
        <w:tc>
          <w:tcPr>
            <w:tcW w:w="2028" w:type="dxa"/>
            <w:tcBorders>
              <w:top w:val="single" w:sz="8" w:space="0" w:color="FFFFFF"/>
              <w:right w:val="single" w:sz="8" w:space="0" w:color="FFFFFF"/>
            </w:tcBorders>
            <w:shd w:val="clear" w:color="auto" w:fill="auto"/>
            <w:tcMar>
              <w:top w:w="100" w:type="dxa"/>
              <w:left w:w="100" w:type="dxa"/>
              <w:bottom w:w="100" w:type="dxa"/>
              <w:right w:w="100" w:type="dxa"/>
            </w:tcMar>
          </w:tcPr>
          <w:p w14:paraId="5398BC65"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w:t>
            </w: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5805379"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5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0F0832" w14:textId="77777777" w:rsidR="00C442A1" w:rsidRDefault="00C442A1">
            <w:pPr>
              <w:widowControl w:val="0"/>
              <w:spacing w:line="240" w:lineRule="auto"/>
              <w:rPr>
                <w:rFonts w:ascii="Times New Roman" w:eastAsia="Times New Roman" w:hAnsi="Times New Roman" w:cs="Times New Roman"/>
                <w:sz w:val="24"/>
                <w:szCs w:val="24"/>
              </w:rPr>
            </w:pPr>
          </w:p>
        </w:tc>
        <w:tc>
          <w:tcPr>
            <w:tcW w:w="2466" w:type="dxa"/>
            <w:tcBorders>
              <w:top w:val="single" w:sz="8" w:space="0" w:color="FFFFFF"/>
              <w:left w:val="single" w:sz="8" w:space="0" w:color="FFFFFF"/>
            </w:tcBorders>
            <w:shd w:val="clear" w:color="auto" w:fill="auto"/>
            <w:tcMar>
              <w:top w:w="100" w:type="dxa"/>
              <w:left w:w="100" w:type="dxa"/>
              <w:bottom w:w="100" w:type="dxa"/>
              <w:right w:w="100" w:type="dxa"/>
            </w:tcMar>
          </w:tcPr>
          <w:p w14:paraId="26BA4BB2" w14:textId="77777777" w:rsidR="00C442A1" w:rsidRDefault="00C442A1">
            <w:pPr>
              <w:widowControl w:val="0"/>
              <w:spacing w:line="240" w:lineRule="auto"/>
              <w:rPr>
                <w:rFonts w:ascii="Times New Roman" w:eastAsia="Times New Roman" w:hAnsi="Times New Roman" w:cs="Times New Roman"/>
                <w:sz w:val="24"/>
                <w:szCs w:val="24"/>
              </w:rPr>
            </w:pPr>
          </w:p>
        </w:tc>
      </w:tr>
      <w:tr w:rsidR="00C442A1" w14:paraId="552E3070" w14:textId="77777777">
        <w:trPr>
          <w:trHeight w:val="803"/>
        </w:trPr>
        <w:tc>
          <w:tcPr>
            <w:tcW w:w="2028" w:type="dxa"/>
            <w:tcBorders>
              <w:top w:val="single" w:sz="8" w:space="0" w:color="FFFFFF"/>
              <w:right w:val="single" w:sz="8" w:space="0" w:color="FFFFFF"/>
            </w:tcBorders>
            <w:shd w:val="clear" w:color="auto" w:fill="auto"/>
            <w:tcMar>
              <w:top w:w="100" w:type="dxa"/>
              <w:left w:w="100" w:type="dxa"/>
              <w:bottom w:w="100" w:type="dxa"/>
              <w:right w:w="100" w:type="dxa"/>
            </w:tcMar>
          </w:tcPr>
          <w:p w14:paraId="37F9119A"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Years fishing</w:t>
            </w: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252340"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95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C63414" w14:textId="77777777" w:rsidR="00C442A1" w:rsidRDefault="00C442A1">
            <w:pPr>
              <w:widowControl w:val="0"/>
              <w:spacing w:line="240" w:lineRule="auto"/>
              <w:rPr>
                <w:rFonts w:ascii="Times New Roman" w:eastAsia="Times New Roman" w:hAnsi="Times New Roman" w:cs="Times New Roman"/>
                <w:sz w:val="24"/>
                <w:szCs w:val="24"/>
              </w:rPr>
            </w:pPr>
          </w:p>
        </w:tc>
        <w:tc>
          <w:tcPr>
            <w:tcW w:w="2466" w:type="dxa"/>
            <w:tcBorders>
              <w:top w:val="single" w:sz="8" w:space="0" w:color="FFFFFF"/>
              <w:left w:val="single" w:sz="8" w:space="0" w:color="FFFFFF"/>
            </w:tcBorders>
            <w:shd w:val="clear" w:color="auto" w:fill="auto"/>
            <w:tcMar>
              <w:top w:w="100" w:type="dxa"/>
              <w:left w:w="100" w:type="dxa"/>
              <w:bottom w:w="100" w:type="dxa"/>
              <w:right w:w="100" w:type="dxa"/>
            </w:tcMar>
          </w:tcPr>
          <w:p w14:paraId="5EC8B755" w14:textId="77777777" w:rsidR="00C442A1" w:rsidRDefault="00C442A1">
            <w:pPr>
              <w:widowControl w:val="0"/>
              <w:spacing w:line="240" w:lineRule="auto"/>
              <w:rPr>
                <w:rFonts w:ascii="Times New Roman" w:eastAsia="Times New Roman" w:hAnsi="Times New Roman" w:cs="Times New Roman"/>
                <w:sz w:val="24"/>
                <w:szCs w:val="24"/>
              </w:rPr>
            </w:pPr>
          </w:p>
        </w:tc>
      </w:tr>
      <w:tr w:rsidR="00C442A1" w14:paraId="44DCA3FE" w14:textId="77777777">
        <w:trPr>
          <w:trHeight w:val="803"/>
        </w:trPr>
        <w:tc>
          <w:tcPr>
            <w:tcW w:w="2028" w:type="dxa"/>
            <w:tcBorders>
              <w:top w:val="single" w:sz="8" w:space="0" w:color="FFFFFF"/>
              <w:right w:val="single" w:sz="8" w:space="0" w:color="FFFFFF"/>
            </w:tcBorders>
            <w:shd w:val="clear" w:color="auto" w:fill="auto"/>
            <w:tcMar>
              <w:top w:w="100" w:type="dxa"/>
              <w:left w:w="100" w:type="dxa"/>
              <w:bottom w:w="100" w:type="dxa"/>
              <w:right w:w="100" w:type="dxa"/>
            </w:tcMar>
          </w:tcPr>
          <w:p w14:paraId="68051C7D"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Years groundfishing</w:t>
            </w: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722E584"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95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0CBC755" w14:textId="77777777" w:rsidR="00C442A1" w:rsidRDefault="00C442A1">
            <w:pPr>
              <w:widowControl w:val="0"/>
              <w:spacing w:line="240" w:lineRule="auto"/>
              <w:rPr>
                <w:rFonts w:ascii="Times New Roman" w:eastAsia="Times New Roman" w:hAnsi="Times New Roman" w:cs="Times New Roman"/>
                <w:sz w:val="24"/>
                <w:szCs w:val="24"/>
              </w:rPr>
            </w:pPr>
          </w:p>
        </w:tc>
        <w:tc>
          <w:tcPr>
            <w:tcW w:w="2466" w:type="dxa"/>
            <w:tcBorders>
              <w:top w:val="single" w:sz="8" w:space="0" w:color="FFFFFF"/>
              <w:left w:val="single" w:sz="8" w:space="0" w:color="FFFFFF"/>
            </w:tcBorders>
            <w:shd w:val="clear" w:color="auto" w:fill="auto"/>
            <w:tcMar>
              <w:top w:w="100" w:type="dxa"/>
              <w:left w:w="100" w:type="dxa"/>
              <w:bottom w:w="100" w:type="dxa"/>
              <w:right w:w="100" w:type="dxa"/>
            </w:tcMar>
          </w:tcPr>
          <w:p w14:paraId="24AABB35" w14:textId="77777777" w:rsidR="00C442A1" w:rsidRDefault="00C442A1">
            <w:pPr>
              <w:widowControl w:val="0"/>
              <w:spacing w:line="240" w:lineRule="auto"/>
              <w:rPr>
                <w:rFonts w:ascii="Times New Roman" w:eastAsia="Times New Roman" w:hAnsi="Times New Roman" w:cs="Times New Roman"/>
                <w:sz w:val="24"/>
                <w:szCs w:val="24"/>
              </w:rPr>
            </w:pPr>
          </w:p>
        </w:tc>
      </w:tr>
      <w:tr w:rsidR="00C442A1" w14:paraId="17EE0F11" w14:textId="77777777">
        <w:trPr>
          <w:trHeight w:val="803"/>
        </w:trPr>
        <w:tc>
          <w:tcPr>
            <w:tcW w:w="2028" w:type="dxa"/>
            <w:tcBorders>
              <w:top w:val="single" w:sz="8" w:space="0" w:color="FFFFFF"/>
              <w:right w:val="single" w:sz="8" w:space="0" w:color="FFFFFF"/>
            </w:tcBorders>
            <w:shd w:val="clear" w:color="auto" w:fill="auto"/>
            <w:tcMar>
              <w:top w:w="100" w:type="dxa"/>
              <w:left w:w="100" w:type="dxa"/>
              <w:bottom w:w="100" w:type="dxa"/>
              <w:right w:w="100" w:type="dxa"/>
            </w:tcMar>
          </w:tcPr>
          <w:p w14:paraId="5F8C0E0B"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Years fished for cod</w:t>
            </w: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B039829"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95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3F12067" w14:textId="77777777" w:rsidR="00C442A1" w:rsidRDefault="00C442A1">
            <w:pPr>
              <w:widowControl w:val="0"/>
              <w:spacing w:line="240" w:lineRule="auto"/>
              <w:rPr>
                <w:rFonts w:ascii="Times New Roman" w:eastAsia="Times New Roman" w:hAnsi="Times New Roman" w:cs="Times New Roman"/>
                <w:sz w:val="24"/>
                <w:szCs w:val="24"/>
              </w:rPr>
            </w:pPr>
          </w:p>
        </w:tc>
        <w:tc>
          <w:tcPr>
            <w:tcW w:w="2466" w:type="dxa"/>
            <w:tcBorders>
              <w:top w:val="single" w:sz="8" w:space="0" w:color="FFFFFF"/>
              <w:left w:val="single" w:sz="8" w:space="0" w:color="FFFFFF"/>
            </w:tcBorders>
            <w:shd w:val="clear" w:color="auto" w:fill="auto"/>
            <w:tcMar>
              <w:top w:w="100" w:type="dxa"/>
              <w:left w:w="100" w:type="dxa"/>
              <w:bottom w:w="100" w:type="dxa"/>
              <w:right w:w="100" w:type="dxa"/>
            </w:tcMar>
          </w:tcPr>
          <w:p w14:paraId="04750283" w14:textId="77777777" w:rsidR="00C442A1" w:rsidRDefault="00C442A1">
            <w:pPr>
              <w:widowControl w:val="0"/>
              <w:spacing w:line="240" w:lineRule="auto"/>
              <w:rPr>
                <w:rFonts w:ascii="Times New Roman" w:eastAsia="Times New Roman" w:hAnsi="Times New Roman" w:cs="Times New Roman"/>
                <w:sz w:val="24"/>
                <w:szCs w:val="24"/>
              </w:rPr>
            </w:pPr>
          </w:p>
        </w:tc>
      </w:tr>
    </w:tbl>
    <w:p w14:paraId="22C4D0DA" w14:textId="77777777" w:rsidR="00C442A1" w:rsidRDefault="00C442A1">
      <w:pPr>
        <w:spacing w:line="480" w:lineRule="auto"/>
        <w:rPr>
          <w:rFonts w:ascii="Times New Roman" w:eastAsia="Times New Roman" w:hAnsi="Times New Roman" w:cs="Times New Roman"/>
          <w:b/>
          <w:sz w:val="24"/>
          <w:szCs w:val="24"/>
        </w:rPr>
      </w:pPr>
    </w:p>
    <w:p w14:paraId="738CEE38" w14:textId="77777777" w:rsidR="00C442A1" w:rsidRDefault="00C442A1">
      <w:pPr>
        <w:spacing w:line="480" w:lineRule="auto"/>
        <w:rPr>
          <w:rFonts w:ascii="Times New Roman" w:eastAsia="Times New Roman" w:hAnsi="Times New Roman" w:cs="Times New Roman"/>
          <w:b/>
          <w:sz w:val="24"/>
          <w:szCs w:val="24"/>
        </w:rPr>
      </w:pPr>
    </w:p>
    <w:tbl>
      <w:tblPr>
        <w:tblStyle w:val="a2"/>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90"/>
        <w:gridCol w:w="1890"/>
        <w:gridCol w:w="1890"/>
        <w:gridCol w:w="1890"/>
      </w:tblGrid>
      <w:tr w:rsidR="00C442A1" w14:paraId="79BD4946" w14:textId="77777777">
        <w:tc>
          <w:tcPr>
            <w:tcW w:w="1890" w:type="dxa"/>
            <w:shd w:val="clear" w:color="auto" w:fill="auto"/>
            <w:tcMar>
              <w:top w:w="100" w:type="dxa"/>
              <w:left w:w="100" w:type="dxa"/>
              <w:bottom w:w="100" w:type="dxa"/>
              <w:right w:w="100" w:type="dxa"/>
            </w:tcMar>
          </w:tcPr>
          <w:p w14:paraId="009BCEF0" w14:textId="77777777" w:rsidR="00C442A1" w:rsidRDefault="00C442A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90" w:type="dxa"/>
            <w:shd w:val="clear" w:color="auto" w:fill="auto"/>
            <w:tcMar>
              <w:top w:w="100" w:type="dxa"/>
              <w:left w:w="100" w:type="dxa"/>
              <w:bottom w:w="100" w:type="dxa"/>
              <w:right w:w="100" w:type="dxa"/>
            </w:tcMar>
          </w:tcPr>
          <w:p w14:paraId="745E7293"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2004</w:t>
            </w:r>
          </w:p>
        </w:tc>
        <w:tc>
          <w:tcPr>
            <w:tcW w:w="1890" w:type="dxa"/>
            <w:shd w:val="clear" w:color="auto" w:fill="auto"/>
            <w:tcMar>
              <w:top w:w="100" w:type="dxa"/>
              <w:left w:w="100" w:type="dxa"/>
              <w:bottom w:w="100" w:type="dxa"/>
              <w:right w:w="100" w:type="dxa"/>
            </w:tcMar>
          </w:tcPr>
          <w:p w14:paraId="665E63BE"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2010</w:t>
            </w:r>
          </w:p>
        </w:tc>
        <w:tc>
          <w:tcPr>
            <w:tcW w:w="1890" w:type="dxa"/>
            <w:shd w:val="clear" w:color="auto" w:fill="auto"/>
            <w:tcMar>
              <w:top w:w="100" w:type="dxa"/>
              <w:left w:w="100" w:type="dxa"/>
              <w:bottom w:w="100" w:type="dxa"/>
              <w:right w:w="100" w:type="dxa"/>
            </w:tcMar>
          </w:tcPr>
          <w:p w14:paraId="4E255C72"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2013</w:t>
            </w:r>
          </w:p>
        </w:tc>
        <w:tc>
          <w:tcPr>
            <w:tcW w:w="1890" w:type="dxa"/>
            <w:shd w:val="clear" w:color="auto" w:fill="auto"/>
            <w:tcMar>
              <w:top w:w="100" w:type="dxa"/>
              <w:left w:w="100" w:type="dxa"/>
              <w:bottom w:w="100" w:type="dxa"/>
              <w:right w:w="100" w:type="dxa"/>
            </w:tcMar>
          </w:tcPr>
          <w:p w14:paraId="0A5854E3"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2013 avoid</w:t>
            </w:r>
          </w:p>
        </w:tc>
      </w:tr>
      <w:tr w:rsidR="00C442A1" w14:paraId="17F09E7B" w14:textId="77777777">
        <w:tc>
          <w:tcPr>
            <w:tcW w:w="1890" w:type="dxa"/>
            <w:shd w:val="clear" w:color="auto" w:fill="auto"/>
            <w:tcMar>
              <w:top w:w="100" w:type="dxa"/>
              <w:left w:w="100" w:type="dxa"/>
              <w:bottom w:w="100" w:type="dxa"/>
              <w:right w:w="100" w:type="dxa"/>
            </w:tcMar>
          </w:tcPr>
          <w:p w14:paraId="6DB10733" w14:textId="77777777" w:rsidR="00C442A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hectares</w:t>
            </w:r>
          </w:p>
        </w:tc>
        <w:tc>
          <w:tcPr>
            <w:tcW w:w="1890" w:type="dxa"/>
            <w:shd w:val="clear" w:color="auto" w:fill="auto"/>
            <w:tcMar>
              <w:top w:w="100" w:type="dxa"/>
              <w:left w:w="100" w:type="dxa"/>
              <w:bottom w:w="100" w:type="dxa"/>
              <w:right w:w="100" w:type="dxa"/>
            </w:tcMar>
          </w:tcPr>
          <w:p w14:paraId="3B6E2AA3"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2,197,466</w:t>
            </w:r>
          </w:p>
        </w:tc>
        <w:tc>
          <w:tcPr>
            <w:tcW w:w="1890" w:type="dxa"/>
            <w:shd w:val="clear" w:color="auto" w:fill="auto"/>
            <w:tcMar>
              <w:top w:w="100" w:type="dxa"/>
              <w:left w:w="100" w:type="dxa"/>
              <w:bottom w:w="100" w:type="dxa"/>
              <w:right w:w="100" w:type="dxa"/>
            </w:tcMar>
          </w:tcPr>
          <w:p w14:paraId="0C66737A"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721,975</w:t>
            </w:r>
          </w:p>
        </w:tc>
        <w:tc>
          <w:tcPr>
            <w:tcW w:w="1890" w:type="dxa"/>
            <w:shd w:val="clear" w:color="auto" w:fill="auto"/>
            <w:tcMar>
              <w:top w:w="100" w:type="dxa"/>
              <w:left w:w="100" w:type="dxa"/>
              <w:bottom w:w="100" w:type="dxa"/>
              <w:right w:w="100" w:type="dxa"/>
            </w:tcMar>
          </w:tcPr>
          <w:p w14:paraId="5168D501" w14:textId="77777777" w:rsidR="00C442A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343,706.9</w:t>
            </w:r>
          </w:p>
        </w:tc>
        <w:tc>
          <w:tcPr>
            <w:tcW w:w="1890" w:type="dxa"/>
            <w:shd w:val="clear" w:color="auto" w:fill="auto"/>
            <w:tcMar>
              <w:top w:w="100" w:type="dxa"/>
              <w:left w:w="100" w:type="dxa"/>
              <w:bottom w:w="100" w:type="dxa"/>
              <w:right w:w="100" w:type="dxa"/>
            </w:tcMar>
          </w:tcPr>
          <w:p w14:paraId="3DC05E5B" w14:textId="77777777" w:rsidR="00C442A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2,162,869</w:t>
            </w:r>
          </w:p>
        </w:tc>
      </w:tr>
    </w:tbl>
    <w:p w14:paraId="04FC8ADC" w14:textId="77777777" w:rsidR="00C442A1" w:rsidRDefault="00000000">
      <w:pPr>
        <w:spacing w:line="480" w:lineRule="auto"/>
        <w:rPr>
          <w:rFonts w:ascii="Times New Roman" w:eastAsia="Times New Roman" w:hAnsi="Times New Roman" w:cs="Times New Roman"/>
          <w:b/>
          <w:sz w:val="24"/>
          <w:szCs w:val="24"/>
        </w:rPr>
      </w:pPr>
      <w:r>
        <w:br w:type="page"/>
      </w:r>
    </w:p>
    <w:p w14:paraId="6767D9E9" w14:textId="77777777" w:rsidR="00C442A1" w:rsidRDefault="00C442A1">
      <w:pPr>
        <w:spacing w:line="480" w:lineRule="auto"/>
        <w:rPr>
          <w:rFonts w:ascii="Times New Roman" w:eastAsia="Times New Roman" w:hAnsi="Times New Roman" w:cs="Times New Roman"/>
          <w:b/>
          <w:sz w:val="24"/>
          <w:szCs w:val="24"/>
        </w:rPr>
      </w:pPr>
    </w:p>
    <w:p w14:paraId="161F9E22" w14:textId="77777777" w:rsidR="00C442A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w:t>
      </w:r>
    </w:p>
    <w:p w14:paraId="560233B3" w14:textId="77777777" w:rsidR="00C442A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D247721" wp14:editId="0AFB081B">
            <wp:extent cx="4257675" cy="5514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257675" cy="5514975"/>
                    </a:xfrm>
                    <a:prstGeom prst="rect">
                      <a:avLst/>
                    </a:prstGeom>
                    <a:ln/>
                  </pic:spPr>
                </pic:pic>
              </a:graphicData>
            </a:graphic>
          </wp:inline>
        </w:drawing>
      </w:r>
    </w:p>
    <w:p w14:paraId="2D864075" w14:textId="59A161AD"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Figure 1. Fishers were asked to outline their groundfishing region at large to represent where they have experience fishing for groundfish during each </w:t>
      </w:r>
      <w:ins w:id="344" w:author="Katie Lankowicz" w:date="2025-04-15T21:38:00Z" w16du:dateUtc="2025-04-16T01:38:00Z">
        <w:r w:rsidR="00653AB5">
          <w:rPr>
            <w:rFonts w:ascii="Times New Roman" w:eastAsia="Times New Roman" w:hAnsi="Times New Roman" w:cs="Times New Roman"/>
            <w:sz w:val="24"/>
            <w:szCs w:val="24"/>
          </w:rPr>
          <w:t xml:space="preserve">management </w:t>
        </w:r>
      </w:ins>
      <w:del w:id="345" w:author="Katie Lankowicz" w:date="2025-04-15T21:38:00Z" w16du:dateUtc="2025-04-16T01:38: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 xml:space="preserve">period. [A] Groundfishing region for </w:t>
      </w:r>
      <w:ins w:id="346" w:author="Katie Lankowicz" w:date="2025-04-15T21:41:00Z" w16du:dateUtc="2025-04-16T01:41:00Z">
        <w:r w:rsidR="00653AB5">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days-at-sea</w:t>
      </w:r>
      <w:ins w:id="347" w:author="Katie Lankowicz" w:date="2025-04-15T21:41:00Z" w16du:dateUtc="2025-04-16T01:41:00Z">
        <w:r w:rsidR="00653AB5">
          <w:rPr>
            <w:rFonts w:ascii="Times New Roman" w:eastAsia="Times New Roman" w:hAnsi="Times New Roman" w:cs="Times New Roman"/>
            <w:sz w:val="24"/>
            <w:szCs w:val="24"/>
          </w:rPr>
          <w:t xml:space="preserve"> period</w:t>
        </w:r>
      </w:ins>
      <w:r>
        <w:rPr>
          <w:rFonts w:ascii="Times New Roman" w:eastAsia="Times New Roman" w:hAnsi="Times New Roman" w:cs="Times New Roman"/>
          <w:sz w:val="24"/>
          <w:szCs w:val="24"/>
        </w:rPr>
        <w:t xml:space="preserve"> (2004-2009), n=27. [B] Groundfishing region for</w:t>
      </w:r>
      <w:ins w:id="348" w:author="Katie Lankowicz" w:date="2025-04-15T21:41:00Z" w16du:dateUtc="2025-04-16T01:41:00Z">
        <w:r w:rsidR="00653AB5">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onset of sectors </w:t>
      </w:r>
      <w:ins w:id="349" w:author="Katie Lankowicz" w:date="2025-04-15T21:41:00Z" w16du:dateUtc="2025-04-16T01:41:00Z">
        <w:r w:rsidR="00653AB5">
          <w:rPr>
            <w:rFonts w:ascii="Times New Roman" w:eastAsia="Times New Roman" w:hAnsi="Times New Roman" w:cs="Times New Roman"/>
            <w:sz w:val="24"/>
            <w:szCs w:val="24"/>
          </w:rPr>
          <w:t xml:space="preserve">period </w:t>
        </w:r>
      </w:ins>
      <w:r>
        <w:rPr>
          <w:rFonts w:ascii="Times New Roman" w:eastAsia="Times New Roman" w:hAnsi="Times New Roman" w:cs="Times New Roman"/>
          <w:sz w:val="24"/>
          <w:szCs w:val="24"/>
        </w:rPr>
        <w:t xml:space="preserve">(2010-2012), n=27. [C] Groundfishing region for </w:t>
      </w:r>
      <w:ins w:id="350" w:author="Katie Lankowicz" w:date="2025-04-15T21:41:00Z" w16du:dateUtc="2025-04-16T01:41:00Z">
        <w:r w:rsidR="00653AB5">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sectors with cod cutbacks </w:t>
      </w:r>
      <w:ins w:id="351" w:author="Katie Lankowicz" w:date="2025-04-15T21:41:00Z" w16du:dateUtc="2025-04-16T01:41:00Z">
        <w:r w:rsidR="00653AB5">
          <w:rPr>
            <w:rFonts w:ascii="Times New Roman" w:eastAsia="Times New Roman" w:hAnsi="Times New Roman" w:cs="Times New Roman"/>
            <w:sz w:val="24"/>
            <w:szCs w:val="24"/>
          </w:rPr>
          <w:t xml:space="preserve">period </w:t>
        </w:r>
      </w:ins>
      <w:r>
        <w:rPr>
          <w:rFonts w:ascii="Times New Roman" w:eastAsia="Times New Roman" w:hAnsi="Times New Roman" w:cs="Times New Roman"/>
          <w:sz w:val="24"/>
          <w:szCs w:val="24"/>
        </w:rPr>
        <w:t xml:space="preserve">(2013-2022), n=24. Scale bar represents how many fishers have knowledge of any given </w:t>
      </w:r>
      <w:r>
        <w:rPr>
          <w:rFonts w:ascii="Times New Roman" w:eastAsia="Times New Roman" w:hAnsi="Times New Roman" w:cs="Times New Roman"/>
          <w:sz w:val="24"/>
          <w:szCs w:val="24"/>
        </w:rPr>
        <w:lastRenderedPageBreak/>
        <w:t>area.</w:t>
      </w:r>
      <w:r>
        <w:rPr>
          <w:rFonts w:ascii="Times New Roman" w:eastAsia="Times New Roman" w:hAnsi="Times New Roman" w:cs="Times New Roman"/>
          <w:sz w:val="24"/>
          <w:szCs w:val="24"/>
        </w:rPr>
        <w:br/>
      </w:r>
    </w:p>
    <w:p w14:paraId="12638799"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72A27D" wp14:editId="57D07578">
            <wp:extent cx="4457700" cy="5772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457700" cy="5772150"/>
                    </a:xfrm>
                    <a:prstGeom prst="rect">
                      <a:avLst/>
                    </a:prstGeom>
                    <a:ln/>
                  </pic:spPr>
                </pic:pic>
              </a:graphicData>
            </a:graphic>
          </wp:inline>
        </w:drawing>
      </w:r>
    </w:p>
    <w:p w14:paraId="0F55A9D0" w14:textId="02DC929D"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Polygons representing areas of medium or high cod abundance for [A] </w:t>
      </w:r>
      <w:ins w:id="352" w:author="Katie Lankowicz" w:date="2025-04-15T21:40:00Z" w16du:dateUtc="2025-04-16T01:40:00Z">
        <w:r w:rsidR="00653AB5">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days-at-sea </w:t>
      </w:r>
      <w:ins w:id="353" w:author="Katie Lankowicz" w:date="2025-04-15T21:40:00Z" w16du:dateUtc="2025-04-16T01:40:00Z">
        <w:r w:rsidR="00653AB5">
          <w:rPr>
            <w:rFonts w:ascii="Times New Roman" w:eastAsia="Times New Roman" w:hAnsi="Times New Roman" w:cs="Times New Roman"/>
            <w:sz w:val="24"/>
            <w:szCs w:val="24"/>
          </w:rPr>
          <w:t xml:space="preserve">management period </w:t>
        </w:r>
      </w:ins>
      <w:r>
        <w:rPr>
          <w:rFonts w:ascii="Times New Roman" w:eastAsia="Times New Roman" w:hAnsi="Times New Roman" w:cs="Times New Roman"/>
          <w:sz w:val="24"/>
          <w:szCs w:val="24"/>
        </w:rPr>
        <w:t xml:space="preserve">(2004-2009) and [B] </w:t>
      </w:r>
      <w:ins w:id="354" w:author="Katie Lankowicz" w:date="2025-04-15T21:40:00Z" w16du:dateUtc="2025-04-16T01:40:00Z">
        <w:r w:rsidR="00653AB5">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onset of sectors </w:t>
      </w:r>
      <w:ins w:id="355" w:author="Katie Lankowicz" w:date="2025-04-15T21:41:00Z" w16du:dateUtc="2025-04-16T01:41:00Z">
        <w:r w:rsidR="00653AB5">
          <w:rPr>
            <w:rFonts w:ascii="Times New Roman" w:eastAsia="Times New Roman" w:hAnsi="Times New Roman" w:cs="Times New Roman"/>
            <w:sz w:val="24"/>
            <w:szCs w:val="24"/>
          </w:rPr>
          <w:t xml:space="preserve">management period </w:t>
        </w:r>
      </w:ins>
      <w:r>
        <w:rPr>
          <w:rFonts w:ascii="Times New Roman" w:eastAsia="Times New Roman" w:hAnsi="Times New Roman" w:cs="Times New Roman"/>
          <w:sz w:val="24"/>
          <w:szCs w:val="24"/>
        </w:rPr>
        <w:t>(2010-2012). Scale bar represents how many fishers had overlapping medium to high cod abundances for any given area, (n=27).</w:t>
      </w:r>
      <w:r>
        <w:rPr>
          <w:rFonts w:ascii="Times New Roman" w:eastAsia="Times New Roman" w:hAnsi="Times New Roman" w:cs="Times New Roman"/>
          <w:sz w:val="24"/>
          <w:szCs w:val="24"/>
        </w:rPr>
        <w:br/>
      </w:r>
    </w:p>
    <w:p w14:paraId="64605100"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E104EEE"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37512F" wp14:editId="2C327B0D">
            <wp:extent cx="4010025" cy="5181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010025" cy="5181600"/>
                    </a:xfrm>
                    <a:prstGeom prst="rect">
                      <a:avLst/>
                    </a:prstGeom>
                    <a:ln/>
                  </pic:spPr>
                </pic:pic>
              </a:graphicData>
            </a:graphic>
          </wp:inline>
        </w:drawing>
      </w:r>
    </w:p>
    <w:p w14:paraId="32B0E9D0" w14:textId="4B16D64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Fishers reported changes in fishing practices after the cod cutbacks in 2013. For the last </w:t>
      </w:r>
      <w:del w:id="356" w:author="Katie Lankowicz" w:date="2025-04-15T21:39:00Z" w16du:dateUtc="2025-04-16T01:39:00Z">
        <w:r w:rsidDel="00653AB5">
          <w:rPr>
            <w:rFonts w:ascii="Times New Roman" w:eastAsia="Times New Roman" w:hAnsi="Times New Roman" w:cs="Times New Roman"/>
            <w:sz w:val="24"/>
            <w:szCs w:val="24"/>
          </w:rPr>
          <w:delText xml:space="preserve">time </w:delText>
        </w:r>
      </w:del>
      <w:ins w:id="357" w:author="Katie Lankowicz" w:date="2025-04-15T21:39:00Z" w16du:dateUtc="2025-04-16T01:39:00Z">
        <w:r w:rsidR="00653AB5">
          <w:rPr>
            <w:rFonts w:ascii="Times New Roman" w:eastAsia="Times New Roman" w:hAnsi="Times New Roman" w:cs="Times New Roman"/>
            <w:sz w:val="24"/>
            <w:szCs w:val="24"/>
          </w:rPr>
          <w:t>management</w:t>
        </w:r>
        <w:r w:rsidR="00653AB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period (2013-2022) fishers were asked to designate polygons where they [A] were able to catch medium-high abundances of cod and [B] avoided fishing due to concern of catching more cod than their quota allowed.</w:t>
      </w:r>
      <w:del w:id="358" w:author="Katie Lankowicz" w:date="2025-04-15T14:52:00Z" w16du:dateUtc="2025-04-15T18:52:00Z">
        <w:r w:rsidDel="00CC5127">
          <w:rPr>
            <w:rFonts w:ascii="Times New Roman" w:eastAsia="Times New Roman" w:hAnsi="Times New Roman" w:cs="Times New Roman"/>
            <w:sz w:val="24"/>
            <w:szCs w:val="24"/>
          </w:rPr>
          <w:delText xml:space="preserve">  </w:delText>
        </w:r>
      </w:del>
      <w:ins w:id="359" w:author="Katie Lankowicz" w:date="2025-04-15T14:52:00Z" w16du:dateUtc="2025-04-15T18:52:00Z">
        <w:r w:rsidR="00CC512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 A combination of polygons where fishers caught and avoided cod for the last </w:t>
      </w:r>
      <w:del w:id="360" w:author="Katie Lankowicz" w:date="2025-04-15T21:39:00Z" w16du:dateUtc="2025-04-16T01:39:00Z">
        <w:r w:rsidDel="00653AB5">
          <w:rPr>
            <w:rFonts w:ascii="Times New Roman" w:eastAsia="Times New Roman" w:hAnsi="Times New Roman" w:cs="Times New Roman"/>
            <w:sz w:val="24"/>
            <w:szCs w:val="24"/>
          </w:rPr>
          <w:delText xml:space="preserve">time </w:delText>
        </w:r>
      </w:del>
      <w:r>
        <w:rPr>
          <w:rFonts w:ascii="Times New Roman" w:eastAsia="Times New Roman" w:hAnsi="Times New Roman" w:cs="Times New Roman"/>
          <w:sz w:val="24"/>
          <w:szCs w:val="24"/>
        </w:rPr>
        <w:t>period. Scale bar represents how many fishers had overlapping knowledge for any given area, (n=24).</w:t>
      </w:r>
      <w:r>
        <w:rPr>
          <w:rFonts w:ascii="Times New Roman" w:eastAsia="Times New Roman" w:hAnsi="Times New Roman" w:cs="Times New Roman"/>
          <w:sz w:val="24"/>
          <w:szCs w:val="24"/>
        </w:rPr>
        <w:br/>
      </w:r>
    </w:p>
    <w:p w14:paraId="480692E0"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F3D6BB3"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598114"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A768AE" wp14:editId="5C67B593">
            <wp:extent cx="4457700" cy="4724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457700" cy="4724400"/>
                    </a:xfrm>
                    <a:prstGeom prst="rect">
                      <a:avLst/>
                    </a:prstGeom>
                    <a:ln/>
                  </pic:spPr>
                </pic:pic>
              </a:graphicData>
            </a:graphic>
          </wp:inline>
        </w:drawing>
      </w:r>
    </w:p>
    <w:p w14:paraId="2EB9A7F2" w14:textId="48F974D4"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Areas where one or more fisher marked a medium-high abundance of cod for </w:t>
      </w:r>
      <w:ins w:id="361" w:author="Katie Lankowicz" w:date="2025-04-15T21:40:00Z" w16du:dateUtc="2025-04-16T01:40:00Z">
        <w:r w:rsidR="00653AB5">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days-at-sea </w:t>
      </w:r>
      <w:ins w:id="362" w:author="Katie Lankowicz" w:date="2025-04-15T21:40:00Z" w16du:dateUtc="2025-04-16T01:40:00Z">
        <w:r w:rsidR="00653AB5">
          <w:rPr>
            <w:rFonts w:ascii="Times New Roman" w:eastAsia="Times New Roman" w:hAnsi="Times New Roman" w:cs="Times New Roman"/>
            <w:sz w:val="24"/>
            <w:szCs w:val="24"/>
          </w:rPr>
          <w:t xml:space="preserve">management period </w:t>
        </w:r>
      </w:ins>
      <w:r>
        <w:rPr>
          <w:rFonts w:ascii="Times New Roman" w:eastAsia="Times New Roman" w:hAnsi="Times New Roman" w:cs="Times New Roman"/>
          <w:sz w:val="24"/>
          <w:szCs w:val="24"/>
        </w:rPr>
        <w:t>(2004-2009) by month,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27).</w:t>
      </w:r>
    </w:p>
    <w:p w14:paraId="236CB3ED" w14:textId="77777777" w:rsidR="00C442A1" w:rsidRDefault="00C442A1">
      <w:pPr>
        <w:spacing w:line="480" w:lineRule="auto"/>
        <w:rPr>
          <w:rFonts w:ascii="Times New Roman" w:eastAsia="Times New Roman" w:hAnsi="Times New Roman" w:cs="Times New Roman"/>
          <w:sz w:val="24"/>
          <w:szCs w:val="24"/>
        </w:rPr>
      </w:pPr>
    </w:p>
    <w:p w14:paraId="1C3F49BD"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FCABCE"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57D6FF"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1ADA47E" wp14:editId="4D8C3251">
            <wp:extent cx="4457700" cy="472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457700" cy="4724400"/>
                    </a:xfrm>
                    <a:prstGeom prst="rect">
                      <a:avLst/>
                    </a:prstGeom>
                    <a:ln/>
                  </pic:spPr>
                </pic:pic>
              </a:graphicData>
            </a:graphic>
          </wp:inline>
        </w:drawing>
      </w:r>
    </w:p>
    <w:p w14:paraId="2EDFFAAF" w14:textId="414397CC"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Areas where one or more fisher marked a medium-high abundance of cod for </w:t>
      </w:r>
      <w:ins w:id="363" w:author="Katie Lankowicz" w:date="2025-04-15T21:40:00Z" w16du:dateUtc="2025-04-16T01:40:00Z">
        <w:r w:rsidR="00653AB5">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onset of sectors</w:t>
      </w:r>
      <w:ins w:id="364" w:author="Katie Lankowicz" w:date="2025-04-15T21:40:00Z" w16du:dateUtc="2025-04-16T01:40:00Z">
        <w:r w:rsidR="00653AB5">
          <w:rPr>
            <w:rFonts w:ascii="Times New Roman" w:eastAsia="Times New Roman" w:hAnsi="Times New Roman" w:cs="Times New Roman"/>
            <w:sz w:val="24"/>
            <w:szCs w:val="24"/>
          </w:rPr>
          <w:t xml:space="preserve"> management period</w:t>
        </w:r>
      </w:ins>
      <w:r>
        <w:rPr>
          <w:rFonts w:ascii="Times New Roman" w:eastAsia="Times New Roman" w:hAnsi="Times New Roman" w:cs="Times New Roman"/>
          <w:sz w:val="24"/>
          <w:szCs w:val="24"/>
        </w:rPr>
        <w:t xml:space="preserve"> (2010-2012) by month,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=27).</w:t>
      </w:r>
    </w:p>
    <w:p w14:paraId="61A0E3C3" w14:textId="77777777" w:rsidR="00C442A1" w:rsidRDefault="00C442A1">
      <w:pPr>
        <w:spacing w:line="480" w:lineRule="auto"/>
        <w:rPr>
          <w:rFonts w:ascii="Times New Roman" w:eastAsia="Times New Roman" w:hAnsi="Times New Roman" w:cs="Times New Roman"/>
          <w:sz w:val="24"/>
          <w:szCs w:val="24"/>
        </w:rPr>
      </w:pPr>
    </w:p>
    <w:p w14:paraId="744EA806"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90D582"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16731E47" wp14:editId="595D3CE5">
            <wp:extent cx="4457700" cy="4724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457700" cy="4724400"/>
                    </a:xfrm>
                    <a:prstGeom prst="rect">
                      <a:avLst/>
                    </a:prstGeom>
                    <a:ln/>
                  </pic:spPr>
                </pic:pic>
              </a:graphicData>
            </a:graphic>
          </wp:inline>
        </w:drawing>
      </w:r>
    </w:p>
    <w:p w14:paraId="375BA249" w14:textId="5E87E1C0"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6. Areas where one or more fisher marked a medium-high abundance of cod for </w:t>
      </w:r>
      <w:ins w:id="365" w:author="Katie Lankowicz" w:date="2025-04-15T21:40:00Z" w16du:dateUtc="2025-04-16T01:40:00Z">
        <w:r w:rsidR="00653AB5">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sectors with cod cutbacks</w:t>
      </w:r>
      <w:ins w:id="366" w:author="Katie Lankowicz" w:date="2025-04-15T21:40:00Z" w16du:dateUtc="2025-04-16T01:40:00Z">
        <w:r w:rsidR="00653AB5">
          <w:rPr>
            <w:rFonts w:ascii="Times New Roman" w:eastAsia="Times New Roman" w:hAnsi="Times New Roman" w:cs="Times New Roman"/>
            <w:sz w:val="24"/>
            <w:szCs w:val="24"/>
          </w:rPr>
          <w:t xml:space="preserve"> management period</w:t>
        </w:r>
      </w:ins>
      <w:r>
        <w:rPr>
          <w:rFonts w:ascii="Times New Roman" w:eastAsia="Times New Roman" w:hAnsi="Times New Roman" w:cs="Times New Roman"/>
          <w:sz w:val="24"/>
          <w:szCs w:val="24"/>
        </w:rPr>
        <w:t xml:space="preserve"> (2013-2022) by month,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=24).</w:t>
      </w:r>
    </w:p>
    <w:p w14:paraId="516D9DFD" w14:textId="77777777" w:rsidR="00C442A1" w:rsidRDefault="00C442A1">
      <w:pPr>
        <w:spacing w:line="480" w:lineRule="auto"/>
        <w:rPr>
          <w:rFonts w:ascii="Times New Roman" w:eastAsia="Times New Roman" w:hAnsi="Times New Roman" w:cs="Times New Roman"/>
          <w:sz w:val="24"/>
          <w:szCs w:val="24"/>
        </w:rPr>
      </w:pPr>
    </w:p>
    <w:p w14:paraId="7552DA15"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855C68"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36B029" w14:textId="77777777" w:rsidR="00C442A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10FF71" w14:textId="77777777" w:rsidR="00C442A1" w:rsidRDefault="00C442A1"/>
    <w:sectPr w:rsidR="00C442A1">
      <w:footerReference w:type="default" r:id="rId26"/>
      <w:pgSz w:w="12240" w:h="15840"/>
      <w:pgMar w:top="1440" w:right="1440" w:bottom="1440" w:left="13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Katie Lankowicz" w:date="2025-04-15T14:56:00Z" w:initials="KL">
    <w:p w14:paraId="25975EC7" w14:textId="77777777" w:rsidR="001C0E1C" w:rsidRDefault="00CC5127" w:rsidP="001C0E1C">
      <w:pPr>
        <w:pStyle w:val="CommentText"/>
      </w:pPr>
      <w:r>
        <w:rPr>
          <w:rStyle w:val="CommentReference"/>
        </w:rPr>
        <w:annotationRef/>
      </w:r>
      <w:r w:rsidR="001C0E1C">
        <w:t>This is likely true for the inshore trawl surveys, but the DFO survey captures many legal-sized (and very large) groundfish on Georges Bank. Its inclusion muddies the waters of this point.</w:t>
      </w:r>
      <w:r w:rsidR="001C0E1C">
        <w:br/>
      </w:r>
      <w:r w:rsidR="001C0E1C">
        <w:br/>
        <w:t>Surveys that capture mainly juvenile groundfish signal: MA DMF Inshore and Industry-based surveys, RI DEM trawl survey, URI GSO weekly trawl survey, ME-NH Inshore survey.</w:t>
      </w:r>
    </w:p>
  </w:comment>
  <w:comment w:id="15" w:author="Katie Lankowicz" w:date="2025-04-15T15:07:00Z" w:initials="KL">
    <w:p w14:paraId="41211D56" w14:textId="39560FF7" w:rsidR="00CC5127" w:rsidRDefault="00CC5127" w:rsidP="00CC5127">
      <w:pPr>
        <w:pStyle w:val="CommentText"/>
      </w:pPr>
      <w:r>
        <w:rPr>
          <w:rStyle w:val="CommentReference"/>
        </w:rPr>
        <w:annotationRef/>
      </w:r>
      <w:r>
        <w:t xml:space="preserve">I think I’d rephrase this. It implies that we should expect </w:t>
      </w:r>
      <w:r>
        <w:rPr>
          <w:i/>
          <w:iCs/>
        </w:rPr>
        <w:t xml:space="preserve">recent </w:t>
      </w:r>
      <w:r>
        <w:t xml:space="preserve">abundance trends derived from fishery-independent surveys to more closely match </w:t>
      </w:r>
      <w:r>
        <w:rPr>
          <w:i/>
          <w:iCs/>
        </w:rPr>
        <w:t xml:space="preserve">fifty year’s worth </w:t>
      </w:r>
      <w:r>
        <w:t>of aggregate fishery-dependent observational data. We know from multiple data sources, fishery-dependent and -independent, that things have changed rapidly in just the last two decades. Perhaps:</w:t>
      </w:r>
      <w:r>
        <w:br/>
      </w:r>
      <w:r>
        <w:br/>
        <w:t xml:space="preserve">“… concern among fishers that many recent abundance trends derived from fishery-independent surveys do not agree with their perception of groundfish popuation trends built from collective observations.” </w:t>
      </w:r>
    </w:p>
  </w:comment>
  <w:comment w:id="17" w:author="Katie Lankowicz" w:date="2025-04-15T19:35:00Z" w:initials="KL">
    <w:p w14:paraId="094531F2" w14:textId="77777777" w:rsidR="00AB73F8" w:rsidRDefault="00AB73F8" w:rsidP="00AB73F8">
      <w:pPr>
        <w:pStyle w:val="CommentText"/>
      </w:pPr>
      <w:r>
        <w:rPr>
          <w:rStyle w:val="CommentReference"/>
        </w:rPr>
        <w:annotationRef/>
      </w:r>
      <w:r>
        <w:t>I added this paragraph pretty much just to give context for the closed areas, since they’re important to describing the footprint areas.</w:t>
      </w:r>
    </w:p>
  </w:comment>
  <w:comment w:id="79" w:author="Katie Lankowicz" w:date="2025-04-15T15:47:00Z" w:initials="KL">
    <w:p w14:paraId="3E12EA10" w14:textId="3527E54E" w:rsidR="001C0E1C" w:rsidRDefault="001C0E1C" w:rsidP="001C0E1C">
      <w:pPr>
        <w:pStyle w:val="CommentText"/>
      </w:pPr>
      <w:r>
        <w:rPr>
          <w:rStyle w:val="CommentReference"/>
        </w:rPr>
        <w:annotationRef/>
      </w:r>
      <w:r>
        <w:t>Needs citation; is it also Murphy et al. 2018?</w:t>
      </w:r>
    </w:p>
  </w:comment>
  <w:comment w:id="85" w:author="Katie Lankowicz" w:date="2025-04-15T15:13:00Z" w:initials="KL">
    <w:p w14:paraId="7F8AA49C" w14:textId="1B655B38" w:rsidR="00CC5127" w:rsidRDefault="00CC5127" w:rsidP="00CC5127">
      <w:pPr>
        <w:pStyle w:val="CommentText"/>
      </w:pPr>
      <w:r>
        <w:rPr>
          <w:rStyle w:val="CommentReference"/>
        </w:rPr>
        <w:annotationRef/>
      </w:r>
      <w:r>
        <w:t>An international reviewer just commented on my MS that this is not a commonly-known regional name. I’d beg to differ, but consider changing this to “the Northeastern US” or giving some other sort of national context.</w:t>
      </w:r>
    </w:p>
  </w:comment>
  <w:comment w:id="95" w:author="Katie Lankowicz" w:date="2025-04-15T15:26:00Z" w:initials="KL">
    <w:p w14:paraId="6AB87218" w14:textId="77777777" w:rsidR="00CC5127" w:rsidRDefault="00CC5127" w:rsidP="00CC5127">
      <w:pPr>
        <w:pStyle w:val="CommentText"/>
      </w:pPr>
      <w:r>
        <w:rPr>
          <w:rStyle w:val="CommentReference"/>
        </w:rPr>
        <w:annotationRef/>
      </w:r>
      <w:r>
        <w:t>Would remove the stuff about recording fisher age and experience, these details are better suited to the methods section.</w:t>
      </w:r>
    </w:p>
  </w:comment>
  <w:comment w:id="105" w:author="Katie Lankowicz" w:date="2025-04-15T15:39:00Z" w:initials="KL">
    <w:p w14:paraId="1D696547" w14:textId="77777777" w:rsidR="001C0E1C" w:rsidRDefault="001C0E1C" w:rsidP="001C0E1C">
      <w:pPr>
        <w:pStyle w:val="CommentText"/>
      </w:pPr>
      <w:r>
        <w:rPr>
          <w:rStyle w:val="CommentReference"/>
        </w:rPr>
        <w:annotationRef/>
      </w:r>
      <w:r>
        <w:t>Inconsistent use of Gulf of Maine/ GOM throughout the paper-- recommend picking one and sticking with it.</w:t>
      </w:r>
    </w:p>
  </w:comment>
  <w:comment w:id="117" w:author="Katie Lankowicz" w:date="2025-04-15T15:32:00Z" w:initials="KL">
    <w:p w14:paraId="4937E7BB" w14:textId="3C8FDE90" w:rsidR="001C0E1C" w:rsidRDefault="001C0E1C" w:rsidP="001C0E1C">
      <w:pPr>
        <w:pStyle w:val="CommentText"/>
      </w:pPr>
      <w:r>
        <w:rPr>
          <w:rStyle w:val="CommentReference"/>
        </w:rPr>
        <w:annotationRef/>
      </w:r>
      <w:r>
        <w:t>More specificity would be good here. Most groundfish captains were from North Shore Mass and Southern Maine, right?</w:t>
      </w:r>
    </w:p>
  </w:comment>
  <w:comment w:id="138" w:author="Katie Lankowicz" w:date="2025-04-15T16:05:00Z" w:initials="KL">
    <w:p w14:paraId="104C21AB" w14:textId="77777777" w:rsidR="001C0E1C" w:rsidRDefault="001C0E1C" w:rsidP="001C0E1C">
      <w:pPr>
        <w:pStyle w:val="CommentText"/>
      </w:pPr>
      <w:r>
        <w:rPr>
          <w:rStyle w:val="CommentReference"/>
        </w:rPr>
        <w:annotationRef/>
      </w:r>
      <w:r>
        <w:t>Explain why this was an either/or situation. Were fishers offered both methods and allowed to choose, or did you transition from paper charts to electronic ones to reduce the burden and source of uncertainty that is digitization?</w:t>
      </w:r>
    </w:p>
  </w:comment>
  <w:comment w:id="142" w:author="Katie Lankowicz" w:date="2025-04-15T16:07:00Z" w:initials="KL">
    <w:p w14:paraId="05A64387" w14:textId="77777777" w:rsidR="001C0E1C" w:rsidRDefault="001C0E1C" w:rsidP="001C0E1C">
      <w:pPr>
        <w:pStyle w:val="CommentText"/>
      </w:pPr>
      <w:r>
        <w:rPr>
          <w:rStyle w:val="CommentReference"/>
        </w:rPr>
        <w:annotationRef/>
      </w:r>
      <w:r>
        <w:t>Explain if/how these terms were standardized. Otherwise it’s subjective to individual judgement and experience.</w:t>
      </w:r>
    </w:p>
  </w:comment>
  <w:comment w:id="160" w:author="Katie Lankowicz" w:date="2025-04-15T16:15:00Z" w:initials="KL">
    <w:p w14:paraId="4D22CE4D" w14:textId="77777777" w:rsidR="001C0E1C" w:rsidRDefault="001C0E1C" w:rsidP="001C0E1C">
      <w:pPr>
        <w:pStyle w:val="CommentText"/>
      </w:pPr>
      <w:r>
        <w:rPr>
          <w:rStyle w:val="CommentReference"/>
        </w:rPr>
        <w:annotationRef/>
      </w:r>
      <w:r>
        <w:t>Needs citation, or at least version</w:t>
      </w:r>
    </w:p>
  </w:comment>
  <w:comment w:id="165" w:author="Katie Lankowicz" w:date="2025-04-15T16:15:00Z" w:initials="KL">
    <w:p w14:paraId="52C91608" w14:textId="77777777" w:rsidR="001C0E1C" w:rsidRDefault="001C0E1C" w:rsidP="001C0E1C">
      <w:pPr>
        <w:pStyle w:val="CommentText"/>
      </w:pPr>
      <w:r>
        <w:rPr>
          <w:rStyle w:val="CommentReference"/>
        </w:rPr>
        <w:annotationRef/>
      </w:r>
      <w:r>
        <w:t>Needs citation, or at least version</w:t>
      </w:r>
    </w:p>
  </w:comment>
  <w:comment w:id="172" w:author="Katie Lankowicz" w:date="2025-04-15T16:19:00Z" w:initials="KL">
    <w:p w14:paraId="195D1685" w14:textId="77777777" w:rsidR="001C0E1C" w:rsidRDefault="001C0E1C" w:rsidP="001C0E1C">
      <w:pPr>
        <w:pStyle w:val="CommentText"/>
      </w:pPr>
      <w:r>
        <w:rPr>
          <w:rStyle w:val="CommentReference"/>
        </w:rPr>
        <w:annotationRef/>
      </w:r>
      <w:r>
        <w:t>It is unclear what this means. Specify what metrics you were interested in comparing between management periods and the methods you used for comparison.</w:t>
      </w:r>
    </w:p>
  </w:comment>
  <w:comment w:id="197" w:author="Katie Lankowicz" w:date="2025-04-15T16:25:00Z" w:initials="KL">
    <w:p w14:paraId="3905A9E5" w14:textId="77777777" w:rsidR="001C0E1C" w:rsidRDefault="001C0E1C" w:rsidP="001C0E1C">
      <w:pPr>
        <w:pStyle w:val="CommentText"/>
      </w:pPr>
      <w:r>
        <w:rPr>
          <w:rStyle w:val="CommentReference"/>
        </w:rPr>
        <w:annotationRef/>
      </w:r>
      <w:r>
        <w:t>? Right? Or is this in total across all the years within a management period? If the latter, this needs to be standardized for comparison.</w:t>
      </w:r>
    </w:p>
  </w:comment>
  <w:comment w:id="247" w:author="Katie Lankowicz" w:date="2025-04-15T17:19:00Z" w:initials="KL">
    <w:p w14:paraId="16F8F659" w14:textId="77777777" w:rsidR="004305F3" w:rsidRDefault="004305F3" w:rsidP="004305F3">
      <w:pPr>
        <w:pStyle w:val="CommentText"/>
      </w:pPr>
      <w:r>
        <w:rPr>
          <w:rStyle w:val="CommentReference"/>
        </w:rPr>
        <w:annotationRef/>
      </w:r>
      <w:r>
        <w:t>I agree that these areas are useful landmarks to describe notable locations. But you need to include something in the introduction to alert readers to their existence and relative locations. I added in a paragraph where I thought it was most appropriate.</w:t>
      </w:r>
      <w:r>
        <w:br/>
      </w:r>
      <w:r>
        <w:br/>
        <w:t>I would also recommend labelling closed areas in the maps you produced.</w:t>
      </w:r>
    </w:p>
  </w:comment>
  <w:comment w:id="322" w:author="Katie Lankowicz" w:date="2025-04-15T20:56:00Z" w:initials="KL">
    <w:p w14:paraId="082FFAC3" w14:textId="77777777" w:rsidR="00AB73F8" w:rsidRDefault="00AB73F8" w:rsidP="00AB73F8">
      <w:pPr>
        <w:pStyle w:val="CommentText"/>
      </w:pPr>
      <w:r>
        <w:rPr>
          <w:rStyle w:val="CommentReference"/>
        </w:rPr>
        <w:annotationRef/>
      </w:r>
      <w:hyperlink r:id="rId1" w:history="1">
        <w:r w:rsidRPr="00325378">
          <w:rPr>
            <w:rStyle w:val="Hyperlink"/>
          </w:rPr>
          <w:t>https://www.fisheries.noaa.gov/foss/f?p=215:200:14934959413213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975EC7" w15:done="0"/>
  <w15:commentEx w15:paraId="41211D56" w15:done="0"/>
  <w15:commentEx w15:paraId="094531F2" w15:done="0"/>
  <w15:commentEx w15:paraId="3E12EA10" w15:done="0"/>
  <w15:commentEx w15:paraId="7F8AA49C" w15:done="0"/>
  <w15:commentEx w15:paraId="6AB87218" w15:done="0"/>
  <w15:commentEx w15:paraId="1D696547" w15:done="0"/>
  <w15:commentEx w15:paraId="4937E7BB" w15:done="0"/>
  <w15:commentEx w15:paraId="104C21AB" w15:done="0"/>
  <w15:commentEx w15:paraId="05A64387" w15:done="0"/>
  <w15:commentEx w15:paraId="4D22CE4D" w15:done="0"/>
  <w15:commentEx w15:paraId="52C91608" w15:done="0"/>
  <w15:commentEx w15:paraId="195D1685" w15:done="0"/>
  <w15:commentEx w15:paraId="3905A9E5" w15:done="0"/>
  <w15:commentEx w15:paraId="16F8F659" w15:done="0"/>
  <w15:commentEx w15:paraId="082FFA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E1E45D" w16cex:dateUtc="2025-04-15T18:56:00Z"/>
  <w16cex:commentExtensible w16cex:durableId="538C6FCF" w16cex:dateUtc="2025-04-15T19:07:00Z"/>
  <w16cex:commentExtensible w16cex:durableId="577944EA" w16cex:dateUtc="2025-04-15T23:35:00Z"/>
  <w16cex:commentExtensible w16cex:durableId="564BB026" w16cex:dateUtc="2025-04-15T19:47:00Z"/>
  <w16cex:commentExtensible w16cex:durableId="58C8B1B0" w16cex:dateUtc="2025-04-15T19:13:00Z"/>
  <w16cex:commentExtensible w16cex:durableId="74E2CAA0" w16cex:dateUtc="2025-04-15T19:26:00Z"/>
  <w16cex:commentExtensible w16cex:durableId="7E07A1C4" w16cex:dateUtc="2025-04-15T19:39:00Z"/>
  <w16cex:commentExtensible w16cex:durableId="5D42C1D6" w16cex:dateUtc="2025-04-15T19:32:00Z"/>
  <w16cex:commentExtensible w16cex:durableId="5B14A8FE" w16cex:dateUtc="2025-04-15T20:05:00Z"/>
  <w16cex:commentExtensible w16cex:durableId="6F4B682A" w16cex:dateUtc="2025-04-15T20:07:00Z"/>
  <w16cex:commentExtensible w16cex:durableId="74A1E8B0" w16cex:dateUtc="2025-04-15T20:15:00Z"/>
  <w16cex:commentExtensible w16cex:durableId="628A62C4" w16cex:dateUtc="2025-04-15T20:15:00Z"/>
  <w16cex:commentExtensible w16cex:durableId="4C529848" w16cex:dateUtc="2025-04-15T20:19:00Z"/>
  <w16cex:commentExtensible w16cex:durableId="4267400F" w16cex:dateUtc="2025-04-15T20:25:00Z"/>
  <w16cex:commentExtensible w16cex:durableId="20CBE97E" w16cex:dateUtc="2025-04-15T21:19:00Z"/>
  <w16cex:commentExtensible w16cex:durableId="395520F5" w16cex:dateUtc="2025-04-16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975EC7" w16cid:durableId="71E1E45D"/>
  <w16cid:commentId w16cid:paraId="41211D56" w16cid:durableId="538C6FCF"/>
  <w16cid:commentId w16cid:paraId="094531F2" w16cid:durableId="577944EA"/>
  <w16cid:commentId w16cid:paraId="3E12EA10" w16cid:durableId="564BB026"/>
  <w16cid:commentId w16cid:paraId="7F8AA49C" w16cid:durableId="58C8B1B0"/>
  <w16cid:commentId w16cid:paraId="6AB87218" w16cid:durableId="74E2CAA0"/>
  <w16cid:commentId w16cid:paraId="1D696547" w16cid:durableId="7E07A1C4"/>
  <w16cid:commentId w16cid:paraId="4937E7BB" w16cid:durableId="5D42C1D6"/>
  <w16cid:commentId w16cid:paraId="104C21AB" w16cid:durableId="5B14A8FE"/>
  <w16cid:commentId w16cid:paraId="05A64387" w16cid:durableId="6F4B682A"/>
  <w16cid:commentId w16cid:paraId="4D22CE4D" w16cid:durableId="74A1E8B0"/>
  <w16cid:commentId w16cid:paraId="52C91608" w16cid:durableId="628A62C4"/>
  <w16cid:commentId w16cid:paraId="195D1685" w16cid:durableId="4C529848"/>
  <w16cid:commentId w16cid:paraId="3905A9E5" w16cid:durableId="4267400F"/>
  <w16cid:commentId w16cid:paraId="16F8F659" w16cid:durableId="20CBE97E"/>
  <w16cid:commentId w16cid:paraId="082FFAC3" w16cid:durableId="39552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37F7C" w14:textId="77777777" w:rsidR="004A3E01" w:rsidRDefault="004A3E01">
      <w:pPr>
        <w:spacing w:line="240" w:lineRule="auto"/>
      </w:pPr>
      <w:r>
        <w:separator/>
      </w:r>
    </w:p>
  </w:endnote>
  <w:endnote w:type="continuationSeparator" w:id="0">
    <w:p w14:paraId="794993A1" w14:textId="77777777" w:rsidR="004A3E01" w:rsidRDefault="004A3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F21FD" w14:textId="77777777" w:rsidR="00C442A1" w:rsidRDefault="00000000">
    <w:pPr>
      <w:jc w:val="right"/>
    </w:pPr>
    <w:r>
      <w:fldChar w:fldCharType="begin"/>
    </w:r>
    <w:r>
      <w:instrText>PAGE</w:instrText>
    </w:r>
    <w:r>
      <w:fldChar w:fldCharType="separate"/>
    </w:r>
    <w:r w:rsidR="00060CC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8C368" w14:textId="77777777" w:rsidR="004A3E01" w:rsidRDefault="004A3E01">
      <w:pPr>
        <w:spacing w:line="240" w:lineRule="auto"/>
      </w:pPr>
      <w:r>
        <w:separator/>
      </w:r>
    </w:p>
  </w:footnote>
  <w:footnote w:type="continuationSeparator" w:id="0">
    <w:p w14:paraId="3232EA20" w14:textId="77777777" w:rsidR="004A3E01" w:rsidRDefault="004A3E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55ED4"/>
    <w:multiLevelType w:val="multilevel"/>
    <w:tmpl w:val="6D4C792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31F745C"/>
    <w:multiLevelType w:val="multilevel"/>
    <w:tmpl w:val="8B12A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F12CAA"/>
    <w:multiLevelType w:val="multilevel"/>
    <w:tmpl w:val="596AC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4448518">
    <w:abstractNumId w:val="0"/>
  </w:num>
  <w:num w:numId="2" w16cid:durableId="599879395">
    <w:abstractNumId w:val="1"/>
  </w:num>
  <w:num w:numId="3" w16cid:durableId="47102463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QyMDc0NTI3MLEwMjJR0lEKTi0uzszPAykwrgUAbqG/9CwAAAA="/>
  </w:docVars>
  <w:rsids>
    <w:rsidRoot w:val="00C442A1"/>
    <w:rsid w:val="00020DC0"/>
    <w:rsid w:val="00060CC1"/>
    <w:rsid w:val="001C0E1C"/>
    <w:rsid w:val="00203434"/>
    <w:rsid w:val="00233EE5"/>
    <w:rsid w:val="003C415F"/>
    <w:rsid w:val="004305F3"/>
    <w:rsid w:val="004A3E01"/>
    <w:rsid w:val="00653AB5"/>
    <w:rsid w:val="006F3CED"/>
    <w:rsid w:val="007045A7"/>
    <w:rsid w:val="008502E6"/>
    <w:rsid w:val="00910C23"/>
    <w:rsid w:val="00AB73F8"/>
    <w:rsid w:val="00AC5426"/>
    <w:rsid w:val="00AC591F"/>
    <w:rsid w:val="00C442A1"/>
    <w:rsid w:val="00CC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4C31"/>
  <w15:docId w15:val="{16DB0DD3-6FF8-0642-81CD-4353FD4C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C5127"/>
    <w:pPr>
      <w:spacing w:line="240" w:lineRule="auto"/>
    </w:pPr>
  </w:style>
  <w:style w:type="paragraph" w:styleId="CommentSubject">
    <w:name w:val="annotation subject"/>
    <w:basedOn w:val="CommentText"/>
    <w:next w:val="CommentText"/>
    <w:link w:val="CommentSubjectChar"/>
    <w:uiPriority w:val="99"/>
    <w:semiHidden/>
    <w:unhideWhenUsed/>
    <w:rsid w:val="00CC5127"/>
    <w:rPr>
      <w:b/>
      <w:bCs/>
    </w:rPr>
  </w:style>
  <w:style w:type="character" w:customStyle="1" w:styleId="CommentSubjectChar">
    <w:name w:val="Comment Subject Char"/>
    <w:basedOn w:val="CommentTextChar"/>
    <w:link w:val="CommentSubject"/>
    <w:uiPriority w:val="99"/>
    <w:semiHidden/>
    <w:rsid w:val="00CC5127"/>
    <w:rPr>
      <w:b/>
      <w:bCs/>
      <w:sz w:val="20"/>
      <w:szCs w:val="20"/>
    </w:rPr>
  </w:style>
  <w:style w:type="character" w:styleId="Hyperlink">
    <w:name w:val="Hyperlink"/>
    <w:basedOn w:val="DefaultParagraphFont"/>
    <w:uiPriority w:val="99"/>
    <w:unhideWhenUsed/>
    <w:rsid w:val="00AB73F8"/>
    <w:rPr>
      <w:color w:val="0000FF" w:themeColor="hyperlink"/>
      <w:u w:val="single"/>
    </w:rPr>
  </w:style>
  <w:style w:type="character" w:styleId="UnresolvedMention">
    <w:name w:val="Unresolved Mention"/>
    <w:basedOn w:val="DefaultParagraphFont"/>
    <w:uiPriority w:val="99"/>
    <w:semiHidden/>
    <w:unhideWhenUsed/>
    <w:rsid w:val="00AB7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1" Type="http://schemas.openxmlformats.org/officeDocument/2006/relationships/hyperlink" Target="https://www.fisheries.noaa.gov/foss/f?p=215:200:1493495941321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jstor.org/stable/41588135" TargetMode="External"/><Relationship Id="rId18" Type="http://schemas.openxmlformats.org/officeDocument/2006/relationships/hyperlink" Target="https://www.proquest.com/docview/221306552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comments" Target="comments.xml"/><Relationship Id="rId12" Type="http://schemas.openxmlformats.org/officeDocument/2006/relationships/hyperlink" Target="https://dx.doi.org/10.1016/j.fishres.2003.07.007" TargetMode="External"/><Relationship Id="rId17" Type="http://schemas.openxmlformats.org/officeDocument/2006/relationships/hyperlink" Target="https://search.proquest.com/docview/1808622361"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stor.org/stable/26861371"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or.org/stable/27006141"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earch.proquest.com/docview/17428620" TargetMode="External"/><Relationship Id="rId23" Type="http://schemas.openxmlformats.org/officeDocument/2006/relationships/image" Target="media/image4.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x.doi.org/10.1016/j.marpol.2014.03.00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link.springer.com/article/10.1038/nature09689"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6683</Words>
  <Characters>38094</Characters>
  <Application>Microsoft Office Word</Application>
  <DocSecurity>0</DocSecurity>
  <Lines>317</Lines>
  <Paragraphs>89</Paragraphs>
  <ScaleCrop>false</ScaleCrop>
  <Company/>
  <LinksUpToDate>false</LinksUpToDate>
  <CharactersWithSpaces>44688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Lankowicz</dc:creator>
  <cp:lastModifiedBy>Katie Lankowicz</cp:lastModifiedBy>
  <cp:revision>2</cp:revision>
  <dcterms:created xsi:type="dcterms:W3CDTF">2025-04-16T01:48:00Z</dcterms:created>
  <dcterms:modified xsi:type="dcterms:W3CDTF">2025-04-16T01:48:00Z</dcterms:modified>
</cp:coreProperties>
</file>